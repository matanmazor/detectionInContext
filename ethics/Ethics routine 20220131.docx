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7F771" w14:textId="528B7A22" w:rsidR="007F059D" w:rsidRPr="00C52286" w:rsidRDefault="007F059D" w:rsidP="00D538B7">
      <w:pPr>
        <w:jc w:val="center"/>
        <w:rPr>
          <w:rFonts w:asciiTheme="majorHAnsi" w:hAnsiTheme="majorHAnsi" w:cstheme="majorHAnsi"/>
          <w:b/>
          <w:sz w:val="28"/>
          <w:szCs w:val="28"/>
        </w:rPr>
      </w:pPr>
      <w:r w:rsidRPr="00C52286">
        <w:rPr>
          <w:rFonts w:asciiTheme="majorHAnsi" w:hAnsiTheme="majorHAnsi" w:cstheme="majorHAnsi"/>
          <w:b/>
          <w:sz w:val="28"/>
          <w:szCs w:val="28"/>
        </w:rPr>
        <w:t>201</w:t>
      </w:r>
      <w:r w:rsidR="00BB0012">
        <w:rPr>
          <w:rFonts w:asciiTheme="majorHAnsi" w:hAnsiTheme="majorHAnsi" w:cstheme="majorHAnsi"/>
          <w:b/>
          <w:sz w:val="28"/>
          <w:szCs w:val="28"/>
        </w:rPr>
        <w:t>9</w:t>
      </w:r>
    </w:p>
    <w:p w14:paraId="1AE5C3A5" w14:textId="094C2584" w:rsidR="00D538B7" w:rsidRPr="00C52286" w:rsidRDefault="00D538B7" w:rsidP="00D538B7">
      <w:pPr>
        <w:jc w:val="center"/>
        <w:rPr>
          <w:rFonts w:asciiTheme="majorHAnsi" w:hAnsiTheme="majorHAnsi" w:cstheme="majorHAnsi"/>
          <w:b/>
          <w:sz w:val="28"/>
          <w:szCs w:val="28"/>
        </w:rPr>
      </w:pPr>
      <w:r w:rsidRPr="00C52286">
        <w:rPr>
          <w:rFonts w:asciiTheme="majorHAnsi" w:hAnsiTheme="majorHAnsi" w:cstheme="majorHAnsi"/>
          <w:b/>
          <w:sz w:val="28"/>
          <w:szCs w:val="28"/>
        </w:rPr>
        <w:t>DEPARTMENT OF PSYCHOLOGICAL SCIENCES</w:t>
      </w:r>
    </w:p>
    <w:p w14:paraId="7B8F42D7" w14:textId="77777777" w:rsidR="00D538B7" w:rsidRPr="00C52286" w:rsidRDefault="00D538B7" w:rsidP="00D538B7">
      <w:pPr>
        <w:jc w:val="center"/>
        <w:rPr>
          <w:rFonts w:asciiTheme="majorHAnsi" w:hAnsiTheme="majorHAnsi" w:cstheme="majorHAnsi"/>
          <w:b/>
          <w:sz w:val="28"/>
          <w:szCs w:val="28"/>
        </w:rPr>
      </w:pPr>
      <w:r w:rsidRPr="00C52286">
        <w:rPr>
          <w:rFonts w:asciiTheme="majorHAnsi" w:hAnsiTheme="majorHAnsi" w:cstheme="majorHAnsi"/>
          <w:b/>
          <w:sz w:val="28"/>
          <w:szCs w:val="28"/>
        </w:rPr>
        <w:t>BIRKBECK UNIVERSITY OF LONDON</w:t>
      </w:r>
    </w:p>
    <w:p w14:paraId="42043142" w14:textId="77777777" w:rsidR="00D538B7" w:rsidRPr="00C52286" w:rsidRDefault="00D538B7" w:rsidP="00D538B7">
      <w:pPr>
        <w:pStyle w:val="applicpara"/>
        <w:rPr>
          <w:rFonts w:asciiTheme="majorHAnsi" w:hAnsiTheme="majorHAnsi" w:cstheme="majorHAnsi"/>
          <w:sz w:val="24"/>
          <w:szCs w:val="24"/>
        </w:rPr>
      </w:pPr>
    </w:p>
    <w:p w14:paraId="35E29442" w14:textId="77777777" w:rsidR="00D538B7" w:rsidRPr="00C52286" w:rsidRDefault="00D538B7" w:rsidP="00D538B7">
      <w:pPr>
        <w:jc w:val="center"/>
        <w:rPr>
          <w:rFonts w:asciiTheme="majorHAnsi" w:hAnsiTheme="majorHAnsi" w:cstheme="majorHAnsi"/>
          <w:b/>
          <w:sz w:val="20"/>
          <w:szCs w:val="20"/>
        </w:rPr>
      </w:pPr>
    </w:p>
    <w:p w14:paraId="505E754D" w14:textId="77777777" w:rsidR="00D538B7" w:rsidRPr="00C52286" w:rsidRDefault="00D538B7" w:rsidP="00D538B7">
      <w:pPr>
        <w:jc w:val="center"/>
        <w:rPr>
          <w:rFonts w:asciiTheme="majorHAnsi" w:hAnsiTheme="majorHAnsi" w:cstheme="majorHAnsi"/>
          <w:sz w:val="28"/>
          <w:szCs w:val="28"/>
        </w:rPr>
      </w:pPr>
      <w:r w:rsidRPr="00C52286">
        <w:rPr>
          <w:rFonts w:asciiTheme="majorHAnsi" w:hAnsiTheme="majorHAnsi" w:cstheme="majorHAnsi"/>
          <w:b/>
          <w:sz w:val="28"/>
          <w:szCs w:val="28"/>
        </w:rPr>
        <w:t>ETHICAL APPROVAL FORM FOR RESEARCH INVOLVING ADULTS</w:t>
      </w:r>
      <w:r w:rsidRPr="00C52286">
        <w:rPr>
          <w:rFonts w:asciiTheme="majorHAnsi" w:hAnsiTheme="majorHAnsi" w:cstheme="majorHAnsi"/>
          <w:sz w:val="28"/>
          <w:szCs w:val="28"/>
        </w:rPr>
        <w:t xml:space="preserve"> </w:t>
      </w:r>
    </w:p>
    <w:p w14:paraId="52C6F632" w14:textId="77777777" w:rsidR="00D538B7" w:rsidRPr="00C52286" w:rsidRDefault="00D538B7" w:rsidP="00D538B7">
      <w:pPr>
        <w:pStyle w:val="applicpara"/>
        <w:rPr>
          <w:rFonts w:asciiTheme="majorHAnsi" w:hAnsiTheme="majorHAnsi" w:cstheme="majorHAnsi"/>
          <w:sz w:val="24"/>
          <w:szCs w:val="24"/>
        </w:rPr>
      </w:pPr>
    </w:p>
    <w:p w14:paraId="35DFB33B" w14:textId="77777777" w:rsidR="00D538B7" w:rsidRPr="00C52286" w:rsidRDefault="00D538B7" w:rsidP="00D538B7">
      <w:pPr>
        <w:pStyle w:val="applicpara"/>
        <w:rPr>
          <w:rFonts w:asciiTheme="majorHAnsi" w:hAnsiTheme="majorHAnsi" w:cstheme="majorHAnsi"/>
          <w:b/>
          <w:sz w:val="24"/>
          <w:szCs w:val="24"/>
        </w:rPr>
      </w:pPr>
    </w:p>
    <w:p w14:paraId="61EBBAD2" w14:textId="51CB1888"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sz w:val="24"/>
          <w:szCs w:val="24"/>
        </w:rPr>
        <w:t>Please fill out this application carefully and ensure that you answer EVERY question and that it contains all relevant signatures. Incomplete forms will be returned.</w:t>
      </w:r>
    </w:p>
    <w:p w14:paraId="7778EF92" w14:textId="67EF94FB" w:rsidR="00FC1BA5" w:rsidRPr="00C52286" w:rsidRDefault="00FC1BA5" w:rsidP="00D538B7">
      <w:pPr>
        <w:pStyle w:val="applicpara"/>
        <w:rPr>
          <w:rFonts w:asciiTheme="majorHAnsi" w:hAnsiTheme="majorHAnsi" w:cstheme="majorHAnsi"/>
          <w:b/>
          <w:sz w:val="24"/>
          <w:szCs w:val="24"/>
        </w:rPr>
      </w:pPr>
    </w:p>
    <w:p w14:paraId="6FB0518A" w14:textId="77777777" w:rsidR="00F13281" w:rsidRPr="00C52286" w:rsidRDefault="00F13281" w:rsidP="00F13281">
      <w:pPr>
        <w:pStyle w:val="MediumGrid1-Accent21"/>
        <w:spacing w:line="360" w:lineRule="auto"/>
        <w:ind w:left="0"/>
        <w:rPr>
          <w:rFonts w:asciiTheme="majorHAnsi" w:hAnsiTheme="majorHAnsi" w:cstheme="majorHAnsi"/>
          <w:b/>
          <w:i/>
          <w:sz w:val="24"/>
          <w:szCs w:val="24"/>
          <w:lang w:val="en-GB"/>
        </w:rPr>
      </w:pPr>
      <w:r w:rsidRPr="00C52286">
        <w:rPr>
          <w:rFonts w:asciiTheme="majorHAnsi" w:hAnsiTheme="majorHAnsi" w:cstheme="majorHAnsi"/>
          <w:b/>
          <w:i/>
          <w:sz w:val="24"/>
          <w:szCs w:val="24"/>
          <w:lang w:val="en-GB"/>
        </w:rPr>
        <w:t xml:space="preserve">Please submit all applications electronically to </w:t>
      </w:r>
      <w:bookmarkStart w:id="0" w:name="_GoBack"/>
      <w:r w:rsidR="00154198">
        <w:fldChar w:fldCharType="begin"/>
      </w:r>
      <w:r w:rsidR="00154198">
        <w:instrText xml:space="preserve"> HYPERLINK "mailto:ethics@psychology.bbk.ac.uk" </w:instrText>
      </w:r>
      <w:r w:rsidR="00154198">
        <w:fldChar w:fldCharType="separate"/>
      </w:r>
      <w:r w:rsidRPr="00C52286">
        <w:rPr>
          <w:rStyle w:val="Hyperlink"/>
          <w:rFonts w:asciiTheme="majorHAnsi" w:hAnsiTheme="majorHAnsi" w:cstheme="majorHAnsi"/>
          <w:b/>
          <w:i/>
          <w:sz w:val="24"/>
          <w:szCs w:val="24"/>
          <w:lang w:val="en-GB"/>
        </w:rPr>
        <w:t>ethics@psychology.bbk.ac.uk</w:t>
      </w:r>
      <w:r w:rsidR="00154198">
        <w:rPr>
          <w:rStyle w:val="Hyperlink"/>
          <w:rFonts w:asciiTheme="majorHAnsi" w:hAnsiTheme="majorHAnsi" w:cstheme="majorHAnsi"/>
          <w:b/>
          <w:i/>
          <w:sz w:val="24"/>
          <w:szCs w:val="24"/>
          <w:lang w:val="en-GB"/>
        </w:rPr>
        <w:fldChar w:fldCharType="end"/>
      </w:r>
      <w:bookmarkEnd w:id="0"/>
    </w:p>
    <w:p w14:paraId="66F14C50" w14:textId="5B584D01" w:rsidR="00FC1BA5" w:rsidRPr="00C52286" w:rsidRDefault="00FC1BA5" w:rsidP="00D538B7">
      <w:pPr>
        <w:pStyle w:val="applicpara"/>
        <w:rPr>
          <w:rFonts w:asciiTheme="majorHAnsi" w:hAnsiTheme="majorHAnsi" w:cstheme="majorHAnsi"/>
          <w:b/>
          <w:sz w:val="24"/>
          <w:szCs w:val="24"/>
        </w:rPr>
      </w:pPr>
      <w:r w:rsidRPr="00C52286">
        <w:rPr>
          <w:rFonts w:asciiTheme="majorHAnsi" w:hAnsiTheme="majorHAnsi" w:cstheme="majorHAnsi"/>
          <w:b/>
          <w:sz w:val="24"/>
          <w:szCs w:val="24"/>
        </w:rPr>
        <w:t>Submission dates</w:t>
      </w:r>
    </w:p>
    <w:p w14:paraId="46D15C29" w14:textId="5A3CE836" w:rsidR="00FC1BA5" w:rsidRPr="00C52286" w:rsidRDefault="00FC1BA5" w:rsidP="00FC1BA5">
      <w:pPr>
        <w:pStyle w:val="MediumGrid1-Accent21"/>
        <w:spacing w:line="240" w:lineRule="auto"/>
        <w:ind w:left="0"/>
        <w:rPr>
          <w:rFonts w:asciiTheme="majorHAnsi" w:hAnsiTheme="majorHAnsi" w:cstheme="majorHAnsi"/>
          <w:i/>
          <w:sz w:val="24"/>
          <w:szCs w:val="24"/>
          <w:lang w:val="en-GB"/>
        </w:rPr>
      </w:pPr>
      <w:r w:rsidRPr="00C52286">
        <w:rPr>
          <w:rFonts w:asciiTheme="majorHAnsi" w:hAnsiTheme="majorHAnsi" w:cstheme="majorHAnsi"/>
          <w:b/>
          <w:i/>
          <w:sz w:val="24"/>
          <w:szCs w:val="24"/>
          <w:lang w:val="en-GB"/>
        </w:rPr>
        <w:t>Routine applications</w:t>
      </w:r>
      <w:r w:rsidRPr="00C52286">
        <w:rPr>
          <w:rFonts w:asciiTheme="majorHAnsi" w:hAnsiTheme="majorHAnsi" w:cstheme="majorHAnsi"/>
          <w:i/>
          <w:sz w:val="24"/>
          <w:szCs w:val="24"/>
          <w:lang w:val="en-GB"/>
        </w:rPr>
        <w:t xml:space="preserve"> may be submitted at any time. The chair of the ethics committee reviews them monthly and you will </w:t>
      </w:r>
      <w:r w:rsidRPr="00C52286">
        <w:rPr>
          <w:rFonts w:asciiTheme="majorHAnsi" w:hAnsiTheme="majorHAnsi" w:cstheme="majorHAnsi"/>
          <w:b/>
          <w:i/>
          <w:sz w:val="24"/>
          <w:szCs w:val="24"/>
          <w:lang w:val="en-GB"/>
        </w:rPr>
        <w:t>not receive</w:t>
      </w:r>
      <w:r w:rsidRPr="00C52286">
        <w:rPr>
          <w:rFonts w:asciiTheme="majorHAnsi" w:hAnsiTheme="majorHAnsi" w:cstheme="majorHAnsi"/>
          <w:i/>
          <w:sz w:val="24"/>
          <w:szCs w:val="24"/>
          <w:lang w:val="en-GB"/>
        </w:rPr>
        <w:t xml:space="preserve"> any correspondence from the committee. </w:t>
      </w:r>
      <w:r w:rsidR="00BA45FD" w:rsidRPr="00C52286">
        <w:rPr>
          <w:rFonts w:asciiTheme="majorHAnsi" w:hAnsiTheme="majorHAnsi" w:cstheme="majorHAnsi"/>
          <w:i/>
          <w:sz w:val="24"/>
          <w:szCs w:val="24"/>
          <w:lang w:val="en-GB"/>
        </w:rPr>
        <w:t>Once the application has been submitted your Supervisor can give you permission to start your research.</w:t>
      </w:r>
      <w:r w:rsidRPr="00C52286">
        <w:rPr>
          <w:rFonts w:asciiTheme="majorHAnsi" w:hAnsiTheme="majorHAnsi" w:cstheme="majorHAnsi"/>
          <w:i/>
          <w:sz w:val="24"/>
          <w:szCs w:val="24"/>
          <w:lang w:val="en-GB"/>
        </w:rPr>
        <w:br/>
      </w:r>
      <w:r w:rsidRPr="00C52286">
        <w:rPr>
          <w:rFonts w:asciiTheme="majorHAnsi" w:hAnsiTheme="majorHAnsi" w:cstheme="majorHAnsi"/>
          <w:b/>
          <w:i/>
          <w:sz w:val="24"/>
          <w:szCs w:val="24"/>
          <w:lang w:val="en-GB"/>
        </w:rPr>
        <w:t>NON ROUTINE applications</w:t>
      </w:r>
      <w:r w:rsidR="00BA45FD" w:rsidRPr="00C52286">
        <w:rPr>
          <w:rFonts w:asciiTheme="majorHAnsi" w:hAnsiTheme="majorHAnsi" w:cstheme="majorHAnsi"/>
          <w:b/>
          <w:i/>
          <w:sz w:val="24"/>
          <w:szCs w:val="24"/>
          <w:lang w:val="en-GB"/>
        </w:rPr>
        <w:t>:</w:t>
      </w:r>
      <w:r w:rsidRPr="00C52286">
        <w:rPr>
          <w:rFonts w:asciiTheme="majorHAnsi" w:hAnsiTheme="majorHAnsi" w:cstheme="majorHAnsi"/>
          <w:i/>
          <w:sz w:val="24"/>
          <w:szCs w:val="24"/>
          <w:lang w:val="en-GB"/>
        </w:rPr>
        <w:t xml:space="preserve"> </w:t>
      </w:r>
      <w:r w:rsidR="00BA45FD" w:rsidRPr="00C52286">
        <w:rPr>
          <w:rFonts w:asciiTheme="majorHAnsi" w:hAnsiTheme="majorHAnsi" w:cstheme="majorHAnsi"/>
          <w:i/>
          <w:sz w:val="24"/>
          <w:szCs w:val="24"/>
          <w:lang w:val="en-GB"/>
        </w:rPr>
        <w:t xml:space="preserve">Dates for submitting them </w:t>
      </w:r>
      <w:r w:rsidRPr="00C52286">
        <w:rPr>
          <w:rFonts w:asciiTheme="majorHAnsi" w:hAnsiTheme="majorHAnsi" w:cstheme="majorHAnsi"/>
          <w:i/>
          <w:sz w:val="24"/>
          <w:szCs w:val="24"/>
          <w:lang w:val="en-GB"/>
        </w:rPr>
        <w:t xml:space="preserve">are on the departmental ethics webpage. </w:t>
      </w:r>
      <w:r w:rsidR="005E2A46" w:rsidRPr="00C52286">
        <w:rPr>
          <w:rFonts w:asciiTheme="majorHAnsi" w:hAnsiTheme="majorHAnsi" w:cstheme="majorHAnsi"/>
          <w:i/>
          <w:sz w:val="24"/>
          <w:szCs w:val="24"/>
          <w:lang w:val="en-GB"/>
        </w:rPr>
        <w:br/>
      </w:r>
      <w:r w:rsidRPr="00C52286">
        <w:rPr>
          <w:rFonts w:asciiTheme="majorHAnsi" w:hAnsiTheme="majorHAnsi" w:cstheme="majorHAnsi"/>
          <w:i/>
          <w:sz w:val="24"/>
          <w:szCs w:val="24"/>
          <w:lang w:val="en-GB"/>
        </w:rPr>
        <w:t xml:space="preserve">You will receive an email informing you of the committee’s decision. </w:t>
      </w:r>
    </w:p>
    <w:p w14:paraId="0B4A64C2" w14:textId="77777777" w:rsidR="00FC1BA5" w:rsidRPr="00C52286" w:rsidRDefault="00FC1BA5" w:rsidP="00FC1BA5">
      <w:pPr>
        <w:pStyle w:val="MediumGrid1-Accent21"/>
        <w:spacing w:line="240" w:lineRule="auto"/>
        <w:ind w:left="0"/>
        <w:rPr>
          <w:rFonts w:asciiTheme="majorHAnsi" w:hAnsiTheme="majorHAnsi" w:cstheme="majorHAnsi"/>
          <w:i/>
          <w:sz w:val="24"/>
          <w:szCs w:val="24"/>
          <w:lang w:val="en-GB"/>
        </w:rPr>
      </w:pPr>
    </w:p>
    <w:p w14:paraId="168ECA54" w14:textId="77777777" w:rsidR="005F12A4" w:rsidRPr="00C52286" w:rsidRDefault="005F12A4" w:rsidP="00D538B7">
      <w:pPr>
        <w:pStyle w:val="MediumGrid1-Accent21"/>
        <w:spacing w:line="360" w:lineRule="auto"/>
        <w:ind w:left="0"/>
        <w:rPr>
          <w:rFonts w:asciiTheme="majorHAnsi" w:hAnsiTheme="majorHAnsi" w:cstheme="majorHAnsi"/>
          <w:b/>
          <w:i/>
          <w:sz w:val="24"/>
          <w:szCs w:val="24"/>
          <w:lang w:val="en-GB"/>
        </w:rPr>
      </w:pPr>
    </w:p>
    <w:p w14:paraId="01932BDE" w14:textId="22B3BEBB" w:rsidR="00D538B7" w:rsidRPr="00C52286" w:rsidRDefault="00D538B7" w:rsidP="00D538B7">
      <w:pPr>
        <w:pStyle w:val="MediumGrid1-Accent21"/>
        <w:spacing w:line="360" w:lineRule="auto"/>
        <w:ind w:left="0"/>
        <w:rPr>
          <w:rFonts w:asciiTheme="majorHAnsi" w:hAnsiTheme="majorHAnsi" w:cstheme="majorHAnsi"/>
          <w:b/>
          <w:i/>
          <w:sz w:val="24"/>
          <w:szCs w:val="24"/>
          <w:lang w:val="en-GB"/>
        </w:rPr>
      </w:pPr>
      <w:r w:rsidRPr="00C52286">
        <w:rPr>
          <w:rFonts w:asciiTheme="majorHAnsi" w:hAnsiTheme="majorHAnsi" w:cstheme="majorHAnsi"/>
          <w:b/>
          <w:i/>
          <w:sz w:val="24"/>
          <w:szCs w:val="24"/>
          <w:lang w:val="en-GB"/>
        </w:rPr>
        <w:t xml:space="preserve">Please indicate in the subject title </w:t>
      </w:r>
      <w:r w:rsidR="005F12A4" w:rsidRPr="00C52286">
        <w:rPr>
          <w:rFonts w:asciiTheme="majorHAnsi" w:hAnsiTheme="majorHAnsi" w:cstheme="majorHAnsi"/>
          <w:b/>
          <w:i/>
          <w:sz w:val="24"/>
          <w:szCs w:val="24"/>
          <w:lang w:val="en-GB"/>
        </w:rPr>
        <w:t xml:space="preserve">of your e-mail </w:t>
      </w:r>
      <w:r w:rsidRPr="00C52286">
        <w:rPr>
          <w:rFonts w:asciiTheme="majorHAnsi" w:hAnsiTheme="majorHAnsi" w:cstheme="majorHAnsi"/>
          <w:b/>
          <w:i/>
          <w:sz w:val="24"/>
          <w:szCs w:val="24"/>
          <w:lang w:val="en-GB"/>
        </w:rPr>
        <w:t>if the application is ROUTINE or NON ROUTINE</w:t>
      </w:r>
      <w:r w:rsidR="00BE64A0" w:rsidRPr="00C52286">
        <w:rPr>
          <w:rFonts w:asciiTheme="majorHAnsi" w:hAnsiTheme="majorHAnsi" w:cstheme="majorHAnsi"/>
          <w:noProof/>
          <w:sz w:val="24"/>
          <w:szCs w:val="24"/>
          <w:lang w:bidi="he-IL"/>
        </w:rPr>
        <mc:AlternateContent>
          <mc:Choice Requires="wps">
            <w:drawing>
              <wp:inline distT="0" distB="0" distL="0" distR="0" wp14:anchorId="64A8D0DE" wp14:editId="755E8D13">
                <wp:extent cx="6245225" cy="3971925"/>
                <wp:effectExtent l="0" t="0" r="22225" b="28575"/>
                <wp:docPr id="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3971925"/>
                        </a:xfrm>
                        <a:prstGeom prst="rect">
                          <a:avLst/>
                        </a:prstGeom>
                        <a:solidFill>
                          <a:srgbClr val="FFFFFF"/>
                        </a:solidFill>
                        <a:ln w="9525">
                          <a:solidFill>
                            <a:srgbClr val="000000"/>
                          </a:solidFill>
                          <a:miter lim="800000"/>
                          <a:headEnd/>
                          <a:tailEnd/>
                        </a:ln>
                      </wps:spPr>
                      <wps:txbx>
                        <w:txbxContent>
                          <w:p w14:paraId="3722ECFA" w14:textId="77777777" w:rsidR="005A159A" w:rsidRDefault="005A159A" w:rsidP="00BE64A0">
                            <w:pPr>
                              <w:rPr>
                                <w:rFonts w:ascii="Calibri" w:hAnsi="Calibri"/>
                                <w:b/>
                              </w:rPr>
                            </w:pPr>
                            <w:r>
                              <w:rPr>
                                <w:rFonts w:ascii="Calibri" w:hAnsi="Calibri"/>
                                <w:b/>
                              </w:rPr>
                              <w:t>Question 1: Is this application routine or non-routine? Please select the appropriate box, below.</w:t>
                            </w:r>
                          </w:p>
                          <w:p w14:paraId="51EA0EC2" w14:textId="77777777" w:rsidR="005A159A" w:rsidRDefault="005A159A" w:rsidP="00BE64A0">
                            <w:pPr>
                              <w:rPr>
                                <w:rFonts w:ascii="Calibri" w:hAnsi="Calibri"/>
                                <w:b/>
                              </w:rPr>
                            </w:pPr>
                          </w:p>
                          <w:p w14:paraId="1B44FD73" w14:textId="77777777" w:rsidR="005A159A" w:rsidRDefault="005A159A" w:rsidP="00BE64A0">
                            <w:pPr>
                              <w:rPr>
                                <w:rFonts w:ascii="Calibri" w:hAnsi="Calibri"/>
                                <w:b/>
                              </w:rPr>
                            </w:pPr>
                            <w:r>
                              <w:rPr>
                                <w:rFonts w:ascii="Calibri" w:hAnsi="Calibri"/>
                                <w:b/>
                              </w:rPr>
                              <w:t>If routine, you need to provide the relevant Birkbeck Psychology Ethics approval number(s) and date(s) of approval for the associated non-routine application</w:t>
                            </w:r>
                          </w:p>
                          <w:p w14:paraId="40BBD781" w14:textId="50CCF3D7" w:rsidR="005A159A" w:rsidRPr="005F12A4" w:rsidRDefault="005A159A" w:rsidP="00BE64A0">
                            <w:pPr>
                              <w:jc w:val="center"/>
                              <w:rPr>
                                <w:rFonts w:ascii="Calibri" w:hAnsi="Calibri"/>
                                <w:b/>
                                <w:i/>
                              </w:rPr>
                            </w:pPr>
                            <w:r w:rsidRPr="00FC1BA5">
                              <w:rPr>
                                <w:rFonts w:ascii="Calibri" w:hAnsi="Calibri"/>
                                <w:b/>
                                <w:sz w:val="32"/>
                                <w:szCs w:val="32"/>
                              </w:rPr>
                              <w:t>ROUTINE</w:t>
                            </w:r>
                            <w:r w:rsidRPr="005F12A4">
                              <w:rPr>
                                <w:rFonts w:ascii="Calibri" w:hAnsi="Calibri"/>
                                <w:b/>
                              </w:rPr>
                              <w:t xml:space="preserve"> </w:t>
                            </w:r>
                            <w:r w:rsidRPr="005F12A4">
                              <w:rPr>
                                <w:rFonts w:ascii="Calibri" w:hAnsi="Calibri"/>
                                <w:b/>
                              </w:rPr>
                              <w:tab/>
                            </w:r>
                            <w:sdt>
                              <w:sdtPr>
                                <w:rPr>
                                  <w:rFonts w:ascii="Calibri" w:hAnsi="Calibri"/>
                                  <w:b/>
                                  <w:sz w:val="40"/>
                                  <w:szCs w:val="40"/>
                                </w:rPr>
                                <w:id w:val="-1588376856"/>
                                <w14:checkbox>
                                  <w14:checked w14:val="1"/>
                                  <w14:checkedState w14:val="2612" w14:font="MS Gothic"/>
                                  <w14:uncheckedState w14:val="2610" w14:font="MS Gothic"/>
                                </w14:checkbox>
                              </w:sdtPr>
                              <w:sdtEndPr/>
                              <w:sdtContent>
                                <w:r>
                                  <w:rPr>
                                    <w:rFonts w:ascii="MS Gothic" w:eastAsia="MS Gothic" w:hAnsi="MS Gothic" w:hint="eastAsia"/>
                                    <w:b/>
                                    <w:sz w:val="40"/>
                                    <w:szCs w:val="40"/>
                                  </w:rPr>
                                  <w:t>☒</w:t>
                                </w:r>
                              </w:sdtContent>
                            </w:sdt>
                            <w:r>
                              <w:rPr>
                                <w:rFonts w:ascii="Calibri" w:hAnsi="Calibri"/>
                                <w:b/>
                              </w:rPr>
                              <w:tab/>
                            </w:r>
                            <w:r>
                              <w:rPr>
                                <w:rFonts w:ascii="Calibri" w:hAnsi="Calibri"/>
                                <w:b/>
                              </w:rPr>
                              <w:tab/>
                            </w:r>
                          </w:p>
                          <w:tbl>
                            <w:tblPr>
                              <w:tblStyle w:val="TableGrid"/>
                              <w:tblW w:w="0" w:type="auto"/>
                              <w:tblLook w:val="04A0" w:firstRow="1" w:lastRow="0" w:firstColumn="1" w:lastColumn="0" w:noHBand="0" w:noVBand="1"/>
                            </w:tblPr>
                            <w:tblGrid>
                              <w:gridCol w:w="4760"/>
                              <w:gridCol w:w="4763"/>
                            </w:tblGrid>
                            <w:tr w:rsidR="005A159A" w14:paraId="68FB8443" w14:textId="77777777" w:rsidTr="00BE64A0">
                              <w:tc>
                                <w:tcPr>
                                  <w:tcW w:w="4769" w:type="dxa"/>
                                </w:tcPr>
                                <w:p w14:paraId="0F7F380C" w14:textId="77777777" w:rsidR="005A159A" w:rsidRDefault="005A159A" w:rsidP="00D538B7">
                                  <w:pPr>
                                    <w:rPr>
                                      <w:rFonts w:ascii="Calibri" w:hAnsi="Calibri"/>
                                    </w:rPr>
                                  </w:pPr>
                                  <w:r w:rsidRPr="00BE64A0">
                                    <w:rPr>
                                      <w:rFonts w:ascii="Calibri" w:hAnsi="Calibri"/>
                                    </w:rPr>
                                    <w:t xml:space="preserve">Previous Non-Routine </w:t>
                                  </w:r>
                                  <w:r w:rsidRPr="00BE64A0">
                                    <w:rPr>
                                      <w:rFonts w:ascii="Calibri" w:hAnsi="Calibri"/>
                                    </w:rPr>
                                    <w:br/>
                                    <w:t xml:space="preserve">Approval Number(s) </w:t>
                                  </w:r>
                                </w:p>
                                <w:p w14:paraId="01474895" w14:textId="670D97A3" w:rsidR="005A159A" w:rsidRPr="00BE64A0" w:rsidRDefault="005A159A" w:rsidP="00D538B7">
                                  <w:pPr>
                                    <w:rPr>
                                      <w:rFonts w:ascii="Calibri" w:hAnsi="Calibri"/>
                                    </w:rPr>
                                  </w:pPr>
                                  <w:r w:rsidRPr="00BE64A0">
                                    <w:rPr>
                                      <w:rFonts w:ascii="Calibri" w:hAnsi="Calibri"/>
                                    </w:rPr>
                                    <w:t xml:space="preserve">   </w:t>
                                  </w:r>
                                </w:p>
                              </w:tc>
                              <w:tc>
                                <w:tcPr>
                                  <w:tcW w:w="4769" w:type="dxa"/>
                                </w:tcPr>
                                <w:p w14:paraId="26B83201" w14:textId="77777777" w:rsidR="005A159A" w:rsidRPr="00BE64A0" w:rsidRDefault="005A159A" w:rsidP="00D538B7">
                                  <w:pPr>
                                    <w:rPr>
                                      <w:rFonts w:ascii="Calibri" w:hAnsi="Calibri"/>
                                    </w:rPr>
                                  </w:pPr>
                                  <w:r w:rsidRPr="00BE64A0">
                                    <w:rPr>
                                      <w:rFonts w:ascii="Calibri" w:hAnsi="Calibri"/>
                                    </w:rPr>
                                    <w:t xml:space="preserve">Previous Non-Routine </w:t>
                                  </w:r>
                                </w:p>
                                <w:p w14:paraId="03631AD9" w14:textId="77777777" w:rsidR="005A159A" w:rsidRPr="00BE64A0" w:rsidRDefault="005A159A" w:rsidP="00D538B7">
                                  <w:pPr>
                                    <w:rPr>
                                      <w:rFonts w:ascii="Calibri" w:hAnsi="Calibri"/>
                                    </w:rPr>
                                  </w:pPr>
                                  <w:r w:rsidRPr="00BE64A0">
                                    <w:rPr>
                                      <w:rFonts w:ascii="Calibri" w:hAnsi="Calibri"/>
                                    </w:rPr>
                                    <w:t xml:space="preserve">Approval Dates (s)    </w:t>
                                  </w:r>
                                </w:p>
                                <w:p w14:paraId="0C09A494" w14:textId="77777777" w:rsidR="005A159A" w:rsidRDefault="005A159A" w:rsidP="00D538B7">
                                  <w:pPr>
                                    <w:rPr>
                                      <w:rFonts w:ascii="Calibri" w:hAnsi="Calibri"/>
                                      <w:b/>
                                    </w:rPr>
                                  </w:pPr>
                                  <w:r>
                                    <w:rPr>
                                      <w:rFonts w:ascii="Calibri" w:hAnsi="Calibri"/>
                                      <w:b/>
                                    </w:rPr>
                                    <w:t xml:space="preserve">(within the last 3 years)   </w:t>
                                  </w:r>
                                </w:p>
                              </w:tc>
                            </w:tr>
                            <w:tr w:rsidR="005A159A" w14:paraId="4E0559BB" w14:textId="77777777" w:rsidTr="00BE64A0">
                              <w:trPr>
                                <w:trHeight w:val="1550"/>
                              </w:trPr>
                              <w:tc>
                                <w:tcPr>
                                  <w:tcW w:w="4769" w:type="dxa"/>
                                </w:tcPr>
                                <w:p w14:paraId="140DF345" w14:textId="77777777" w:rsidR="005A159A" w:rsidRDefault="005A159A" w:rsidP="00D538B7">
                                  <w:pPr>
                                    <w:rPr>
                                      <w:rFonts w:ascii="Calibri" w:hAnsi="Calibri"/>
                                      <w:b/>
                                    </w:rPr>
                                  </w:pPr>
                                </w:p>
                                <w:p w14:paraId="763A4FAA" w14:textId="284768AE" w:rsidR="005A159A" w:rsidRDefault="005A159A" w:rsidP="00D538B7">
                                  <w:pPr>
                                    <w:rPr>
                                      <w:rFonts w:ascii="Calibri" w:hAnsi="Calibri"/>
                                      <w:b/>
                                    </w:rPr>
                                  </w:pPr>
                                  <w:r w:rsidRPr="00107911">
                                    <w:rPr>
                                      <w:rFonts w:ascii="Calibri" w:hAnsi="Calibri"/>
                                      <w:b/>
                                    </w:rPr>
                                    <w:t>1812000</w:t>
                                  </w:r>
                                  <w:r>
                                    <w:rPr>
                                      <w:rFonts w:ascii="Calibri" w:hAnsi="Calibri"/>
                                      <w:b/>
                                    </w:rPr>
                                    <w:br/>
                                  </w:r>
                                  <w:r>
                                    <w:rPr>
                                      <w:rFonts w:ascii="Calibri" w:hAnsi="Calibri"/>
                                      <w:b/>
                                    </w:rPr>
                                    <w:br/>
                                    <w:t xml:space="preserve"> _ _ _ _ _ _</w:t>
                                  </w:r>
                                </w:p>
                                <w:p w14:paraId="360F3667" w14:textId="77777777" w:rsidR="005A159A" w:rsidRDefault="005A159A" w:rsidP="00D538B7">
                                  <w:pPr>
                                    <w:rPr>
                                      <w:rFonts w:ascii="Calibri" w:hAnsi="Calibri"/>
                                      <w:b/>
                                    </w:rPr>
                                  </w:pPr>
                                </w:p>
                              </w:tc>
                              <w:tc>
                                <w:tcPr>
                                  <w:tcW w:w="4769" w:type="dxa"/>
                                </w:tcPr>
                                <w:p w14:paraId="00A6DAD3" w14:textId="77777777" w:rsidR="005A159A" w:rsidRDefault="005A159A" w:rsidP="00BE64A0">
                                  <w:pPr>
                                    <w:rPr>
                                      <w:rFonts w:ascii="Calibri" w:hAnsi="Calibri"/>
                                      <w:b/>
                                    </w:rPr>
                                  </w:pPr>
                                </w:p>
                                <w:p w14:paraId="1C25761E" w14:textId="5B15748F" w:rsidR="005A159A" w:rsidRDefault="005A159A" w:rsidP="00BE64A0">
                                  <w:pPr>
                                    <w:rPr>
                                      <w:rFonts w:ascii="Calibri" w:hAnsi="Calibri"/>
                                      <w:b/>
                                    </w:rPr>
                                  </w:pPr>
                                  <w:r w:rsidRPr="00107911">
                                    <w:rPr>
                                      <w:rFonts w:ascii="Calibri" w:hAnsi="Calibri"/>
                                      <w:b/>
                                    </w:rPr>
                                    <w:t>09/09/2019</w:t>
                                  </w:r>
                                  <w:r>
                                    <w:rPr>
                                      <w:rFonts w:ascii="Calibri" w:hAnsi="Calibri"/>
                                      <w:b/>
                                    </w:rPr>
                                    <w:br/>
                                  </w:r>
                                  <w:r>
                                    <w:rPr>
                                      <w:rFonts w:ascii="Calibri" w:hAnsi="Calibri"/>
                                      <w:b/>
                                    </w:rPr>
                                    <w:br/>
                                    <w:t xml:space="preserve">____________________           </w:t>
                                  </w:r>
                                </w:p>
                                <w:p w14:paraId="64312FD8" w14:textId="77777777" w:rsidR="005A159A" w:rsidRDefault="005A159A" w:rsidP="00D538B7">
                                  <w:pPr>
                                    <w:rPr>
                                      <w:rFonts w:ascii="Calibri" w:hAnsi="Calibri"/>
                                      <w:b/>
                                    </w:rPr>
                                  </w:pPr>
                                </w:p>
                              </w:tc>
                            </w:tr>
                          </w:tbl>
                          <w:p w14:paraId="3E503E70" w14:textId="77777777" w:rsidR="005A159A" w:rsidRDefault="005A159A" w:rsidP="00BE64A0">
                            <w:pPr>
                              <w:rPr>
                                <w:rFonts w:ascii="Calibri" w:hAnsi="Calibri"/>
                                <w:b/>
                              </w:rPr>
                            </w:pPr>
                          </w:p>
                          <w:p w14:paraId="1479EF3E" w14:textId="32D3AB55" w:rsidR="005A159A" w:rsidRDefault="005A159A" w:rsidP="00BE64A0">
                            <w:pPr>
                              <w:rPr>
                                <w:rFonts w:ascii="Calibri" w:hAnsi="Calibri"/>
                                <w:b/>
                              </w:rPr>
                            </w:pPr>
                            <w:r>
                              <w:rPr>
                                <w:rFonts w:ascii="Calibri" w:hAnsi="Calibri"/>
                                <w:b/>
                              </w:rPr>
                              <w:t xml:space="preserve">IMPORTANT: For routine applications, you must attach to your e-mail a copy of all original </w:t>
                            </w:r>
                            <w:r w:rsidRPr="00A06129">
                              <w:rPr>
                                <w:rFonts w:ascii="Calibri" w:hAnsi="Calibri"/>
                                <w:b/>
                              </w:rPr>
                              <w:t xml:space="preserve">documentation </w:t>
                            </w:r>
                            <w:r>
                              <w:rPr>
                                <w:rFonts w:ascii="Calibri" w:hAnsi="Calibri"/>
                                <w:b/>
                              </w:rPr>
                              <w:t>for each routine approval number that you list (i.e. application forms, a</w:t>
                            </w:r>
                            <w:r w:rsidRPr="00A06129">
                              <w:rPr>
                                <w:rFonts w:ascii="Calibri" w:hAnsi="Calibri"/>
                                <w:b/>
                              </w:rPr>
                              <w:t>ppendices</w:t>
                            </w:r>
                            <w:r>
                              <w:rPr>
                                <w:rFonts w:ascii="Calibri" w:hAnsi="Calibri"/>
                                <w:b/>
                              </w:rPr>
                              <w:t xml:space="preserve">, and </w:t>
                            </w:r>
                            <w:r w:rsidRPr="00A06129">
                              <w:rPr>
                                <w:rFonts w:ascii="Calibri" w:hAnsi="Calibri"/>
                                <w:b/>
                              </w:rPr>
                              <w:t>final versions if amendments were required)</w:t>
                            </w:r>
                            <w:r>
                              <w:rPr>
                                <w:rFonts w:ascii="Calibri" w:hAnsi="Calibri"/>
                                <w:b/>
                              </w:rPr>
                              <w:t>. If you are unable to provide original documentation or ethical approval for the original study has expired, you may</w:t>
                            </w:r>
                            <w:r w:rsidRPr="00A06129">
                              <w:rPr>
                                <w:rFonts w:ascii="Calibri" w:hAnsi="Calibri"/>
                                <w:b/>
                              </w:rPr>
                              <w:t xml:space="preserve"> be required to </w:t>
                            </w:r>
                            <w:r>
                              <w:rPr>
                                <w:rFonts w:ascii="Calibri" w:hAnsi="Calibri"/>
                                <w:b/>
                              </w:rPr>
                              <w:t xml:space="preserve">complete </w:t>
                            </w:r>
                            <w:r w:rsidRPr="00A06129">
                              <w:rPr>
                                <w:rFonts w:ascii="Calibri" w:hAnsi="Calibri"/>
                                <w:b/>
                              </w:rPr>
                              <w:t>a new non-routine form.</w:t>
                            </w:r>
                          </w:p>
                          <w:p w14:paraId="24DBE382" w14:textId="516082B4" w:rsidR="005A159A" w:rsidRPr="00383A7C" w:rsidRDefault="005A159A" w:rsidP="00BE64A0">
                            <w:pPr>
                              <w:rPr>
                                <w:rFonts w:ascii="Calibri" w:hAnsi="Calibri"/>
                                <w:b/>
                              </w:rPr>
                            </w:pPr>
                            <w:r>
                              <w:rPr>
                                <w:rFonts w:ascii="Calibri" w:hAnsi="Calibri"/>
                                <w:b/>
                              </w:rPr>
                              <w:t xml:space="preserve">                                                                     </w:t>
                            </w:r>
                            <w:r w:rsidRPr="00FC1BA5">
                              <w:rPr>
                                <w:rFonts w:ascii="Calibri" w:hAnsi="Calibri"/>
                                <w:b/>
                                <w:sz w:val="32"/>
                                <w:szCs w:val="32"/>
                              </w:rPr>
                              <w:t>NON-ROUTINE</w:t>
                            </w:r>
                            <w:r w:rsidRPr="005F12A4">
                              <w:rPr>
                                <w:rFonts w:ascii="Calibri" w:hAnsi="Calibri"/>
                                <w:b/>
                                <w:i/>
                              </w:rPr>
                              <w:t xml:space="preserve"> </w:t>
                            </w:r>
                            <w:sdt>
                              <w:sdtPr>
                                <w:rPr>
                                  <w:rFonts w:ascii="Calibri" w:hAnsi="Calibri"/>
                                  <w:b/>
                                  <w:sz w:val="40"/>
                                  <w:szCs w:val="40"/>
                                </w:rPr>
                                <w:id w:val="667913529"/>
                                <w14:checkbox>
                                  <w14:checked w14:val="0"/>
                                  <w14:checkedState w14:val="2612" w14:font="MS Gothic"/>
                                  <w14:uncheckedState w14:val="2610" w14:font="MS Gothic"/>
                                </w14:checkbox>
                              </w:sdtPr>
                              <w:sdtEndPr/>
                              <w:sdtContent>
                                <w:r>
                                  <w:rPr>
                                    <w:rFonts w:ascii="MS Gothic" w:eastAsia="MS Gothic" w:hAnsi="MS Gothic" w:hint="eastAsia"/>
                                    <w:b/>
                                    <w:sz w:val="40"/>
                                    <w:szCs w:val="40"/>
                                  </w:rPr>
                                  <w:t>☐</w:t>
                                </w:r>
                              </w:sdtContent>
                            </w:sdt>
                            <w:r>
                              <w:rPr>
                                <w:rFonts w:ascii="Calibri" w:hAnsi="Calibri"/>
                                <w:b/>
                                <w:sz w:val="40"/>
                                <w:szCs w:val="40"/>
                              </w:rPr>
                              <w:t xml:space="preserve">    </w:t>
                            </w:r>
                            <w:r w:rsidRPr="003E4A0A">
                              <w:rPr>
                                <w:rFonts w:ascii="Calibri" w:hAnsi="Calibri"/>
                                <w:sz w:val="24"/>
                                <w:szCs w:val="24"/>
                              </w:rPr>
                              <w:t>( for Non-Routine</w:t>
                            </w:r>
                            <w:r>
                              <w:rPr>
                                <w:rFonts w:ascii="Calibri" w:hAnsi="Calibri"/>
                                <w:sz w:val="24"/>
                                <w:szCs w:val="24"/>
                              </w:rPr>
                              <w:t xml:space="preserve"> go to Qn2)</w:t>
                            </w:r>
                          </w:p>
                        </w:txbxContent>
                      </wps:txbx>
                      <wps:bodyPr rot="0" vert="horz" wrap="square" lIns="91440" tIns="45720" rIns="91440" bIns="45720" anchor="t" anchorCtr="0" upright="1">
                        <a:noAutofit/>
                      </wps:bodyPr>
                    </wps:wsp>
                  </a:graphicData>
                </a:graphic>
              </wp:inline>
            </w:drawing>
          </mc:Choice>
          <mc:Fallback>
            <w:pict>
              <v:shapetype w14:anchorId="64A8D0DE" id="_x0000_t202" coordsize="21600,21600" o:spt="202" path="m,l,21600r21600,l21600,xe">
                <v:stroke joinstyle="miter"/>
                <v:path gradientshapeok="t" o:connecttype="rect"/>
              </v:shapetype>
              <v:shape id="Text Box 81" o:spid="_x0000_s1026" type="#_x0000_t202" style="width:491.75pt;height:3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">
                <v:textbox>
                  <w:txbxContent>
                    <w:p w14:paraId="3722ECFA" w14:textId="77777777" w:rsidR="005A159A" w:rsidRDefault="005A159A" w:rsidP="00BE64A0">
                      <w:pPr>
                        <w:rPr>
                          <w:rFonts w:ascii="Calibri" w:hAnsi="Calibri"/>
                          <w:b/>
                        </w:rPr>
                      </w:pPr>
                      <w:r>
                        <w:rPr>
                          <w:rFonts w:ascii="Calibri" w:hAnsi="Calibri"/>
                          <w:b/>
                        </w:rPr>
                        <w:t>Question 1: Is this application routine or non-routine? Please select the appropriate box, below.</w:t>
                      </w:r>
                    </w:p>
                    <w:p w14:paraId="51EA0EC2" w14:textId="77777777" w:rsidR="005A159A" w:rsidRDefault="005A159A" w:rsidP="00BE64A0">
                      <w:pPr>
                        <w:rPr>
                          <w:rFonts w:ascii="Calibri" w:hAnsi="Calibri"/>
                          <w:b/>
                        </w:rPr>
                      </w:pPr>
                    </w:p>
                    <w:p w14:paraId="1B44FD73" w14:textId="77777777" w:rsidR="005A159A" w:rsidRDefault="005A159A" w:rsidP="00BE64A0">
                      <w:pPr>
                        <w:rPr>
                          <w:rFonts w:ascii="Calibri" w:hAnsi="Calibri"/>
                          <w:b/>
                        </w:rPr>
                      </w:pPr>
                      <w:r>
                        <w:rPr>
                          <w:rFonts w:ascii="Calibri" w:hAnsi="Calibri"/>
                          <w:b/>
                        </w:rPr>
                        <w:t>If routine, you need to provide the relevant Birkbeck Psychology Ethics approval number(s) and date(s) of approval for the associated non-routine application</w:t>
                      </w:r>
                    </w:p>
                    <w:p w14:paraId="40BBD781" w14:textId="50CCF3D7" w:rsidR="005A159A" w:rsidRPr="005F12A4" w:rsidRDefault="005A159A" w:rsidP="00BE64A0">
                      <w:pPr>
                        <w:jc w:val="center"/>
                        <w:rPr>
                          <w:rFonts w:ascii="Calibri" w:hAnsi="Calibri"/>
                          <w:b/>
                          <w:i/>
                        </w:rPr>
                      </w:pPr>
                      <w:r w:rsidRPr="00FC1BA5">
                        <w:rPr>
                          <w:rFonts w:ascii="Calibri" w:hAnsi="Calibri"/>
                          <w:b/>
                          <w:sz w:val="32"/>
                          <w:szCs w:val="32"/>
                        </w:rPr>
                        <w:t>ROUTINE</w:t>
                      </w:r>
                      <w:r w:rsidRPr="005F12A4">
                        <w:rPr>
                          <w:rFonts w:ascii="Calibri" w:hAnsi="Calibri"/>
                          <w:b/>
                        </w:rPr>
                        <w:t xml:space="preserve"> </w:t>
                      </w:r>
                      <w:r w:rsidRPr="005F12A4">
                        <w:rPr>
                          <w:rFonts w:ascii="Calibri" w:hAnsi="Calibri"/>
                          <w:b/>
                        </w:rPr>
                        <w:tab/>
                      </w:r>
                      <w:sdt>
                        <w:sdtPr>
                          <w:rPr>
                            <w:rFonts w:ascii="Calibri" w:hAnsi="Calibri"/>
                            <w:b/>
                            <w:sz w:val="40"/>
                            <w:szCs w:val="40"/>
                          </w:rPr>
                          <w:id w:val="-1588376856"/>
                          <w14:checkbox>
                            <w14:checked w14:val="1"/>
                            <w14:checkedState w14:val="2612" w14:font="MS Gothic"/>
                            <w14:uncheckedState w14:val="2610" w14:font="MS Gothic"/>
                          </w14:checkbox>
                        </w:sdtPr>
                        <w:sdtEndPr/>
                        <w:sdtContent>
                          <w:r>
                            <w:rPr>
                              <w:rFonts w:ascii="MS Gothic" w:eastAsia="MS Gothic" w:hAnsi="MS Gothic" w:hint="eastAsia"/>
                              <w:b/>
                              <w:sz w:val="40"/>
                              <w:szCs w:val="40"/>
                            </w:rPr>
                            <w:t>☒</w:t>
                          </w:r>
                        </w:sdtContent>
                      </w:sdt>
                      <w:r>
                        <w:rPr>
                          <w:rFonts w:ascii="Calibri" w:hAnsi="Calibri"/>
                          <w:b/>
                        </w:rPr>
                        <w:tab/>
                      </w:r>
                      <w:r>
                        <w:rPr>
                          <w:rFonts w:ascii="Calibri" w:hAnsi="Calibri"/>
                          <w:b/>
                        </w:rPr>
                        <w:tab/>
                      </w:r>
                    </w:p>
                    <w:tbl>
                      <w:tblPr>
                        <w:tblStyle w:val="TableGrid"/>
                        <w:tblW w:w="0" w:type="auto"/>
                        <w:tblLook w:val="04A0" w:firstRow="1" w:lastRow="0" w:firstColumn="1" w:lastColumn="0" w:noHBand="0" w:noVBand="1"/>
                      </w:tblPr>
                      <w:tblGrid>
                        <w:gridCol w:w="4760"/>
                        <w:gridCol w:w="4763"/>
                      </w:tblGrid>
                      <w:tr w:rsidR="005A159A" w14:paraId="68FB8443" w14:textId="77777777" w:rsidTr="00BE64A0">
                        <w:tc>
                          <w:tcPr>
                            <w:tcW w:w="4769" w:type="dxa"/>
                          </w:tcPr>
                          <w:p w14:paraId="0F7F380C" w14:textId="77777777" w:rsidR="005A159A" w:rsidRDefault="005A159A" w:rsidP="00D538B7">
                            <w:pPr>
                              <w:rPr>
                                <w:rFonts w:ascii="Calibri" w:hAnsi="Calibri"/>
                              </w:rPr>
                            </w:pPr>
                            <w:r w:rsidRPr="00BE64A0">
                              <w:rPr>
                                <w:rFonts w:ascii="Calibri" w:hAnsi="Calibri"/>
                              </w:rPr>
                              <w:t xml:space="preserve">Previous Non-Routine </w:t>
                            </w:r>
                            <w:r w:rsidRPr="00BE64A0">
                              <w:rPr>
                                <w:rFonts w:ascii="Calibri" w:hAnsi="Calibri"/>
                              </w:rPr>
                              <w:br/>
                              <w:t xml:space="preserve">Approval Number(s) </w:t>
                            </w:r>
                          </w:p>
                          <w:p w14:paraId="01474895" w14:textId="670D97A3" w:rsidR="005A159A" w:rsidRPr="00BE64A0" w:rsidRDefault="005A159A" w:rsidP="00D538B7">
                            <w:pPr>
                              <w:rPr>
                                <w:rFonts w:ascii="Calibri" w:hAnsi="Calibri"/>
                              </w:rPr>
                            </w:pPr>
                            <w:r w:rsidRPr="00BE64A0">
                              <w:rPr>
                                <w:rFonts w:ascii="Calibri" w:hAnsi="Calibri"/>
                              </w:rPr>
                              <w:t xml:space="preserve">   </w:t>
                            </w:r>
                          </w:p>
                        </w:tc>
                        <w:tc>
                          <w:tcPr>
                            <w:tcW w:w="4769" w:type="dxa"/>
                          </w:tcPr>
                          <w:p w14:paraId="26B83201" w14:textId="77777777" w:rsidR="005A159A" w:rsidRPr="00BE64A0" w:rsidRDefault="005A159A" w:rsidP="00D538B7">
                            <w:pPr>
                              <w:rPr>
                                <w:rFonts w:ascii="Calibri" w:hAnsi="Calibri"/>
                              </w:rPr>
                            </w:pPr>
                            <w:r w:rsidRPr="00BE64A0">
                              <w:rPr>
                                <w:rFonts w:ascii="Calibri" w:hAnsi="Calibri"/>
                              </w:rPr>
                              <w:t xml:space="preserve">Previous Non-Routine </w:t>
                            </w:r>
                          </w:p>
                          <w:p w14:paraId="03631AD9" w14:textId="77777777" w:rsidR="005A159A" w:rsidRPr="00BE64A0" w:rsidRDefault="005A159A" w:rsidP="00D538B7">
                            <w:pPr>
                              <w:rPr>
                                <w:rFonts w:ascii="Calibri" w:hAnsi="Calibri"/>
                              </w:rPr>
                            </w:pPr>
                            <w:r w:rsidRPr="00BE64A0">
                              <w:rPr>
                                <w:rFonts w:ascii="Calibri" w:hAnsi="Calibri"/>
                              </w:rPr>
                              <w:t xml:space="preserve">Approval Dates (s)    </w:t>
                            </w:r>
                          </w:p>
                          <w:p w14:paraId="0C09A494" w14:textId="77777777" w:rsidR="005A159A" w:rsidRDefault="005A159A" w:rsidP="00D538B7">
                            <w:pPr>
                              <w:rPr>
                                <w:rFonts w:ascii="Calibri" w:hAnsi="Calibri"/>
                                <w:b/>
                              </w:rPr>
                            </w:pPr>
                            <w:r>
                              <w:rPr>
                                <w:rFonts w:ascii="Calibri" w:hAnsi="Calibri"/>
                                <w:b/>
                              </w:rPr>
                              <w:t xml:space="preserve">(within the last 3 years)   </w:t>
                            </w:r>
                          </w:p>
                        </w:tc>
                      </w:tr>
                      <w:tr w:rsidR="005A159A" w14:paraId="4E0559BB" w14:textId="77777777" w:rsidTr="00BE64A0">
                        <w:trPr>
                          <w:trHeight w:val="1550"/>
                        </w:trPr>
                        <w:tc>
                          <w:tcPr>
                            <w:tcW w:w="4769" w:type="dxa"/>
                          </w:tcPr>
                          <w:p w14:paraId="140DF345" w14:textId="77777777" w:rsidR="005A159A" w:rsidRDefault="005A159A" w:rsidP="00D538B7">
                            <w:pPr>
                              <w:rPr>
                                <w:rFonts w:ascii="Calibri" w:hAnsi="Calibri"/>
                                <w:b/>
                              </w:rPr>
                            </w:pPr>
                          </w:p>
                          <w:p w14:paraId="763A4FAA" w14:textId="284768AE" w:rsidR="005A159A" w:rsidRDefault="005A159A" w:rsidP="00D538B7">
                            <w:pPr>
                              <w:rPr>
                                <w:rFonts w:ascii="Calibri" w:hAnsi="Calibri"/>
                                <w:b/>
                              </w:rPr>
                            </w:pPr>
                            <w:r w:rsidRPr="00107911">
                              <w:rPr>
                                <w:rFonts w:ascii="Calibri" w:hAnsi="Calibri"/>
                                <w:b/>
                              </w:rPr>
                              <w:t>1812000</w:t>
                            </w:r>
                            <w:r>
                              <w:rPr>
                                <w:rFonts w:ascii="Calibri" w:hAnsi="Calibri"/>
                                <w:b/>
                              </w:rPr>
                              <w:br/>
                            </w:r>
                            <w:r>
                              <w:rPr>
                                <w:rFonts w:ascii="Calibri" w:hAnsi="Calibri"/>
                                <w:b/>
                              </w:rPr>
                              <w:br/>
                              <w:t xml:space="preserve"> _ _ _ _ _ _</w:t>
                            </w:r>
                          </w:p>
                          <w:p w14:paraId="360F3667" w14:textId="77777777" w:rsidR="005A159A" w:rsidRDefault="005A159A" w:rsidP="00D538B7">
                            <w:pPr>
                              <w:rPr>
                                <w:rFonts w:ascii="Calibri" w:hAnsi="Calibri"/>
                                <w:b/>
                              </w:rPr>
                            </w:pPr>
                          </w:p>
                        </w:tc>
                        <w:tc>
                          <w:tcPr>
                            <w:tcW w:w="4769" w:type="dxa"/>
                          </w:tcPr>
                          <w:p w14:paraId="00A6DAD3" w14:textId="77777777" w:rsidR="005A159A" w:rsidRDefault="005A159A" w:rsidP="00BE64A0">
                            <w:pPr>
                              <w:rPr>
                                <w:rFonts w:ascii="Calibri" w:hAnsi="Calibri"/>
                                <w:b/>
                              </w:rPr>
                            </w:pPr>
                          </w:p>
                          <w:p w14:paraId="1C25761E" w14:textId="5B15748F" w:rsidR="005A159A" w:rsidRDefault="005A159A" w:rsidP="00BE64A0">
                            <w:pPr>
                              <w:rPr>
                                <w:rFonts w:ascii="Calibri" w:hAnsi="Calibri"/>
                                <w:b/>
                              </w:rPr>
                            </w:pPr>
                            <w:r w:rsidRPr="00107911">
                              <w:rPr>
                                <w:rFonts w:ascii="Calibri" w:hAnsi="Calibri"/>
                                <w:b/>
                              </w:rPr>
                              <w:t>09/09/2019</w:t>
                            </w:r>
                            <w:r>
                              <w:rPr>
                                <w:rFonts w:ascii="Calibri" w:hAnsi="Calibri"/>
                                <w:b/>
                              </w:rPr>
                              <w:br/>
                            </w:r>
                            <w:r>
                              <w:rPr>
                                <w:rFonts w:ascii="Calibri" w:hAnsi="Calibri"/>
                                <w:b/>
                              </w:rPr>
                              <w:br/>
                              <w:t xml:space="preserve">____________________           </w:t>
                            </w:r>
                          </w:p>
                          <w:p w14:paraId="64312FD8" w14:textId="77777777" w:rsidR="005A159A" w:rsidRDefault="005A159A" w:rsidP="00D538B7">
                            <w:pPr>
                              <w:rPr>
                                <w:rFonts w:ascii="Calibri" w:hAnsi="Calibri"/>
                                <w:b/>
                              </w:rPr>
                            </w:pPr>
                          </w:p>
                        </w:tc>
                      </w:tr>
                    </w:tbl>
                    <w:p w14:paraId="3E503E70" w14:textId="77777777" w:rsidR="005A159A" w:rsidRDefault="005A159A" w:rsidP="00BE64A0">
                      <w:pPr>
                        <w:rPr>
                          <w:rFonts w:ascii="Calibri" w:hAnsi="Calibri"/>
                          <w:b/>
                        </w:rPr>
                      </w:pPr>
                    </w:p>
                    <w:p w14:paraId="1479EF3E" w14:textId="32D3AB55" w:rsidR="005A159A" w:rsidRDefault="005A159A" w:rsidP="00BE64A0">
                      <w:pPr>
                        <w:rPr>
                          <w:rFonts w:ascii="Calibri" w:hAnsi="Calibri"/>
                          <w:b/>
                        </w:rPr>
                      </w:pPr>
                      <w:r>
                        <w:rPr>
                          <w:rFonts w:ascii="Calibri" w:hAnsi="Calibri"/>
                          <w:b/>
                        </w:rPr>
                        <w:t xml:space="preserve">IMPORTANT: For routine applications, you must attach to your e-mail a copy of all original </w:t>
                      </w:r>
                      <w:r w:rsidRPr="00A06129">
                        <w:rPr>
                          <w:rFonts w:ascii="Calibri" w:hAnsi="Calibri"/>
                          <w:b/>
                        </w:rPr>
                        <w:t xml:space="preserve">documentation </w:t>
                      </w:r>
                      <w:r>
                        <w:rPr>
                          <w:rFonts w:ascii="Calibri" w:hAnsi="Calibri"/>
                          <w:b/>
                        </w:rPr>
                        <w:t>for each routine approval number that you list (i.e. application forms, a</w:t>
                      </w:r>
                      <w:r w:rsidRPr="00A06129">
                        <w:rPr>
                          <w:rFonts w:ascii="Calibri" w:hAnsi="Calibri"/>
                          <w:b/>
                        </w:rPr>
                        <w:t>ppendices</w:t>
                      </w:r>
                      <w:r>
                        <w:rPr>
                          <w:rFonts w:ascii="Calibri" w:hAnsi="Calibri"/>
                          <w:b/>
                        </w:rPr>
                        <w:t xml:space="preserve">, and </w:t>
                      </w:r>
                      <w:r w:rsidRPr="00A06129">
                        <w:rPr>
                          <w:rFonts w:ascii="Calibri" w:hAnsi="Calibri"/>
                          <w:b/>
                        </w:rPr>
                        <w:t>final versions if amendments were required)</w:t>
                      </w:r>
                      <w:r>
                        <w:rPr>
                          <w:rFonts w:ascii="Calibri" w:hAnsi="Calibri"/>
                          <w:b/>
                        </w:rPr>
                        <w:t>. If you are unable to provide original documentation or ethical approval for the original study has expired, you may</w:t>
                      </w:r>
                      <w:r w:rsidRPr="00A06129">
                        <w:rPr>
                          <w:rFonts w:ascii="Calibri" w:hAnsi="Calibri"/>
                          <w:b/>
                        </w:rPr>
                        <w:t xml:space="preserve"> be required to </w:t>
                      </w:r>
                      <w:r>
                        <w:rPr>
                          <w:rFonts w:ascii="Calibri" w:hAnsi="Calibri"/>
                          <w:b/>
                        </w:rPr>
                        <w:t xml:space="preserve">complete </w:t>
                      </w:r>
                      <w:r w:rsidRPr="00A06129">
                        <w:rPr>
                          <w:rFonts w:ascii="Calibri" w:hAnsi="Calibri"/>
                          <w:b/>
                        </w:rPr>
                        <w:t>a new non-routine form.</w:t>
                      </w:r>
                    </w:p>
                    <w:p w14:paraId="24DBE382" w14:textId="516082B4" w:rsidR="005A159A" w:rsidRPr="00383A7C" w:rsidRDefault="005A159A" w:rsidP="00BE64A0">
                      <w:pPr>
                        <w:rPr>
                          <w:rFonts w:ascii="Calibri" w:hAnsi="Calibri"/>
                          <w:b/>
                        </w:rPr>
                      </w:pPr>
                      <w:r>
                        <w:rPr>
                          <w:rFonts w:ascii="Calibri" w:hAnsi="Calibri"/>
                          <w:b/>
                        </w:rPr>
                        <w:t xml:space="preserve">                                                                     </w:t>
                      </w:r>
                      <w:r w:rsidRPr="00FC1BA5">
                        <w:rPr>
                          <w:rFonts w:ascii="Calibri" w:hAnsi="Calibri"/>
                          <w:b/>
                          <w:sz w:val="32"/>
                          <w:szCs w:val="32"/>
                        </w:rPr>
                        <w:t>NON-ROUTINE</w:t>
                      </w:r>
                      <w:r w:rsidRPr="005F12A4">
                        <w:rPr>
                          <w:rFonts w:ascii="Calibri" w:hAnsi="Calibri"/>
                          <w:b/>
                          <w:i/>
                        </w:rPr>
                        <w:t xml:space="preserve"> </w:t>
                      </w:r>
                      <w:sdt>
                        <w:sdtPr>
                          <w:rPr>
                            <w:rFonts w:ascii="Calibri" w:hAnsi="Calibri"/>
                            <w:b/>
                            <w:sz w:val="40"/>
                            <w:szCs w:val="40"/>
                          </w:rPr>
                          <w:id w:val="667913529"/>
                          <w14:checkbox>
                            <w14:checked w14:val="0"/>
                            <w14:checkedState w14:val="2612" w14:font="MS Gothic"/>
                            <w14:uncheckedState w14:val="2610" w14:font="MS Gothic"/>
                          </w14:checkbox>
                        </w:sdtPr>
                        <w:sdtEndPr/>
                        <w:sdtContent>
                          <w:r>
                            <w:rPr>
                              <w:rFonts w:ascii="MS Gothic" w:eastAsia="MS Gothic" w:hAnsi="MS Gothic" w:hint="eastAsia"/>
                              <w:b/>
                              <w:sz w:val="40"/>
                              <w:szCs w:val="40"/>
                            </w:rPr>
                            <w:t>☐</w:t>
                          </w:r>
                        </w:sdtContent>
                      </w:sdt>
                      <w:r>
                        <w:rPr>
                          <w:rFonts w:ascii="Calibri" w:hAnsi="Calibri"/>
                          <w:b/>
                          <w:sz w:val="40"/>
                          <w:szCs w:val="40"/>
                        </w:rPr>
                        <w:t xml:space="preserve">    </w:t>
                      </w:r>
                      <w:r w:rsidRPr="003E4A0A">
                        <w:rPr>
                          <w:rFonts w:ascii="Calibri" w:hAnsi="Calibri"/>
                          <w:sz w:val="24"/>
                          <w:szCs w:val="24"/>
                        </w:rPr>
                        <w:t>( for Non-Routine</w:t>
                      </w:r>
                      <w:r>
                        <w:rPr>
                          <w:rFonts w:ascii="Calibri" w:hAnsi="Calibri"/>
                          <w:sz w:val="24"/>
                          <w:szCs w:val="24"/>
                        </w:rPr>
                        <w:t xml:space="preserve"> go to Qn2)</w:t>
                      </w:r>
                    </w:p>
                  </w:txbxContent>
                </v:textbox>
                <w10:anchorlock/>
              </v:shape>
            </w:pict>
          </mc:Fallback>
        </mc:AlternateContent>
      </w:r>
    </w:p>
    <w:p w14:paraId="1EB077D5"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133413F" wp14:editId="765AD537">
                <wp:extent cx="6249670" cy="277495"/>
                <wp:effectExtent l="0" t="0" r="0" b="0"/>
                <wp:docPr id="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E39FA0A" w14:textId="1FA14C29" w:rsidR="005A159A" w:rsidRDefault="005A159A" w:rsidP="00D538B7">
                            <w:pPr>
                              <w:rPr>
                                <w:rFonts w:ascii="Calibri" w:hAnsi="Calibri"/>
                                <w:i/>
                                <w:sz w:val="24"/>
                                <w:szCs w:val="24"/>
                              </w:rPr>
                            </w:pPr>
                            <w:r w:rsidRPr="00D97E8B">
                              <w:rPr>
                                <w:rFonts w:ascii="Calibri" w:hAnsi="Calibri"/>
                                <w:i/>
                                <w:sz w:val="24"/>
                                <w:szCs w:val="24"/>
                              </w:rPr>
                              <w:t>N</w:t>
                            </w:r>
                            <w:r>
                              <w:rPr>
                                <w:rFonts w:ascii="Calibri" w:hAnsi="Calibri"/>
                                <w:i/>
                                <w:sz w:val="24"/>
                                <w:szCs w:val="24"/>
                              </w:rPr>
                              <w:t>otes: An application is non-routine if the proposed research raises ethical issues for which the applicant/supervisor does not have existing approval. An application is routine if the proposed study is so close to a previous one which has received ethical approval that there are no new ethical issues to be considered. Applicants should discuss this with their supervisor.</w:t>
                            </w:r>
                          </w:p>
                        </w:txbxContent>
                      </wps:txbx>
                      <wps:bodyPr rot="0" vert="horz" wrap="square" lIns="91440" tIns="45720" rIns="91440" bIns="45720" anchor="t" anchorCtr="0" upright="1">
                        <a:spAutoFit/>
                      </wps:bodyPr>
                    </wps:wsp>
                  </a:graphicData>
                </a:graphic>
              </wp:inline>
            </w:drawing>
          </mc:Choice>
          <mc:Fallback>
            <w:pict>
              <v:shape w14:anchorId="1133413F" id="Text Box 80" o:spid="_x0000_s1027"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" fillcolor="#d6e3bc" stroked="f" strokecolor="#9bbb59" strokeweight="1pt">
                <v:shadow color="#4e6128" offset="1pt"/>
                <v:textbox style="mso-fit-shape-to-text:t">
                  <w:txbxContent>
                    <w:p w14:paraId="3E39FA0A" w14:textId="1FA14C29" w:rsidR="005A159A" w:rsidRDefault="005A159A" w:rsidP="00D538B7">
                      <w:pPr>
                        <w:rPr>
                          <w:rFonts w:ascii="Calibri" w:hAnsi="Calibri"/>
                          <w:i/>
                          <w:sz w:val="24"/>
                          <w:szCs w:val="24"/>
                        </w:rPr>
                      </w:pPr>
                      <w:r w:rsidRPr="00D97E8B">
                        <w:rPr>
                          <w:rFonts w:ascii="Calibri" w:hAnsi="Calibri"/>
                          <w:i/>
                          <w:sz w:val="24"/>
                          <w:szCs w:val="24"/>
                        </w:rPr>
                        <w:t>N</w:t>
                      </w:r>
                      <w:r>
                        <w:rPr>
                          <w:rFonts w:ascii="Calibri" w:hAnsi="Calibri"/>
                          <w:i/>
                          <w:sz w:val="24"/>
                          <w:szCs w:val="24"/>
                        </w:rPr>
                        <w:t>otes: An application is non-routine if the proposed research raises ethical issues for which the applicant/supervisor does not have existing approval. An application is routine if the proposed study is so close to a previous one which has received ethical approval that there are no new ethical issues to be considered. Applicants should discuss this with their supervisor.</w:t>
                      </w:r>
                    </w:p>
                  </w:txbxContent>
                </v:textbox>
                <w10:anchorlock/>
              </v:shape>
            </w:pict>
          </mc:Fallback>
        </mc:AlternateContent>
      </w:r>
    </w:p>
    <w:p w14:paraId="45C63B22" w14:textId="6B41A274" w:rsidR="00D538B7" w:rsidRPr="00C52286" w:rsidRDefault="00D538B7" w:rsidP="00D538B7">
      <w:pPr>
        <w:pStyle w:val="applicquestion"/>
        <w:ind w:left="0" w:firstLine="0"/>
        <w:rPr>
          <w:rFonts w:asciiTheme="majorHAnsi" w:hAnsiTheme="majorHAnsi" w:cstheme="majorHAnsi"/>
          <w:b/>
          <w:i/>
          <w:sz w:val="22"/>
          <w:szCs w:val="22"/>
        </w:rPr>
      </w:pPr>
    </w:p>
    <w:p w14:paraId="7DA17271" w14:textId="77777777" w:rsidR="001D2E6E" w:rsidRPr="00C52286" w:rsidRDefault="001D2E6E" w:rsidP="00D538B7">
      <w:pPr>
        <w:pStyle w:val="applicquestion"/>
        <w:ind w:left="0" w:firstLine="0"/>
        <w:rPr>
          <w:rFonts w:asciiTheme="majorHAnsi" w:hAnsiTheme="majorHAnsi" w:cstheme="majorHAnsi"/>
          <w:b/>
          <w:i/>
          <w:sz w:val="22"/>
          <w:szCs w:val="22"/>
        </w:rPr>
      </w:pPr>
    </w:p>
    <w:p w14:paraId="35B04CE4" w14:textId="77777777" w:rsidR="001D2E6E" w:rsidRPr="00C52286" w:rsidRDefault="001D2E6E" w:rsidP="00D538B7">
      <w:pPr>
        <w:pStyle w:val="applicquestion"/>
        <w:ind w:left="0" w:firstLine="0"/>
        <w:rPr>
          <w:rFonts w:asciiTheme="majorHAnsi" w:hAnsiTheme="majorHAnsi" w:cstheme="majorHAnsi"/>
          <w:b/>
          <w:i/>
          <w:sz w:val="22"/>
          <w:szCs w:val="22"/>
        </w:rPr>
      </w:pPr>
    </w:p>
    <w:p w14:paraId="40AFF25F"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32AC9005" wp14:editId="211DF14D">
                <wp:extent cx="6245225" cy="273050"/>
                <wp:effectExtent l="9525" t="9525" r="12700" b="12700"/>
                <wp:docPr id="6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4439C3C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 xml:space="preserve">1a: Please detail why this application is routine. </w:t>
                            </w:r>
                          </w:p>
                        </w:txbxContent>
                      </wps:txbx>
                      <wps:bodyPr rot="0" vert="horz" wrap="square" lIns="91440" tIns="45720" rIns="91440" bIns="45720" anchor="t" anchorCtr="0" upright="1">
                        <a:spAutoFit/>
                      </wps:bodyPr>
                    </wps:wsp>
                  </a:graphicData>
                </a:graphic>
              </wp:inline>
            </w:drawing>
          </mc:Choice>
          <mc:Fallback>
            <w:pict>
              <v:shape w14:anchorId="32AC9005" id="Text Box 84" o:spid="_x0000_s102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eD7wDiwCAABZBAAADgAAAAAAAAAAAAAAAAAuAgAAZHJzL2Uy&#10;b0RvYy54bWxQSwECLQAUAAYACAAAACEABo7UstsAAAAEAQAADwAAAAAAAAAAAAAAAACGBAAAZHJz&#10;L2Rvd25yZXYueG1sUEsFBgAAAAAEAAQA8wAAAI4FAAAAAA==&#10;">
                <v:textbox style="mso-fit-shape-to-text:t">
                  <w:txbxContent>
                    <w:p w14:paraId="4439C3C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 xml:space="preserve">1a: Please detail why this application is routine. </w:t>
                      </w:r>
                    </w:p>
                  </w:txbxContent>
                </v:textbox>
                <w10:anchorlock/>
              </v:shape>
            </w:pict>
          </mc:Fallback>
        </mc:AlternateContent>
      </w:r>
    </w:p>
    <w:p w14:paraId="38F1FB68"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4BEE4E7" wp14:editId="7A6021CB">
                <wp:extent cx="6251575" cy="277495"/>
                <wp:effectExtent l="0" t="0" r="0" b="0"/>
                <wp:docPr id="6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62E75B4" w14:textId="77777777" w:rsidR="005A159A" w:rsidRPr="00160B8B" w:rsidRDefault="005A159A" w:rsidP="00D538B7">
                            <w:pPr>
                              <w:rPr>
                                <w:rFonts w:ascii="Calibri" w:hAnsi="Calibri"/>
                                <w:b/>
                              </w:rPr>
                            </w:pPr>
                            <w:r w:rsidRPr="00D97E8B">
                              <w:rPr>
                                <w:rFonts w:ascii="Calibri" w:hAnsi="Calibri"/>
                                <w:i/>
                                <w:sz w:val="24"/>
                                <w:szCs w:val="24"/>
                              </w:rPr>
                              <w:t>Notes</w:t>
                            </w:r>
                            <w:r>
                              <w:rPr>
                                <w:rFonts w:ascii="Calibri" w:hAnsi="Calibri"/>
                                <w:i/>
                                <w:sz w:val="24"/>
                                <w:szCs w:val="24"/>
                              </w:rPr>
                              <w:t>: Explain the difference between this application and the already approved one (e.g. a change in age range, a change in stimulus on the computer screen – in other words, changes which would not be considered significant).</w:t>
                            </w:r>
                            <w:r>
                              <w:rPr>
                                <w:rFonts w:ascii="Calibri" w:hAnsi="Calibri"/>
                                <w:b/>
                              </w:rPr>
                              <w:t xml:space="preserve"> </w:t>
                            </w:r>
                          </w:p>
                        </w:txbxContent>
                      </wps:txbx>
                      <wps:bodyPr rot="0" vert="horz" wrap="square" lIns="91440" tIns="45720" rIns="91440" bIns="45720" anchor="t" anchorCtr="0" upright="1">
                        <a:spAutoFit/>
                      </wps:bodyPr>
                    </wps:wsp>
                  </a:graphicData>
                </a:graphic>
              </wp:inline>
            </w:drawing>
          </mc:Choice>
          <mc:Fallback>
            <w:pict>
              <v:shape w14:anchorId="14BEE4E7" id="Text Box 83" o:spid="_x0000_s1029"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7OPMowcDAABS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062E75B4" w14:textId="77777777" w:rsidR="005A159A" w:rsidRPr="00160B8B" w:rsidRDefault="005A159A" w:rsidP="00D538B7">
                      <w:pPr>
                        <w:rPr>
                          <w:rFonts w:ascii="Calibri" w:hAnsi="Calibri"/>
                          <w:b/>
                        </w:rPr>
                      </w:pPr>
                      <w:r w:rsidRPr="00D97E8B">
                        <w:rPr>
                          <w:rFonts w:ascii="Calibri" w:hAnsi="Calibri"/>
                          <w:i/>
                          <w:sz w:val="24"/>
                          <w:szCs w:val="24"/>
                        </w:rPr>
                        <w:t>Notes</w:t>
                      </w:r>
                      <w:r>
                        <w:rPr>
                          <w:rFonts w:ascii="Calibri" w:hAnsi="Calibri"/>
                          <w:i/>
                          <w:sz w:val="24"/>
                          <w:szCs w:val="24"/>
                        </w:rPr>
                        <w:t>: Explain the difference between this application and the already approved one (e.g. a change in age range, a change in stimulus on the computer screen – in other words, changes which would not be considered significant).</w:t>
                      </w:r>
                      <w:r>
                        <w:rPr>
                          <w:rFonts w:ascii="Calibri" w:hAnsi="Calibri"/>
                          <w:b/>
                        </w:rPr>
                        <w:t xml:space="preserve"> </w:t>
                      </w:r>
                    </w:p>
                  </w:txbxContent>
                </v:textbox>
                <w10:anchorlock/>
              </v:shape>
            </w:pict>
          </mc:Fallback>
        </mc:AlternateContent>
      </w:r>
    </w:p>
    <w:p w14:paraId="364696E7" w14:textId="7DCCD01F" w:rsidR="00D538B7" w:rsidRPr="00C52286" w:rsidRDefault="00D538B7" w:rsidP="00D538B7">
      <w:pPr>
        <w:pStyle w:val="applicquestion"/>
        <w:ind w:left="0" w:firstLine="0"/>
        <w:rPr>
          <w:rFonts w:asciiTheme="majorHAnsi" w:hAnsiTheme="majorHAnsi" w:cstheme="majorHAnsi"/>
          <w:sz w:val="24"/>
          <w:szCs w:val="24"/>
        </w:rPr>
      </w:pPr>
    </w:p>
    <w:p w14:paraId="7C09918B" w14:textId="2CE20C9C" w:rsidR="000B6ED8" w:rsidRDefault="007F059D" w:rsidP="00D538B7">
      <w:pPr>
        <w:pStyle w:val="applicquestion"/>
        <w:ind w:left="0" w:firstLine="0"/>
        <w:rPr>
          <w:rFonts w:asciiTheme="majorHAnsi" w:hAnsiTheme="majorHAnsi" w:cstheme="majorHAnsi"/>
          <w:sz w:val="24"/>
          <w:szCs w:val="24"/>
        </w:rPr>
      </w:pPr>
      <w:r w:rsidRPr="00C52286">
        <w:rPr>
          <w:rFonts w:asciiTheme="majorHAnsi" w:hAnsiTheme="majorHAnsi" w:cstheme="majorHAnsi"/>
          <w:b/>
          <w:sz w:val="22"/>
          <w:szCs w:val="22"/>
        </w:rPr>
        <w:t>Routine explanation:</w:t>
      </w:r>
      <w:r w:rsidR="000B6ED8">
        <w:rPr>
          <w:rFonts w:asciiTheme="majorHAnsi" w:hAnsiTheme="majorHAnsi" w:cstheme="majorHAnsi"/>
          <w:b/>
          <w:sz w:val="22"/>
          <w:szCs w:val="22"/>
        </w:rPr>
        <w:t xml:space="preserve"> </w:t>
      </w:r>
      <w:r w:rsidR="00211DC5">
        <w:rPr>
          <w:rFonts w:asciiTheme="majorHAnsi" w:hAnsiTheme="majorHAnsi" w:cstheme="majorHAnsi"/>
          <w:sz w:val="24"/>
          <w:szCs w:val="24"/>
        </w:rPr>
        <w:t>Experiment shortened from two days to one day. Participants are asked to judge a different property of the visual stimuli.</w:t>
      </w:r>
      <w:r w:rsidR="00BD21B4">
        <w:rPr>
          <w:rFonts w:asciiTheme="majorHAnsi" w:hAnsiTheme="majorHAnsi" w:cstheme="majorHAnsi"/>
          <w:sz w:val="24"/>
          <w:szCs w:val="24"/>
        </w:rPr>
        <w:t xml:space="preserve"> Two researchers added.</w:t>
      </w:r>
    </w:p>
    <w:p w14:paraId="7F79DCAA" w14:textId="77777777" w:rsidR="00696E6B" w:rsidRPr="00696E6B" w:rsidRDefault="00696E6B" w:rsidP="00D538B7">
      <w:pPr>
        <w:pStyle w:val="applicquestion"/>
        <w:ind w:left="0" w:firstLine="0"/>
        <w:rPr>
          <w:rFonts w:asciiTheme="majorHAnsi" w:hAnsiTheme="majorHAnsi" w:cstheme="majorHAnsi"/>
          <w:sz w:val="24"/>
          <w:szCs w:val="24"/>
        </w:rPr>
      </w:pPr>
    </w:p>
    <w:p w14:paraId="4A2F1E7E" w14:textId="601FBF22" w:rsidR="005F12A4" w:rsidRDefault="00A60813" w:rsidP="00D538B7">
      <w:pPr>
        <w:pStyle w:val="applicpara"/>
        <w:rPr>
          <w:rFonts w:asciiTheme="majorHAnsi" w:hAnsiTheme="majorHAnsi" w:cstheme="majorHAnsi"/>
          <w:sz w:val="24"/>
          <w:szCs w:val="24"/>
        </w:rPr>
      </w:pPr>
      <w:r>
        <w:rPr>
          <w:rFonts w:asciiTheme="majorHAnsi" w:hAnsiTheme="majorHAnsi" w:cstheme="majorHAnsi"/>
          <w:b/>
          <w:sz w:val="24"/>
          <w:szCs w:val="24"/>
        </w:rPr>
        <w:t>Previous approval number and date:</w:t>
      </w:r>
      <w:r w:rsidR="000B6ED8">
        <w:rPr>
          <w:rFonts w:asciiTheme="majorHAnsi" w:hAnsiTheme="majorHAnsi" w:cstheme="majorHAnsi"/>
          <w:b/>
          <w:sz w:val="24"/>
          <w:szCs w:val="24"/>
        </w:rPr>
        <w:t xml:space="preserve"> </w:t>
      </w:r>
      <w:r w:rsidR="00107911" w:rsidRPr="00107911">
        <w:rPr>
          <w:rFonts w:asciiTheme="majorHAnsi" w:hAnsiTheme="majorHAnsi" w:cstheme="majorHAnsi"/>
          <w:sz w:val="24"/>
          <w:szCs w:val="24"/>
        </w:rPr>
        <w:t>1812000</w:t>
      </w:r>
      <w:r w:rsidR="00107911">
        <w:rPr>
          <w:rFonts w:asciiTheme="majorHAnsi" w:hAnsiTheme="majorHAnsi" w:cstheme="majorHAnsi"/>
          <w:sz w:val="24"/>
          <w:szCs w:val="24"/>
        </w:rPr>
        <w:t>, 09/09/2019</w:t>
      </w:r>
    </w:p>
    <w:p w14:paraId="15CD92AB" w14:textId="77777777" w:rsidR="000B6ED8" w:rsidRPr="000B6ED8" w:rsidRDefault="000B6ED8" w:rsidP="00D538B7">
      <w:pPr>
        <w:pStyle w:val="applicpara"/>
        <w:rPr>
          <w:rFonts w:asciiTheme="majorHAnsi" w:hAnsiTheme="majorHAnsi" w:cstheme="majorHAnsi"/>
          <w:b/>
          <w:sz w:val="24"/>
          <w:szCs w:val="24"/>
        </w:rPr>
      </w:pPr>
    </w:p>
    <w:p w14:paraId="6ED347D1"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473A9495" wp14:editId="2D62EB3A">
                <wp:extent cx="6245225" cy="273050"/>
                <wp:effectExtent l="9525" t="9525" r="12700" b="12700"/>
                <wp:docPr id="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2394315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 Title of the study</w:t>
                            </w:r>
                          </w:p>
                        </w:txbxContent>
                      </wps:txbx>
                      <wps:bodyPr rot="0" vert="horz" wrap="square" lIns="91440" tIns="45720" rIns="91440" bIns="45720" anchor="t" anchorCtr="0" upright="1">
                        <a:spAutoFit/>
                      </wps:bodyPr>
                    </wps:wsp>
                  </a:graphicData>
                </a:graphic>
              </wp:inline>
            </w:drawing>
          </mc:Choice>
          <mc:Fallback>
            <w:pict>
              <v:shape w14:anchorId="473A9495" id="_x0000_s1030"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DNbFPkKwIAAFgEAAAOAAAAAAAAAAAAAAAAAC4CAABkcnMvZTJv&#10;RG9jLnhtbFBLAQItABQABgAIAAAAIQAGjtSy2wAAAAQBAAAPAAAAAAAAAAAAAAAAAIUEAABkcnMv&#10;ZG93bnJldi54bWxQSwUGAAAAAAQABADzAAAAjQUAAAAA&#10;">
                <v:textbox style="mso-fit-shape-to-text:t">
                  <w:txbxContent>
                    <w:p w14:paraId="2394315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 Title of the study</w:t>
                      </w:r>
                    </w:p>
                  </w:txbxContent>
                </v:textbox>
                <w10:anchorlock/>
              </v:shape>
            </w:pict>
          </mc:Fallback>
        </mc:AlternateContent>
      </w:r>
    </w:p>
    <w:p w14:paraId="3A77208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46E6D468" wp14:editId="206F666F">
                <wp:extent cx="6251575" cy="277495"/>
                <wp:effectExtent l="0" t="0" r="0" b="0"/>
                <wp:docPr id="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459B91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The title should be a single sentence</w:t>
                            </w:r>
                          </w:p>
                        </w:txbxContent>
                      </wps:txbx>
                      <wps:bodyPr rot="0" vert="horz" wrap="square" lIns="91440" tIns="45720" rIns="91440" bIns="45720" anchor="t" anchorCtr="0" upright="1">
                        <a:spAutoFit/>
                      </wps:bodyPr>
                    </wps:wsp>
                  </a:graphicData>
                </a:graphic>
              </wp:inline>
            </w:drawing>
          </mc:Choice>
          <mc:Fallback>
            <w:pict>
              <v:shape w14:anchorId="46E6D468" id="_x0000_s1031"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" fillcolor="#d6e3bc" stroked="f" strokecolor="#9bbb59" strokeweight="1pt">
                <v:shadow color="#4e6128" offset="1pt"/>
                <v:textbox style="mso-fit-shape-to-text:t">
                  <w:txbxContent>
                    <w:p w14:paraId="3459B91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The title should be a single sentence</w:t>
                      </w:r>
                    </w:p>
                  </w:txbxContent>
                </v:textbox>
                <w10:anchorlock/>
              </v:shape>
            </w:pict>
          </mc:Fallback>
        </mc:AlternateContent>
      </w:r>
    </w:p>
    <w:p w14:paraId="0726A6D8" w14:textId="327EB75A" w:rsidR="00D538B7" w:rsidRPr="00C52286" w:rsidRDefault="00D538B7" w:rsidP="00D538B7">
      <w:pPr>
        <w:pStyle w:val="applicquestion"/>
        <w:ind w:left="0" w:firstLine="0"/>
        <w:rPr>
          <w:rFonts w:asciiTheme="majorHAnsi" w:hAnsiTheme="majorHAnsi" w:cstheme="majorHAnsi"/>
          <w:sz w:val="24"/>
          <w:szCs w:val="24"/>
        </w:rPr>
      </w:pPr>
    </w:p>
    <w:p w14:paraId="33D6FAB3" w14:textId="044F5265" w:rsidR="008B6D70" w:rsidRPr="007F2C9E" w:rsidRDefault="007F059D" w:rsidP="007F2C9E">
      <w:pPr>
        <w:pStyle w:val="applicquestion"/>
        <w:ind w:left="0" w:firstLine="0"/>
        <w:rPr>
          <w:rFonts w:asciiTheme="majorHAnsi" w:hAnsiTheme="majorHAnsi" w:cstheme="majorHAnsi"/>
          <w:b/>
          <w:sz w:val="22"/>
          <w:szCs w:val="22"/>
        </w:rPr>
      </w:pPr>
      <w:r w:rsidRPr="00C52286">
        <w:rPr>
          <w:rFonts w:asciiTheme="majorHAnsi" w:hAnsiTheme="majorHAnsi" w:cstheme="majorHAnsi"/>
          <w:b/>
          <w:sz w:val="22"/>
          <w:szCs w:val="22"/>
        </w:rPr>
        <w:t>Title:</w:t>
      </w:r>
      <w:r w:rsidR="00CF2B54">
        <w:rPr>
          <w:rFonts w:asciiTheme="majorHAnsi" w:hAnsiTheme="majorHAnsi" w:cstheme="majorHAnsi"/>
          <w:sz w:val="24"/>
          <w:szCs w:val="24"/>
        </w:rPr>
        <w:t xml:space="preserve"> How expectedness influences perception</w:t>
      </w:r>
    </w:p>
    <w:p w14:paraId="2BDFAE5F" w14:textId="77777777" w:rsidR="001D13B4" w:rsidRPr="00C52286" w:rsidRDefault="001D13B4" w:rsidP="00D538B7">
      <w:pPr>
        <w:pStyle w:val="applicpara"/>
        <w:rPr>
          <w:rFonts w:asciiTheme="majorHAnsi" w:hAnsiTheme="majorHAnsi" w:cstheme="majorHAnsi"/>
          <w:sz w:val="24"/>
          <w:szCs w:val="24"/>
        </w:rPr>
      </w:pPr>
    </w:p>
    <w:p w14:paraId="3F313952"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06449219" wp14:editId="0FA57B70">
                <wp:extent cx="6245225" cy="273050"/>
                <wp:effectExtent l="9525" t="9525" r="12700" b="12700"/>
                <wp:docPr id="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73CCA8D6"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3: Primary applicant</w:t>
                            </w:r>
                          </w:p>
                        </w:txbxContent>
                      </wps:txbx>
                      <wps:bodyPr rot="0" vert="horz" wrap="square" lIns="91440" tIns="45720" rIns="91440" bIns="45720" anchor="t" anchorCtr="0" upright="1">
                        <a:spAutoFit/>
                      </wps:bodyPr>
                    </wps:wsp>
                  </a:graphicData>
                </a:graphic>
              </wp:inline>
            </w:drawing>
          </mc:Choice>
          <mc:Fallback>
            <w:pict>
              <v:shape w14:anchorId="06449219" id="Text Box 87" o:spid="_x0000_s103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0uDcVywCAABYBAAADgAAAAAAAAAAAAAAAAAuAgAAZHJzL2Uy&#10;b0RvYy54bWxQSwECLQAUAAYACAAAACEABo7UstsAAAAEAQAADwAAAAAAAAAAAAAAAACGBAAAZHJz&#10;L2Rvd25yZXYueG1sUEsFBgAAAAAEAAQA8wAAAI4FAAAAAA==&#10;">
                <v:textbox style="mso-fit-shape-to-text:t">
                  <w:txbxContent>
                    <w:p w14:paraId="73CCA8D6"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3: Primary applicant</w:t>
                      </w:r>
                    </w:p>
                  </w:txbxContent>
                </v:textbox>
                <w10:anchorlock/>
              </v:shape>
            </w:pict>
          </mc:Fallback>
        </mc:AlternateContent>
      </w:r>
    </w:p>
    <w:p w14:paraId="5E70CB37"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A7D2D8F" wp14:editId="0F49B7CB">
                <wp:extent cx="6251575" cy="277495"/>
                <wp:effectExtent l="0" t="0" r="0" b="0"/>
                <wp:docPr id="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3FF8AFF"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The primary applicant is the name of the person who has overall responsibility for the study. If you are a student or research assistant, the primary applicant will be your supervisor.</w:t>
                            </w:r>
                          </w:p>
                        </w:txbxContent>
                      </wps:txbx>
                      <wps:bodyPr rot="0" vert="horz" wrap="square" lIns="91440" tIns="45720" rIns="91440" bIns="45720" anchor="t" anchorCtr="0" upright="1">
                        <a:spAutoFit/>
                      </wps:bodyPr>
                    </wps:wsp>
                  </a:graphicData>
                </a:graphic>
              </wp:inline>
            </w:drawing>
          </mc:Choice>
          <mc:Fallback>
            <w:pict>
              <v:shape w14:anchorId="5A7D2D8F" id="Text Box 86" o:spid="_x0000_s103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SHBgMAAFE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" fillcolor="#d6e3bc" stroked="f" strokecolor="#9bbb59" strokeweight="1pt">
                <v:shadow color="#4e6128" offset="1pt"/>
                <v:textbox style="mso-fit-shape-to-text:t">
                  <w:txbxContent>
                    <w:p w14:paraId="03FF8AFF"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The primary applicant is the name of the person who has overall responsibility for the study. If you are a student or research assistant, the primary applicant will be your supervisor.</w:t>
                      </w:r>
                    </w:p>
                  </w:txbxContent>
                </v:textbox>
                <w10:anchorlock/>
              </v:shape>
            </w:pict>
          </mc:Fallback>
        </mc:AlternateContent>
      </w:r>
    </w:p>
    <w:p w14:paraId="2830E150" w14:textId="0880F32E" w:rsidR="00D538B7" w:rsidRPr="00C52286" w:rsidRDefault="00D538B7" w:rsidP="00D538B7">
      <w:pPr>
        <w:pStyle w:val="applicquestion"/>
        <w:ind w:left="0" w:firstLine="0"/>
        <w:rPr>
          <w:rFonts w:asciiTheme="majorHAnsi" w:hAnsiTheme="majorHAnsi" w:cstheme="majorHAnsi"/>
          <w:sz w:val="24"/>
          <w:szCs w:val="24"/>
        </w:rPr>
      </w:pPr>
    </w:p>
    <w:p w14:paraId="55FDD00D" w14:textId="765ABBEF" w:rsidR="007F059D" w:rsidRPr="00BC50A6" w:rsidRDefault="007F059D" w:rsidP="00D538B7">
      <w:pPr>
        <w:pStyle w:val="applicquestion"/>
        <w:ind w:left="0" w:firstLine="0"/>
        <w:rPr>
          <w:rFonts w:asciiTheme="majorHAnsi" w:hAnsiTheme="majorHAnsi" w:cstheme="majorHAnsi"/>
          <w:b/>
          <w:sz w:val="22"/>
          <w:szCs w:val="22"/>
        </w:rPr>
      </w:pPr>
      <w:r w:rsidRPr="00C52286">
        <w:rPr>
          <w:rFonts w:asciiTheme="majorHAnsi" w:hAnsiTheme="majorHAnsi" w:cstheme="majorHAnsi"/>
          <w:b/>
          <w:sz w:val="22"/>
          <w:szCs w:val="22"/>
        </w:rPr>
        <w:t>Applicant name:</w:t>
      </w:r>
    </w:p>
    <w:p w14:paraId="764075DA" w14:textId="1E3BC658" w:rsidR="00D538B7" w:rsidRPr="00C52286" w:rsidRDefault="00BD21B4" w:rsidP="00D538B7">
      <w:pPr>
        <w:pStyle w:val="applicquestion"/>
        <w:ind w:left="0" w:firstLine="0"/>
        <w:rPr>
          <w:rFonts w:asciiTheme="majorHAnsi" w:hAnsiTheme="majorHAnsi" w:cstheme="majorHAnsi"/>
          <w:sz w:val="24"/>
          <w:szCs w:val="24"/>
        </w:rPr>
      </w:pPr>
      <w:r>
        <w:rPr>
          <w:rFonts w:asciiTheme="majorHAnsi" w:hAnsiTheme="majorHAnsi" w:cstheme="majorHAnsi"/>
          <w:sz w:val="24"/>
          <w:szCs w:val="24"/>
        </w:rPr>
        <w:t>Prof</w:t>
      </w:r>
      <w:r w:rsidR="00BC50A6">
        <w:rPr>
          <w:rFonts w:asciiTheme="majorHAnsi" w:hAnsiTheme="majorHAnsi" w:cstheme="majorHAnsi"/>
          <w:sz w:val="24"/>
          <w:szCs w:val="24"/>
        </w:rPr>
        <w:t xml:space="preserve"> Clare Press</w:t>
      </w:r>
    </w:p>
    <w:p w14:paraId="21F62A74" w14:textId="77777777" w:rsidR="00D538B7" w:rsidRPr="00C52286" w:rsidRDefault="00D538B7" w:rsidP="00D538B7">
      <w:pPr>
        <w:rPr>
          <w:rFonts w:asciiTheme="majorHAnsi" w:hAnsiTheme="majorHAnsi" w:cstheme="majorHAnsi"/>
        </w:rPr>
      </w:pPr>
    </w:p>
    <w:p w14:paraId="7BC75A29"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B3D5DCC" wp14:editId="1C441FE5">
                <wp:extent cx="6245225" cy="287020"/>
                <wp:effectExtent l="9525" t="9525" r="12700" b="8255"/>
                <wp:docPr id="1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760212AC" w14:textId="3C2D76F0" w:rsidR="005A159A" w:rsidRPr="00383A7C" w:rsidRDefault="005A159A" w:rsidP="00D538B7">
                            <w:pPr>
                              <w:rPr>
                                <w:rFonts w:ascii="Calibri" w:hAnsi="Calibri"/>
                                <w:b/>
                              </w:rPr>
                            </w:pPr>
                            <w:r>
                              <w:rPr>
                                <w:rFonts w:ascii="Calibri" w:hAnsi="Calibri"/>
                                <w:b/>
                              </w:rPr>
                              <w:t>Question 4a: Co-applicants (Staff, PhD, Masters)</w:t>
                            </w:r>
                          </w:p>
                        </w:txbxContent>
                      </wps:txbx>
                      <wps:bodyPr rot="0" vert="horz" wrap="square" lIns="91440" tIns="45720" rIns="91440" bIns="45720" anchor="t" anchorCtr="0" upright="1">
                        <a:spAutoFit/>
                      </wps:bodyPr>
                    </wps:wsp>
                  </a:graphicData>
                </a:graphic>
              </wp:inline>
            </w:drawing>
          </mc:Choice>
          <mc:Fallback>
            <w:pict>
              <v:shape w14:anchorId="1B3D5DCC" id="_x0000_s1034"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">
                <v:textbox style="mso-fit-shape-to-text:t">
                  <w:txbxContent>
                    <w:p w14:paraId="760212AC" w14:textId="3C2D76F0" w:rsidR="005A159A" w:rsidRPr="00383A7C" w:rsidRDefault="005A159A" w:rsidP="00D538B7">
                      <w:pPr>
                        <w:rPr>
                          <w:rFonts w:ascii="Calibri" w:hAnsi="Calibri"/>
                          <w:b/>
                        </w:rPr>
                      </w:pPr>
                      <w:r>
                        <w:rPr>
                          <w:rFonts w:ascii="Calibri" w:hAnsi="Calibri"/>
                          <w:b/>
                        </w:rPr>
                        <w:t>Question 4a: Co-applicants (Staff, PhD, Masters)</w:t>
                      </w:r>
                    </w:p>
                  </w:txbxContent>
                </v:textbox>
                <w10:anchorlock/>
              </v:shape>
            </w:pict>
          </mc:Fallback>
        </mc:AlternateContent>
      </w:r>
    </w:p>
    <w:p w14:paraId="29DAD5AD"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C886449" wp14:editId="177C4B65">
                <wp:extent cx="6249670" cy="277495"/>
                <wp:effectExtent l="0" t="0" r="0" b="0"/>
                <wp:docPr id="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2B42DEA" w14:textId="7A0441E1"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Staff, Masters, PhD)</w:t>
                            </w:r>
                          </w:p>
                        </w:txbxContent>
                      </wps:txbx>
                      <wps:bodyPr rot="0" vert="horz" wrap="square" lIns="91440" tIns="45720" rIns="91440" bIns="45720" anchor="t" anchorCtr="0" upright="1">
                        <a:spAutoFit/>
                      </wps:bodyPr>
                    </wps:wsp>
                  </a:graphicData>
                </a:graphic>
              </wp:inline>
            </w:drawing>
          </mc:Choice>
          <mc:Fallback>
            <w:pict>
              <v:shape w14:anchorId="7C886449" id="_x0000_s1035"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HFBQMAAFI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" fillcolor="#d6e3bc" stroked="f" strokecolor="#9bbb59" strokeweight="1pt">
                <v:shadow color="#4e6128" offset="1pt"/>
                <v:textbox style="mso-fit-shape-to-text:t">
                  <w:txbxContent>
                    <w:p w14:paraId="52B42DEA" w14:textId="7A0441E1"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Staff, Masters, PhD)</w:t>
                      </w:r>
                    </w:p>
                  </w:txbxContent>
                </v:textbox>
                <w10:anchorlock/>
              </v:shape>
            </w:pict>
          </mc:Fallback>
        </mc:AlternateContent>
      </w:r>
    </w:p>
    <w:p w14:paraId="4B440E36" w14:textId="1F4D3CE3" w:rsidR="00D538B7" w:rsidRPr="00C52286" w:rsidRDefault="00D538B7" w:rsidP="00D538B7">
      <w:pPr>
        <w:pStyle w:val="applicquestion"/>
        <w:ind w:left="0" w:firstLine="0"/>
        <w:rPr>
          <w:rFonts w:asciiTheme="majorHAnsi" w:hAnsiTheme="majorHAnsi" w:cstheme="majorHAnsi"/>
          <w:sz w:val="24"/>
          <w:szCs w:val="24"/>
        </w:rPr>
      </w:pPr>
    </w:p>
    <w:p w14:paraId="59DE4076" w14:textId="3E5BCDE0" w:rsidR="00BC50A6" w:rsidRPr="00BC50A6" w:rsidRDefault="00C52286" w:rsidP="00BE64A0">
      <w:pPr>
        <w:pStyle w:val="applicquestion"/>
        <w:ind w:left="0" w:firstLine="0"/>
        <w:rPr>
          <w:rFonts w:asciiTheme="majorHAnsi" w:hAnsiTheme="majorHAnsi" w:cstheme="majorHAnsi"/>
          <w:b/>
          <w:sz w:val="22"/>
          <w:szCs w:val="22"/>
        </w:rPr>
      </w:pPr>
      <w:r w:rsidRPr="00C52286">
        <w:rPr>
          <w:rFonts w:asciiTheme="majorHAnsi" w:hAnsiTheme="majorHAnsi" w:cstheme="majorHAnsi"/>
          <w:b/>
          <w:sz w:val="22"/>
          <w:szCs w:val="22"/>
        </w:rPr>
        <w:t>Co-applicant name:</w:t>
      </w:r>
    </w:p>
    <w:p w14:paraId="5ABA3971" w14:textId="0F737F39" w:rsidR="00D04B7E" w:rsidRDefault="0093660F" w:rsidP="00BE64A0">
      <w:pPr>
        <w:pStyle w:val="applicquestion"/>
        <w:ind w:left="0" w:firstLine="0"/>
        <w:rPr>
          <w:rFonts w:asciiTheme="majorHAnsi" w:hAnsiTheme="majorHAnsi" w:cstheme="majorHAnsi"/>
          <w:sz w:val="24"/>
          <w:szCs w:val="24"/>
        </w:rPr>
      </w:pPr>
      <w:r>
        <w:rPr>
          <w:rFonts w:asciiTheme="majorHAnsi" w:hAnsiTheme="majorHAnsi" w:cstheme="majorHAnsi"/>
          <w:sz w:val="24"/>
          <w:szCs w:val="24"/>
        </w:rPr>
        <w:t>Kirsten</w:t>
      </w:r>
      <w:r w:rsidR="00D04B7E">
        <w:rPr>
          <w:rFonts w:asciiTheme="majorHAnsi" w:hAnsiTheme="majorHAnsi" w:cstheme="majorHAnsi"/>
          <w:sz w:val="24"/>
          <w:szCs w:val="24"/>
        </w:rPr>
        <w:t xml:space="preserve"> </w:t>
      </w:r>
      <w:r>
        <w:rPr>
          <w:rFonts w:asciiTheme="majorHAnsi" w:hAnsiTheme="majorHAnsi" w:cstheme="majorHAnsi"/>
          <w:sz w:val="24"/>
          <w:szCs w:val="24"/>
        </w:rPr>
        <w:t>Rittershofer</w:t>
      </w:r>
      <w:r w:rsidR="00D04B7E">
        <w:rPr>
          <w:rFonts w:asciiTheme="majorHAnsi" w:hAnsiTheme="majorHAnsi" w:cstheme="majorHAnsi"/>
          <w:sz w:val="24"/>
          <w:szCs w:val="24"/>
        </w:rPr>
        <w:t>, PhD student</w:t>
      </w:r>
    </w:p>
    <w:p w14:paraId="5CE468C0" w14:textId="15B32952" w:rsidR="00650F91" w:rsidRDefault="00650F91" w:rsidP="00BE64A0">
      <w:pPr>
        <w:pStyle w:val="applicquestion"/>
        <w:ind w:left="0" w:firstLine="0"/>
        <w:rPr>
          <w:rFonts w:asciiTheme="majorHAnsi" w:hAnsiTheme="majorHAnsi" w:cstheme="majorHAnsi"/>
          <w:sz w:val="24"/>
          <w:szCs w:val="24"/>
        </w:rPr>
      </w:pPr>
      <w:r>
        <w:rPr>
          <w:rFonts w:asciiTheme="majorHAnsi" w:hAnsiTheme="majorHAnsi" w:cstheme="majorHAnsi"/>
          <w:sz w:val="24"/>
          <w:szCs w:val="24"/>
        </w:rPr>
        <w:t>Peter Kok, Staff (UCL)</w:t>
      </w:r>
    </w:p>
    <w:p w14:paraId="1544DFCC" w14:textId="497D733E" w:rsidR="0083010D" w:rsidRDefault="0083010D" w:rsidP="00BE64A0">
      <w:pPr>
        <w:pStyle w:val="applicquestion"/>
        <w:ind w:left="0" w:firstLine="0"/>
        <w:rPr>
          <w:rFonts w:asciiTheme="majorHAnsi" w:hAnsiTheme="majorHAnsi" w:cstheme="majorHAnsi"/>
          <w:sz w:val="24"/>
          <w:szCs w:val="24"/>
        </w:rPr>
      </w:pPr>
      <w:r>
        <w:rPr>
          <w:rFonts w:asciiTheme="majorHAnsi" w:hAnsiTheme="majorHAnsi" w:cstheme="majorHAnsi"/>
          <w:sz w:val="24"/>
          <w:szCs w:val="24"/>
        </w:rPr>
        <w:t>Matan Mazor, Staff</w:t>
      </w:r>
    </w:p>
    <w:p w14:paraId="6CBAEDD5" w14:textId="1E96A0AD" w:rsidR="0083010D" w:rsidRDefault="0083010D" w:rsidP="00BE64A0">
      <w:pPr>
        <w:pStyle w:val="applicquestion"/>
        <w:ind w:left="0" w:firstLine="0"/>
        <w:rPr>
          <w:rFonts w:asciiTheme="majorHAnsi" w:hAnsiTheme="majorHAnsi" w:cstheme="majorHAnsi"/>
          <w:sz w:val="24"/>
          <w:szCs w:val="24"/>
          <w:rtl/>
          <w:lang w:bidi="he-IL"/>
        </w:rPr>
      </w:pPr>
      <w:r>
        <w:rPr>
          <w:rFonts w:asciiTheme="majorHAnsi" w:hAnsiTheme="majorHAnsi" w:cstheme="majorHAnsi"/>
          <w:sz w:val="24"/>
          <w:szCs w:val="24"/>
        </w:rPr>
        <w:t>Emma Ward, Staff</w:t>
      </w:r>
    </w:p>
    <w:p w14:paraId="5A4B36F6" w14:textId="77777777" w:rsidR="00BE64A0" w:rsidRPr="00C52286" w:rsidRDefault="00BE64A0" w:rsidP="00BE64A0">
      <w:pPr>
        <w:rPr>
          <w:rFonts w:asciiTheme="majorHAnsi" w:hAnsiTheme="majorHAnsi" w:cstheme="majorHAnsi"/>
        </w:rPr>
      </w:pPr>
    </w:p>
    <w:p w14:paraId="12885A4E" w14:textId="77777777" w:rsidR="00BE64A0" w:rsidRPr="00C52286" w:rsidRDefault="00BE64A0" w:rsidP="00BE64A0">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7C36710" wp14:editId="3E5588B6">
                <wp:extent cx="6245225" cy="287020"/>
                <wp:effectExtent l="9525" t="9525" r="12700" b="8255"/>
                <wp:docPr id="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3580A954" w14:textId="1A23AFCD" w:rsidR="005A159A" w:rsidRPr="00383A7C" w:rsidRDefault="005A159A" w:rsidP="00BE64A0">
                            <w:pPr>
                              <w:rPr>
                                <w:rFonts w:ascii="Calibri" w:hAnsi="Calibri"/>
                                <w:b/>
                              </w:rPr>
                            </w:pPr>
                            <w:r>
                              <w:rPr>
                                <w:rFonts w:ascii="Calibri" w:hAnsi="Calibri"/>
                                <w:b/>
                              </w:rPr>
                              <w:t>Question 4b: Co-applicants (Undergraduates)</w:t>
                            </w:r>
                          </w:p>
                        </w:txbxContent>
                      </wps:txbx>
                      <wps:bodyPr rot="0" vert="horz" wrap="square" lIns="91440" tIns="45720" rIns="91440" bIns="45720" anchor="t" anchorCtr="0" upright="1">
                        <a:spAutoFit/>
                      </wps:bodyPr>
                    </wps:wsp>
                  </a:graphicData>
                </a:graphic>
              </wp:inline>
            </w:drawing>
          </mc:Choice>
          <mc:Fallback>
            <w:pict>
              <v:shape w14:anchorId="17C36710" id="_x0000_s1036"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">
                <v:textbox style="mso-fit-shape-to-text:t">
                  <w:txbxContent>
                    <w:p w14:paraId="3580A954" w14:textId="1A23AFCD" w:rsidR="005A159A" w:rsidRPr="00383A7C" w:rsidRDefault="005A159A" w:rsidP="00BE64A0">
                      <w:pPr>
                        <w:rPr>
                          <w:rFonts w:ascii="Calibri" w:hAnsi="Calibri"/>
                          <w:b/>
                        </w:rPr>
                      </w:pPr>
                      <w:r>
                        <w:rPr>
                          <w:rFonts w:ascii="Calibri" w:hAnsi="Calibri"/>
                          <w:b/>
                        </w:rPr>
                        <w:t>Question 4b: Co-applicants (Undergraduates)</w:t>
                      </w:r>
                    </w:p>
                  </w:txbxContent>
                </v:textbox>
                <w10:anchorlock/>
              </v:shape>
            </w:pict>
          </mc:Fallback>
        </mc:AlternateContent>
      </w:r>
    </w:p>
    <w:p w14:paraId="13FD1B22" w14:textId="77777777" w:rsidR="00BE64A0" w:rsidRPr="00C52286" w:rsidRDefault="00BE64A0" w:rsidP="00BE64A0">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26A74EC" wp14:editId="79147485">
                <wp:extent cx="6249670" cy="277495"/>
                <wp:effectExtent l="0" t="0" r="0" b="0"/>
                <wp:docPr id="6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0688E3B" w14:textId="019ED0B2" w:rsidR="005A159A" w:rsidRPr="00C96EFB" w:rsidRDefault="005A159A" w:rsidP="00BE64A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Undergraduate)</w:t>
                            </w:r>
                          </w:p>
                        </w:txbxContent>
                      </wps:txbx>
                      <wps:bodyPr rot="0" vert="horz" wrap="square" lIns="91440" tIns="45720" rIns="91440" bIns="45720" anchor="t" anchorCtr="0" upright="1">
                        <a:spAutoFit/>
                      </wps:bodyPr>
                    </wps:wsp>
                  </a:graphicData>
                </a:graphic>
              </wp:inline>
            </w:drawing>
          </mc:Choice>
          <mc:Fallback>
            <w:pict>
              <v:shape w14:anchorId="726A74EC" id="_x0000_s1037"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5AtBcg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50688E3B" w14:textId="019ED0B2" w:rsidR="005A159A" w:rsidRPr="00C96EFB" w:rsidRDefault="005A159A" w:rsidP="00BE64A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Undergraduate)</w:t>
                      </w:r>
                    </w:p>
                  </w:txbxContent>
                </v:textbox>
                <w10:anchorlock/>
              </v:shape>
            </w:pict>
          </mc:Fallback>
        </mc:AlternateContent>
      </w:r>
    </w:p>
    <w:p w14:paraId="7006B50D" w14:textId="20BD3265" w:rsidR="00BE64A0" w:rsidRDefault="00BE64A0" w:rsidP="00BE64A0">
      <w:pPr>
        <w:pStyle w:val="applicquestion"/>
        <w:ind w:left="0" w:firstLine="0"/>
        <w:rPr>
          <w:rFonts w:asciiTheme="majorHAnsi" w:hAnsiTheme="majorHAnsi" w:cstheme="majorHAnsi"/>
          <w:sz w:val="24"/>
          <w:szCs w:val="24"/>
        </w:rPr>
      </w:pPr>
    </w:p>
    <w:p w14:paraId="1542FF92" w14:textId="1CAD9678" w:rsidR="00C52286" w:rsidRPr="00C52286" w:rsidRDefault="00C52286" w:rsidP="00BE64A0">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Name:</w:t>
      </w:r>
      <w:r w:rsidRPr="000B6ED8">
        <w:rPr>
          <w:rFonts w:asciiTheme="majorHAnsi" w:hAnsiTheme="majorHAnsi" w:cstheme="majorHAnsi"/>
          <w:sz w:val="24"/>
          <w:szCs w:val="24"/>
        </w:rPr>
        <w:tab/>
      </w:r>
      <w:r w:rsidR="000B6ED8" w:rsidRPr="000B6ED8">
        <w:rPr>
          <w:rFonts w:asciiTheme="majorHAnsi" w:hAnsiTheme="majorHAnsi" w:cstheme="majorHAnsi"/>
          <w:sz w:val="24"/>
          <w:szCs w:val="24"/>
        </w:rPr>
        <w:t>N/A</w:t>
      </w:r>
      <w:r w:rsidRPr="000B6ED8">
        <w:rPr>
          <w:rFonts w:asciiTheme="majorHAnsi" w:hAnsiTheme="majorHAnsi" w:cstheme="majorHAnsi"/>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Student ID:</w:t>
      </w:r>
      <w:r w:rsidR="000B6ED8">
        <w:rPr>
          <w:rFonts w:asciiTheme="majorHAnsi" w:hAnsiTheme="majorHAnsi" w:cstheme="majorHAnsi"/>
          <w:b/>
          <w:sz w:val="24"/>
          <w:szCs w:val="24"/>
        </w:rPr>
        <w:t xml:space="preserve"> </w:t>
      </w:r>
      <w:r w:rsidR="000B6ED8" w:rsidRPr="000B6ED8">
        <w:rPr>
          <w:rFonts w:asciiTheme="majorHAnsi" w:hAnsiTheme="majorHAnsi" w:cstheme="majorHAnsi"/>
          <w:sz w:val="24"/>
          <w:szCs w:val="24"/>
        </w:rPr>
        <w:t>N/A</w:t>
      </w:r>
    </w:p>
    <w:p w14:paraId="5670033C" w14:textId="77777777" w:rsidR="001D13B4" w:rsidRPr="00C52286" w:rsidRDefault="001D13B4" w:rsidP="00D538B7">
      <w:pPr>
        <w:pStyle w:val="applicquestion"/>
        <w:ind w:left="0" w:firstLine="0"/>
        <w:rPr>
          <w:rFonts w:asciiTheme="majorHAnsi" w:hAnsiTheme="majorHAnsi" w:cstheme="majorHAnsi"/>
          <w:sz w:val="24"/>
          <w:szCs w:val="24"/>
        </w:rPr>
      </w:pPr>
    </w:p>
    <w:p w14:paraId="2238FD19"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574DFD42" wp14:editId="65F9B892">
                <wp:extent cx="6245225" cy="273050"/>
                <wp:effectExtent l="0" t="0" r="28575" b="33655"/>
                <wp:docPr id="5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89E54F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5: Contact details</w:t>
                            </w:r>
                          </w:p>
                        </w:txbxContent>
                      </wps:txbx>
                      <wps:bodyPr rot="0" vert="horz" wrap="square" lIns="91440" tIns="45720" rIns="91440" bIns="45720" anchor="t" anchorCtr="0" upright="1">
                        <a:spAutoFit/>
                      </wps:bodyPr>
                    </wps:wsp>
                  </a:graphicData>
                </a:graphic>
              </wp:inline>
            </w:drawing>
          </mc:Choice>
          <mc:Fallback>
            <w:pict>
              <v:shape w14:anchorId="574DFD42" id="_x0000_s103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GLTJHMtAgAAWgQAAA4AAAAAAAAAAAAAAAAALgIAAGRycy9l&#10;Mm9Eb2MueG1sUEsBAi0AFAAGAAgAAAAhAAaO1LLbAAAABAEAAA8AAAAAAAAAAAAAAAAAhwQAAGRy&#10;cy9kb3ducmV2LnhtbFBLBQYAAAAABAAEAPMAAACPBQAAAAA=&#10;">
                <v:textbox style="mso-fit-shape-to-text:t">
                  <w:txbxContent>
                    <w:p w14:paraId="589E54F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5: Contact details</w:t>
                      </w:r>
                    </w:p>
                  </w:txbxContent>
                </v:textbox>
                <w10:anchorlock/>
              </v:shape>
            </w:pict>
          </mc:Fallback>
        </mc:AlternateContent>
      </w:r>
    </w:p>
    <w:p w14:paraId="7F527BEC"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82AB2F3" wp14:editId="591FDC0F">
                <wp:extent cx="6251575" cy="616585"/>
                <wp:effectExtent l="0" t="1270" r="635" b="4445"/>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61658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023AAB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Please provide email addresses for all applicants. The approval certificate will be sent via email and must be retained</w:t>
                            </w:r>
                          </w:p>
                        </w:txbxContent>
                      </wps:txbx>
                      <wps:bodyPr rot="0" vert="horz" wrap="square" lIns="91440" tIns="45720" rIns="91440" bIns="45720" anchor="t" anchorCtr="0" upright="1">
                        <a:noAutofit/>
                      </wps:bodyPr>
                    </wps:wsp>
                  </a:graphicData>
                </a:graphic>
              </wp:inline>
            </w:drawing>
          </mc:Choice>
          <mc:Fallback>
            <w:pict>
              <v:shape w14:anchorId="382AB2F3" id="Text Box 18" o:spid="_x0000_s1039" type="#_x0000_t202" style="width:492.2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" fillcolor="#d6e3bc" stroked="f" strokecolor="#9bbb59" strokeweight="1pt">
                <v:shadow color="#4e6128" offset="1pt"/>
                <v:textbox>
                  <w:txbxContent>
                    <w:p w14:paraId="6023AAB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Please provide email addresses for all applicants. The approval certificate will be sent via email and must be retained</w:t>
                      </w:r>
                    </w:p>
                  </w:txbxContent>
                </v:textbox>
                <w10:anchorlock/>
              </v:shape>
            </w:pict>
          </mc:Fallback>
        </mc:AlternateContent>
      </w:r>
    </w:p>
    <w:p w14:paraId="1A6916C1" w14:textId="586E8158" w:rsidR="00D538B7" w:rsidRDefault="00D538B7" w:rsidP="00D538B7">
      <w:pPr>
        <w:pStyle w:val="applicquestion"/>
        <w:ind w:left="0" w:firstLine="0"/>
        <w:rPr>
          <w:rFonts w:asciiTheme="majorHAnsi" w:hAnsiTheme="majorHAnsi" w:cstheme="majorHAnsi"/>
          <w:sz w:val="24"/>
          <w:szCs w:val="24"/>
        </w:rPr>
      </w:pPr>
    </w:p>
    <w:p w14:paraId="2264F040" w14:textId="1D6243EF" w:rsidR="00C52286" w:rsidRPr="00C52286" w:rsidRDefault="00C52286"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Email addresses:</w:t>
      </w:r>
    </w:p>
    <w:p w14:paraId="4C9AB411" w14:textId="750F3BCD" w:rsidR="00D538B7" w:rsidRDefault="00BC50A6" w:rsidP="00D538B7">
      <w:pPr>
        <w:pStyle w:val="applicpara"/>
        <w:rPr>
          <w:rFonts w:asciiTheme="majorHAnsi" w:hAnsiTheme="majorHAnsi" w:cstheme="majorHAnsi"/>
          <w:sz w:val="24"/>
          <w:szCs w:val="24"/>
        </w:rPr>
      </w:pPr>
      <w:r>
        <w:rPr>
          <w:rFonts w:asciiTheme="majorHAnsi" w:hAnsiTheme="majorHAnsi" w:cstheme="majorHAnsi"/>
          <w:sz w:val="24"/>
          <w:szCs w:val="24"/>
        </w:rPr>
        <w:lastRenderedPageBreak/>
        <w:t xml:space="preserve">Dr Clare Press </w:t>
      </w:r>
      <w:hyperlink r:id="rId8" w:history="1">
        <w:r w:rsidRPr="001B3C0A">
          <w:rPr>
            <w:rStyle w:val="Hyperlink"/>
            <w:rFonts w:asciiTheme="majorHAnsi" w:hAnsiTheme="majorHAnsi" w:cstheme="majorHAnsi"/>
            <w:sz w:val="24"/>
            <w:szCs w:val="24"/>
          </w:rPr>
          <w:t>c.press@bbk.ac.uk</w:t>
        </w:r>
      </w:hyperlink>
    </w:p>
    <w:p w14:paraId="42392010" w14:textId="7E9D2521" w:rsidR="00D04B7E" w:rsidRDefault="0093660F" w:rsidP="00D538B7">
      <w:pPr>
        <w:pStyle w:val="applicpara"/>
        <w:rPr>
          <w:rFonts w:asciiTheme="majorHAnsi" w:hAnsiTheme="majorHAnsi" w:cstheme="majorHAnsi"/>
          <w:sz w:val="24"/>
          <w:szCs w:val="24"/>
          <w:lang w:val="de-DE"/>
        </w:rPr>
      </w:pPr>
      <w:r w:rsidRPr="0093660F">
        <w:rPr>
          <w:rFonts w:asciiTheme="majorHAnsi" w:hAnsiTheme="majorHAnsi" w:cstheme="majorHAnsi"/>
          <w:sz w:val="24"/>
          <w:szCs w:val="24"/>
          <w:lang w:val="de-DE"/>
        </w:rPr>
        <w:t>Kirsten</w:t>
      </w:r>
      <w:r w:rsidR="00D04B7E" w:rsidRPr="0093660F">
        <w:rPr>
          <w:rFonts w:asciiTheme="majorHAnsi" w:hAnsiTheme="majorHAnsi" w:cstheme="majorHAnsi"/>
          <w:sz w:val="24"/>
          <w:szCs w:val="24"/>
          <w:lang w:val="de-DE"/>
        </w:rPr>
        <w:t xml:space="preserve"> </w:t>
      </w:r>
      <w:r w:rsidRPr="0093660F">
        <w:rPr>
          <w:rFonts w:asciiTheme="majorHAnsi" w:hAnsiTheme="majorHAnsi" w:cstheme="majorHAnsi"/>
          <w:sz w:val="24"/>
          <w:szCs w:val="24"/>
          <w:lang w:val="de-DE"/>
        </w:rPr>
        <w:t xml:space="preserve">Rittershofer </w:t>
      </w:r>
      <w:hyperlink r:id="rId9" w:history="1">
        <w:r w:rsidR="00650F91" w:rsidRPr="00AB7E1C">
          <w:rPr>
            <w:rStyle w:val="Hyperlink"/>
            <w:rFonts w:asciiTheme="majorHAnsi" w:hAnsiTheme="majorHAnsi" w:cstheme="majorHAnsi"/>
            <w:sz w:val="24"/>
            <w:szCs w:val="24"/>
            <w:lang w:val="de-DE"/>
          </w:rPr>
          <w:t>k.rittershofer@bbk.ac.uk</w:t>
        </w:r>
      </w:hyperlink>
    </w:p>
    <w:p w14:paraId="38CA3DC8" w14:textId="31BF3EEE" w:rsidR="00650F91" w:rsidRDefault="00650F91" w:rsidP="00D538B7">
      <w:pPr>
        <w:pStyle w:val="applicpara"/>
        <w:rPr>
          <w:rFonts w:asciiTheme="majorHAnsi" w:hAnsiTheme="majorHAnsi" w:cstheme="majorHAnsi"/>
          <w:sz w:val="24"/>
          <w:szCs w:val="24"/>
          <w:rtl/>
          <w:lang w:val="de-DE"/>
        </w:rPr>
      </w:pPr>
      <w:r>
        <w:rPr>
          <w:rFonts w:asciiTheme="majorHAnsi" w:hAnsiTheme="majorHAnsi" w:cstheme="majorHAnsi"/>
          <w:sz w:val="24"/>
          <w:szCs w:val="24"/>
          <w:lang w:val="de-DE"/>
        </w:rPr>
        <w:t xml:space="preserve">Peter Kok </w:t>
      </w:r>
      <w:hyperlink r:id="rId10" w:history="1">
        <w:r w:rsidR="00CE45C1" w:rsidRPr="00643739">
          <w:rPr>
            <w:rStyle w:val="Hyperlink"/>
            <w:rFonts w:asciiTheme="majorHAnsi" w:hAnsiTheme="majorHAnsi" w:cstheme="majorHAnsi"/>
            <w:sz w:val="24"/>
            <w:szCs w:val="24"/>
            <w:lang w:val="de-DE"/>
          </w:rPr>
          <w:t>p.kok@ucl.ac.uk</w:t>
        </w:r>
      </w:hyperlink>
      <w:r w:rsidR="00CE45C1">
        <w:rPr>
          <w:rFonts w:asciiTheme="majorHAnsi" w:hAnsiTheme="majorHAnsi" w:cstheme="majorHAnsi"/>
          <w:sz w:val="24"/>
          <w:szCs w:val="24"/>
          <w:lang w:val="de-DE"/>
        </w:rPr>
        <w:t xml:space="preserve"> </w:t>
      </w:r>
    </w:p>
    <w:p w14:paraId="10DDEF2E" w14:textId="7C7804F6" w:rsidR="0083010D" w:rsidRPr="00DB152E" w:rsidRDefault="0083010D" w:rsidP="00D538B7">
      <w:pPr>
        <w:pStyle w:val="applicpara"/>
        <w:rPr>
          <w:rFonts w:asciiTheme="majorHAnsi" w:hAnsiTheme="majorHAnsi" w:cstheme="majorHAnsi"/>
          <w:sz w:val="24"/>
          <w:szCs w:val="24"/>
          <w:lang w:val="fr-FR" w:bidi="he-IL"/>
        </w:rPr>
      </w:pPr>
      <w:r w:rsidRPr="00DB152E">
        <w:rPr>
          <w:rFonts w:asciiTheme="majorHAnsi" w:hAnsiTheme="majorHAnsi" w:cstheme="majorHAnsi"/>
          <w:sz w:val="24"/>
          <w:szCs w:val="24"/>
          <w:lang w:val="fr-FR" w:bidi="he-IL"/>
        </w:rPr>
        <w:t xml:space="preserve">Matan Mazor </w:t>
      </w:r>
      <w:hyperlink r:id="rId11" w:history="1">
        <w:r w:rsidRPr="00DB152E">
          <w:rPr>
            <w:rStyle w:val="Hyperlink"/>
            <w:rFonts w:asciiTheme="majorHAnsi" w:hAnsiTheme="majorHAnsi" w:cstheme="majorHAnsi"/>
            <w:sz w:val="24"/>
            <w:szCs w:val="24"/>
            <w:lang w:val="fr-FR" w:bidi="he-IL"/>
          </w:rPr>
          <w:t>m.mazor@bbk.ac.uk</w:t>
        </w:r>
      </w:hyperlink>
    </w:p>
    <w:p w14:paraId="29C489EF" w14:textId="57DC177C" w:rsidR="0083010D" w:rsidRPr="00DB152E" w:rsidRDefault="0083010D" w:rsidP="00DB152E">
      <w:pPr>
        <w:pStyle w:val="applicpara"/>
        <w:rPr>
          <w:rFonts w:asciiTheme="majorHAnsi" w:hAnsiTheme="majorHAnsi" w:cstheme="majorHAnsi"/>
          <w:sz w:val="24"/>
          <w:szCs w:val="24"/>
          <w:lang w:bidi="he-IL"/>
        </w:rPr>
      </w:pPr>
      <w:r w:rsidRPr="001436E3">
        <w:rPr>
          <w:rFonts w:asciiTheme="majorHAnsi" w:hAnsiTheme="majorHAnsi" w:cstheme="majorHAnsi"/>
          <w:sz w:val="24"/>
          <w:szCs w:val="24"/>
          <w:lang w:bidi="he-IL"/>
        </w:rPr>
        <w:t>Emma Ward</w:t>
      </w:r>
      <w:r w:rsidR="00DB152E">
        <w:rPr>
          <w:rFonts w:asciiTheme="majorHAnsi" w:hAnsiTheme="majorHAnsi" w:cstheme="majorHAnsi"/>
          <w:sz w:val="24"/>
          <w:szCs w:val="24"/>
          <w:lang w:bidi="he-IL"/>
        </w:rPr>
        <w:t xml:space="preserve">: </w:t>
      </w:r>
      <w:hyperlink r:id="rId12" w:history="1">
        <w:r w:rsidR="00DB152E" w:rsidRPr="00DB152E">
          <w:rPr>
            <w:rStyle w:val="Hyperlink"/>
            <w:rFonts w:asciiTheme="majorHAnsi" w:hAnsiTheme="majorHAnsi" w:cstheme="majorHAnsi"/>
            <w:sz w:val="24"/>
            <w:szCs w:val="24"/>
            <w:lang w:bidi="he-IL"/>
          </w:rPr>
          <w:t>e.ward@bbk.ac.uk</w:t>
        </w:r>
      </w:hyperlink>
    </w:p>
    <w:p w14:paraId="449B993C" w14:textId="77777777" w:rsidR="00BC50A6" w:rsidRPr="0093660F" w:rsidRDefault="00BC50A6" w:rsidP="00D538B7">
      <w:pPr>
        <w:pStyle w:val="applicpara"/>
        <w:rPr>
          <w:rFonts w:asciiTheme="majorHAnsi" w:hAnsiTheme="majorHAnsi" w:cstheme="majorHAnsi"/>
          <w:sz w:val="24"/>
          <w:szCs w:val="24"/>
          <w:lang w:val="de-DE"/>
        </w:rPr>
      </w:pPr>
    </w:p>
    <w:p w14:paraId="62BFDAA1"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15B6D153" wp14:editId="21890744">
                <wp:extent cx="6245225" cy="273050"/>
                <wp:effectExtent l="9525" t="9525" r="12700" b="12700"/>
                <wp:docPr id="1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7AE9B14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6: Where will the study take place?</w:t>
                            </w:r>
                          </w:p>
                        </w:txbxContent>
                      </wps:txbx>
                      <wps:bodyPr rot="0" vert="horz" wrap="square" lIns="91440" tIns="45720" rIns="91440" bIns="45720" anchor="t" anchorCtr="0" upright="1">
                        <a:spAutoFit/>
                      </wps:bodyPr>
                    </wps:wsp>
                  </a:graphicData>
                </a:graphic>
              </wp:inline>
            </w:drawing>
          </mc:Choice>
          <mc:Fallback>
            <w:pict>
              <v:shape w14:anchorId="15B6D153" id="_x0000_s1040"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B5BBZ3KwIAAFoEAAAOAAAAAAAAAAAAAAAAAC4CAABkcnMvZTJv&#10;RG9jLnhtbFBLAQItABQABgAIAAAAIQAGjtSy2wAAAAQBAAAPAAAAAAAAAAAAAAAAAIUEAABkcnMv&#10;ZG93bnJldi54bWxQSwUGAAAAAAQABADzAAAAjQUAAAAA&#10;">
                <v:textbox style="mso-fit-shape-to-text:t">
                  <w:txbxContent>
                    <w:p w14:paraId="7AE9B14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6: Where will the study take place?</w:t>
                      </w:r>
                    </w:p>
                  </w:txbxContent>
                </v:textbox>
                <w10:anchorlock/>
              </v:shape>
            </w:pict>
          </mc:Fallback>
        </mc:AlternateContent>
      </w:r>
    </w:p>
    <w:p w14:paraId="7533446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20E87254" wp14:editId="1076C3F4">
                <wp:extent cx="6251575" cy="277495"/>
                <wp:effectExtent l="0" t="0" r="0" b="0"/>
                <wp:docPr id="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2AFCF13"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Indicate where the study procedures will take place. For example, lab, homes, public place.</w:t>
                            </w:r>
                          </w:p>
                        </w:txbxContent>
                      </wps:txbx>
                      <wps:bodyPr rot="0" vert="horz" wrap="square" lIns="91440" tIns="45720" rIns="91440" bIns="45720" anchor="t" anchorCtr="0" upright="1">
                        <a:spAutoFit/>
                      </wps:bodyPr>
                    </wps:wsp>
                  </a:graphicData>
                </a:graphic>
              </wp:inline>
            </w:drawing>
          </mc:Choice>
          <mc:Fallback>
            <w:pict>
              <v:shape w14:anchorId="20E87254" id="_x0000_s1041"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LABg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" fillcolor="#d6e3bc" stroked="f" strokecolor="#9bbb59" strokeweight="1pt">
                <v:shadow color="#4e6128" offset="1pt"/>
                <v:textbox style="mso-fit-shape-to-text:t">
                  <w:txbxContent>
                    <w:p w14:paraId="62AFCF13"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Indicate where the study procedures will take place. For example, lab, homes, public place.</w:t>
                      </w:r>
                    </w:p>
                  </w:txbxContent>
                </v:textbox>
                <w10:anchorlock/>
              </v:shape>
            </w:pict>
          </mc:Fallback>
        </mc:AlternateContent>
      </w:r>
    </w:p>
    <w:p w14:paraId="4AD31AAC" w14:textId="499D6E44" w:rsidR="00D538B7" w:rsidRDefault="00D538B7" w:rsidP="00D538B7">
      <w:pPr>
        <w:pStyle w:val="applicquestion"/>
        <w:ind w:left="0" w:firstLine="0"/>
        <w:rPr>
          <w:rFonts w:asciiTheme="majorHAnsi" w:hAnsiTheme="majorHAnsi" w:cstheme="majorHAnsi"/>
          <w:sz w:val="24"/>
          <w:szCs w:val="24"/>
        </w:rPr>
      </w:pPr>
    </w:p>
    <w:p w14:paraId="36BE2A33" w14:textId="368A64C9" w:rsidR="00D538B7" w:rsidRPr="00EF7CC6" w:rsidRDefault="00C52286" w:rsidP="0083010D">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Location:</w:t>
      </w:r>
      <w:r w:rsidR="00EF7CC6">
        <w:rPr>
          <w:rFonts w:asciiTheme="majorHAnsi" w:hAnsiTheme="majorHAnsi" w:cstheme="majorHAnsi"/>
          <w:b/>
          <w:sz w:val="24"/>
          <w:szCs w:val="24"/>
        </w:rPr>
        <w:t xml:space="preserve"> </w:t>
      </w:r>
      <w:r w:rsidR="0083010D">
        <w:rPr>
          <w:rFonts w:asciiTheme="majorHAnsi" w:hAnsiTheme="majorHAnsi" w:cstheme="majorHAnsi"/>
          <w:sz w:val="24"/>
          <w:szCs w:val="24"/>
        </w:rPr>
        <w:t>I</w:t>
      </w:r>
      <w:r w:rsidR="00EF7CC6">
        <w:rPr>
          <w:rFonts w:asciiTheme="majorHAnsi" w:hAnsiTheme="majorHAnsi" w:cstheme="majorHAnsi"/>
          <w:sz w:val="24"/>
          <w:szCs w:val="24"/>
        </w:rPr>
        <w:t>n participants’ homes</w:t>
      </w:r>
      <w:r w:rsidR="0083010D">
        <w:rPr>
          <w:rFonts w:asciiTheme="majorHAnsi" w:hAnsiTheme="majorHAnsi" w:cstheme="majorHAnsi"/>
          <w:sz w:val="24"/>
          <w:szCs w:val="24"/>
        </w:rPr>
        <w:t xml:space="preserve"> (online experiment)</w:t>
      </w:r>
      <w:r w:rsidR="00EF7CC6">
        <w:rPr>
          <w:rFonts w:asciiTheme="majorHAnsi" w:hAnsiTheme="majorHAnsi" w:cstheme="majorHAnsi"/>
          <w:sz w:val="24"/>
          <w:szCs w:val="24"/>
        </w:rPr>
        <w:t xml:space="preserve">. </w:t>
      </w:r>
    </w:p>
    <w:p w14:paraId="328850AE" w14:textId="77777777" w:rsidR="00EF7CC6" w:rsidRPr="00C52286" w:rsidRDefault="00EF7CC6" w:rsidP="00D538B7">
      <w:pPr>
        <w:pStyle w:val="applicpara"/>
        <w:rPr>
          <w:rFonts w:asciiTheme="majorHAnsi" w:hAnsiTheme="majorHAnsi" w:cstheme="majorHAnsi"/>
          <w:sz w:val="24"/>
          <w:szCs w:val="24"/>
        </w:rPr>
      </w:pPr>
    </w:p>
    <w:p w14:paraId="3865C29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65F5EAC0" wp14:editId="263BA4AA">
                <wp:extent cx="6245225" cy="273050"/>
                <wp:effectExtent l="9525" t="9525" r="12700" b="12700"/>
                <wp:docPr id="1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32F43ED"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7: Briefly describe the purpose and rationale of the research</w:t>
                            </w:r>
                          </w:p>
                        </w:txbxContent>
                      </wps:txbx>
                      <wps:bodyPr rot="0" vert="horz" wrap="square" lIns="91440" tIns="45720" rIns="91440" bIns="45720" anchor="t" anchorCtr="0" upright="1">
                        <a:spAutoFit/>
                      </wps:bodyPr>
                    </wps:wsp>
                  </a:graphicData>
                </a:graphic>
              </wp:inline>
            </w:drawing>
          </mc:Choice>
          <mc:Fallback>
            <w:pict>
              <v:shape w14:anchorId="65F5EAC0" id="_x0000_s104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AMtjOPKwIAAFoEAAAOAAAAAAAAAAAAAAAAAC4CAABkcnMvZTJv&#10;RG9jLnhtbFBLAQItABQABgAIAAAAIQAGjtSy2wAAAAQBAAAPAAAAAAAAAAAAAAAAAIUEAABkcnMv&#10;ZG93bnJldi54bWxQSwUGAAAAAAQABADzAAAAjQUAAAAA&#10;">
                <v:textbox style="mso-fit-shape-to-text:t">
                  <w:txbxContent>
                    <w:p w14:paraId="532F43ED"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7: Briefly describe the purpose and rationale of the research</w:t>
                      </w:r>
                    </w:p>
                  </w:txbxContent>
                </v:textbox>
                <w10:anchorlock/>
              </v:shape>
            </w:pict>
          </mc:Fallback>
        </mc:AlternateContent>
      </w:r>
    </w:p>
    <w:p w14:paraId="32E7E3F1"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928CA39" wp14:editId="0CE2DCF4">
                <wp:extent cx="6251575" cy="277495"/>
                <wp:effectExtent l="0" t="0" r="0" b="0"/>
                <wp:docPr id="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ACFD09C"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Attach any detailed research proposals, if they have been/will be submitted to a funding body. Make the objectives of the study clear</w:t>
                            </w:r>
                          </w:p>
                        </w:txbxContent>
                      </wps:txbx>
                      <wps:bodyPr rot="0" vert="horz" wrap="square" lIns="91440" tIns="45720" rIns="91440" bIns="45720" anchor="t" anchorCtr="0" upright="1">
                        <a:spAutoFit/>
                      </wps:bodyPr>
                    </wps:wsp>
                  </a:graphicData>
                </a:graphic>
              </wp:inline>
            </w:drawing>
          </mc:Choice>
          <mc:Fallback>
            <w:pict>
              <v:shape w14:anchorId="5928CA39" id="_x0000_s104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9jBg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" fillcolor="#d6e3bc" stroked="f" strokecolor="#9bbb59" strokeweight="1pt">
                <v:shadow color="#4e6128" offset="1pt"/>
                <v:textbox style="mso-fit-shape-to-text:t">
                  <w:txbxContent>
                    <w:p w14:paraId="5ACFD09C"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Attach any detailed research proposals, if they have been/will be submitted to a funding body. Make the objectives of the study clear</w:t>
                      </w:r>
                    </w:p>
                  </w:txbxContent>
                </v:textbox>
                <w10:anchorlock/>
              </v:shape>
            </w:pict>
          </mc:Fallback>
        </mc:AlternateContent>
      </w:r>
    </w:p>
    <w:p w14:paraId="05206567" w14:textId="5810732B" w:rsidR="00D538B7" w:rsidRDefault="00D538B7" w:rsidP="00D538B7">
      <w:pPr>
        <w:pStyle w:val="applicquestion"/>
        <w:ind w:left="0" w:firstLine="0"/>
        <w:rPr>
          <w:rFonts w:asciiTheme="majorHAnsi" w:hAnsiTheme="majorHAnsi" w:cstheme="majorHAnsi"/>
          <w:sz w:val="24"/>
          <w:szCs w:val="24"/>
        </w:rPr>
      </w:pPr>
    </w:p>
    <w:p w14:paraId="49857C9A" w14:textId="329E3716" w:rsidR="00032CCC" w:rsidRPr="00032CCC" w:rsidRDefault="00C52286" w:rsidP="00032CCC">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Purpose and rationale:</w:t>
      </w:r>
    </w:p>
    <w:p w14:paraId="1F088386" w14:textId="60BA9B1A" w:rsidR="00CF2B54" w:rsidRPr="00CF2B54" w:rsidRDefault="00CF2B54" w:rsidP="00CF2B54">
      <w:pPr>
        <w:rPr>
          <w:rFonts w:asciiTheme="majorHAnsi" w:hAnsiTheme="majorHAnsi"/>
          <w:color w:val="000000" w:themeColor="text1"/>
          <w:sz w:val="24"/>
          <w:szCs w:val="24"/>
        </w:rPr>
      </w:pPr>
      <w:r>
        <w:rPr>
          <w:rFonts w:asciiTheme="majorHAnsi" w:hAnsiTheme="majorHAnsi"/>
          <w:color w:val="000000" w:themeColor="text1"/>
          <w:sz w:val="24"/>
          <w:szCs w:val="24"/>
        </w:rPr>
        <w:t xml:space="preserve">Our sensory receptors are constantly bombarded with incoming information. </w:t>
      </w:r>
      <w:r w:rsidR="0098144B">
        <w:rPr>
          <w:rFonts w:asciiTheme="majorHAnsi" w:hAnsiTheme="majorHAnsi"/>
          <w:color w:val="000000" w:themeColor="text1"/>
          <w:sz w:val="24"/>
          <w:szCs w:val="24"/>
        </w:rPr>
        <w:t>T</w:t>
      </w:r>
      <w:r>
        <w:rPr>
          <w:rFonts w:asciiTheme="majorHAnsi" w:hAnsiTheme="majorHAnsi"/>
          <w:color w:val="000000" w:themeColor="text1"/>
          <w:sz w:val="24"/>
          <w:szCs w:val="24"/>
        </w:rPr>
        <w:t>he huge amount of input is challenging, but in addition the input is very often noisy, incomplete or ambiguous</w:t>
      </w:r>
      <w:r w:rsidRPr="00CF2B54">
        <w:rPr>
          <w:rFonts w:asciiTheme="majorHAnsi" w:hAnsiTheme="majorHAnsi"/>
          <w:color w:val="000000" w:themeColor="text1"/>
          <w:sz w:val="24"/>
          <w:szCs w:val="24"/>
        </w:rPr>
        <w:t>. It has been widely suggested over the last two decades that our brains must use predictions about what is likely in order to perceive</w:t>
      </w:r>
      <w:r>
        <w:rPr>
          <w:rFonts w:asciiTheme="majorHAnsi" w:hAnsiTheme="majorHAnsi"/>
          <w:color w:val="000000" w:themeColor="text1"/>
          <w:sz w:val="24"/>
          <w:szCs w:val="24"/>
        </w:rPr>
        <w:t xml:space="preserve">. </w:t>
      </w:r>
      <w:r w:rsidRPr="00CF2B54">
        <w:rPr>
          <w:rFonts w:asciiTheme="majorHAnsi" w:hAnsiTheme="majorHAnsi"/>
          <w:color w:val="000000" w:themeColor="text1"/>
          <w:sz w:val="24"/>
          <w:szCs w:val="24"/>
        </w:rPr>
        <w:t>Living in a mostly stable world and extracting its statistical regularities allows us to form predictio</w:t>
      </w:r>
      <w:r w:rsidR="0048011F">
        <w:rPr>
          <w:rFonts w:asciiTheme="majorHAnsi" w:hAnsiTheme="majorHAnsi"/>
          <w:color w:val="000000" w:themeColor="text1"/>
          <w:sz w:val="24"/>
          <w:szCs w:val="24"/>
        </w:rPr>
        <w:t xml:space="preserve">ns about upcoming sensory input and </w:t>
      </w:r>
      <w:r w:rsidRPr="00CF2B54">
        <w:rPr>
          <w:rFonts w:asciiTheme="majorHAnsi" w:hAnsiTheme="majorHAnsi"/>
          <w:color w:val="000000" w:themeColor="text1"/>
          <w:sz w:val="24"/>
          <w:szCs w:val="24"/>
        </w:rPr>
        <w:t xml:space="preserve">theories have proposed </w:t>
      </w:r>
      <w:r w:rsidR="0048011F">
        <w:rPr>
          <w:rFonts w:asciiTheme="majorHAnsi" w:hAnsiTheme="majorHAnsi"/>
          <w:color w:val="000000" w:themeColor="text1"/>
          <w:sz w:val="24"/>
          <w:szCs w:val="24"/>
        </w:rPr>
        <w:t xml:space="preserve">that we </w:t>
      </w:r>
      <w:r w:rsidRPr="00CF2B54">
        <w:rPr>
          <w:rFonts w:asciiTheme="majorHAnsi" w:hAnsiTheme="majorHAnsi"/>
          <w:color w:val="000000" w:themeColor="text1"/>
          <w:sz w:val="24"/>
          <w:szCs w:val="24"/>
        </w:rPr>
        <w:t>upwei</w:t>
      </w:r>
      <w:r w:rsidR="0048011F">
        <w:rPr>
          <w:rFonts w:asciiTheme="majorHAnsi" w:hAnsiTheme="majorHAnsi"/>
          <w:color w:val="000000" w:themeColor="text1"/>
          <w:sz w:val="24"/>
          <w:szCs w:val="24"/>
        </w:rPr>
        <w:t>ght</w:t>
      </w:r>
      <w:r w:rsidRPr="00CF2B54">
        <w:rPr>
          <w:rFonts w:asciiTheme="majorHAnsi" w:hAnsiTheme="majorHAnsi"/>
          <w:color w:val="000000" w:themeColor="text1"/>
          <w:sz w:val="24"/>
          <w:szCs w:val="24"/>
        </w:rPr>
        <w:t xml:space="preserve"> perception of what </w:t>
      </w:r>
      <w:r w:rsidR="0048011F">
        <w:rPr>
          <w:rFonts w:asciiTheme="majorHAnsi" w:hAnsiTheme="majorHAnsi"/>
          <w:color w:val="000000" w:themeColor="text1"/>
          <w:sz w:val="24"/>
          <w:szCs w:val="24"/>
        </w:rPr>
        <w:t>is</w:t>
      </w:r>
      <w:r w:rsidRPr="00CF2B54">
        <w:rPr>
          <w:rFonts w:asciiTheme="majorHAnsi" w:hAnsiTheme="majorHAnsi"/>
          <w:color w:val="000000" w:themeColor="text1"/>
          <w:sz w:val="24"/>
          <w:szCs w:val="24"/>
        </w:rPr>
        <w:t xml:space="preserve"> expect</w:t>
      </w:r>
      <w:r w:rsidR="0048011F">
        <w:rPr>
          <w:rFonts w:asciiTheme="majorHAnsi" w:hAnsiTheme="majorHAnsi"/>
          <w:color w:val="000000" w:themeColor="text1"/>
          <w:sz w:val="24"/>
          <w:szCs w:val="24"/>
        </w:rPr>
        <w:t>ed, making our percepts more veridical</w:t>
      </w:r>
      <w:r w:rsidRPr="00CF2B54">
        <w:rPr>
          <w:rFonts w:asciiTheme="majorHAnsi" w:hAnsiTheme="majorHAnsi"/>
          <w:color w:val="000000" w:themeColor="text1"/>
          <w:sz w:val="24"/>
          <w:szCs w:val="24"/>
        </w:rPr>
        <w:t>.</w:t>
      </w:r>
      <w:r w:rsidR="0048011F">
        <w:rPr>
          <w:rFonts w:asciiTheme="majorHAnsi" w:hAnsiTheme="majorHAnsi"/>
          <w:color w:val="000000" w:themeColor="text1"/>
          <w:sz w:val="24"/>
          <w:szCs w:val="24"/>
        </w:rPr>
        <w:t xml:space="preserve"> However, theories in the action literature largely state that expected events are downweighted and instead focus on upweighting unexpected events as they are more informative. </w:t>
      </w:r>
      <w:r w:rsidR="0098144B">
        <w:rPr>
          <w:rFonts w:asciiTheme="majorHAnsi" w:hAnsiTheme="majorHAnsi"/>
          <w:color w:val="000000" w:themeColor="text1"/>
          <w:sz w:val="24"/>
          <w:szCs w:val="24"/>
        </w:rPr>
        <w:t>This project aims to examine an “</w:t>
      </w:r>
      <w:r w:rsidR="0048011F">
        <w:rPr>
          <w:rFonts w:asciiTheme="majorHAnsi" w:hAnsiTheme="majorHAnsi"/>
          <w:color w:val="000000" w:themeColor="text1"/>
          <w:sz w:val="24"/>
          <w:szCs w:val="24"/>
        </w:rPr>
        <w:t>opposing process theory</w:t>
      </w:r>
      <w:r w:rsidR="0098144B">
        <w:rPr>
          <w:rFonts w:asciiTheme="majorHAnsi" w:hAnsiTheme="majorHAnsi"/>
          <w:color w:val="000000" w:themeColor="text1"/>
          <w:sz w:val="24"/>
          <w:szCs w:val="24"/>
        </w:rPr>
        <w:t>”, which</w:t>
      </w:r>
      <w:r w:rsidR="0048011F">
        <w:rPr>
          <w:rFonts w:asciiTheme="majorHAnsi" w:hAnsiTheme="majorHAnsi"/>
          <w:color w:val="000000" w:themeColor="text1"/>
          <w:sz w:val="24"/>
          <w:szCs w:val="24"/>
        </w:rPr>
        <w:t xml:space="preserve"> tries to </w:t>
      </w:r>
      <w:r w:rsidR="00330519">
        <w:rPr>
          <w:rFonts w:asciiTheme="majorHAnsi" w:hAnsiTheme="majorHAnsi"/>
          <w:color w:val="000000" w:themeColor="text1"/>
          <w:sz w:val="24"/>
          <w:szCs w:val="24"/>
        </w:rPr>
        <w:t>re</w:t>
      </w:r>
      <w:r w:rsidR="0048011F">
        <w:rPr>
          <w:rFonts w:asciiTheme="majorHAnsi" w:hAnsiTheme="majorHAnsi"/>
          <w:color w:val="000000" w:themeColor="text1"/>
          <w:sz w:val="24"/>
          <w:szCs w:val="24"/>
        </w:rPr>
        <w:t xml:space="preserve">solve this paradox and to explain how perception can be both veridical and informative. </w:t>
      </w:r>
      <w:r w:rsidR="0098144B">
        <w:rPr>
          <w:rFonts w:asciiTheme="majorHAnsi" w:hAnsiTheme="majorHAnsi"/>
          <w:color w:val="000000" w:themeColor="text1"/>
          <w:sz w:val="24"/>
          <w:szCs w:val="24"/>
        </w:rPr>
        <w:t xml:space="preserve">Under this </w:t>
      </w:r>
      <w:r w:rsidRPr="00CF2B54">
        <w:rPr>
          <w:rFonts w:asciiTheme="majorHAnsi" w:hAnsiTheme="majorHAnsi"/>
          <w:color w:val="000000" w:themeColor="text1"/>
          <w:sz w:val="24"/>
          <w:szCs w:val="24"/>
        </w:rPr>
        <w:t>two-process model</w:t>
      </w:r>
      <w:r w:rsidR="0098144B">
        <w:rPr>
          <w:rFonts w:asciiTheme="majorHAnsi" w:hAnsiTheme="majorHAnsi"/>
          <w:color w:val="000000" w:themeColor="text1"/>
          <w:sz w:val="24"/>
          <w:szCs w:val="24"/>
        </w:rPr>
        <w:t>,</w:t>
      </w:r>
      <w:r w:rsidRPr="00CF2B54">
        <w:rPr>
          <w:rFonts w:asciiTheme="majorHAnsi" w:hAnsiTheme="majorHAnsi"/>
          <w:color w:val="000000" w:themeColor="text1"/>
          <w:sz w:val="24"/>
          <w:szCs w:val="24"/>
        </w:rPr>
        <w:t xml:space="preserve"> probabilistic knowle</w:t>
      </w:r>
      <w:r w:rsidR="0048011F">
        <w:rPr>
          <w:rFonts w:asciiTheme="majorHAnsi" w:hAnsiTheme="majorHAnsi"/>
          <w:color w:val="000000" w:themeColor="text1"/>
          <w:sz w:val="24"/>
          <w:szCs w:val="24"/>
        </w:rPr>
        <w:t>dge initially biases percep</w:t>
      </w:r>
      <w:r w:rsidRPr="00CF2B54">
        <w:rPr>
          <w:rFonts w:asciiTheme="majorHAnsi" w:hAnsiTheme="majorHAnsi"/>
          <w:color w:val="000000" w:themeColor="text1"/>
          <w:sz w:val="24"/>
          <w:szCs w:val="24"/>
        </w:rPr>
        <w:t>tion towards what is likely</w:t>
      </w:r>
      <w:r w:rsidR="0098144B">
        <w:rPr>
          <w:rFonts w:asciiTheme="majorHAnsi" w:hAnsiTheme="majorHAnsi"/>
          <w:color w:val="000000" w:themeColor="text1"/>
          <w:sz w:val="24"/>
          <w:szCs w:val="24"/>
        </w:rPr>
        <w:t>, yet</w:t>
      </w:r>
      <w:r w:rsidRPr="00CF2B54">
        <w:rPr>
          <w:rFonts w:asciiTheme="majorHAnsi" w:hAnsiTheme="majorHAnsi"/>
          <w:color w:val="000000" w:themeColor="text1"/>
          <w:sz w:val="24"/>
          <w:szCs w:val="24"/>
        </w:rPr>
        <w:t xml:space="preserve"> </w:t>
      </w:r>
      <w:r w:rsidR="0098144B">
        <w:rPr>
          <w:rFonts w:asciiTheme="majorHAnsi" w:hAnsiTheme="majorHAnsi"/>
          <w:color w:val="000000" w:themeColor="text1"/>
          <w:sz w:val="24"/>
          <w:szCs w:val="24"/>
        </w:rPr>
        <w:t>reactive</w:t>
      </w:r>
      <w:r w:rsidRPr="00CF2B54">
        <w:rPr>
          <w:rFonts w:asciiTheme="majorHAnsi" w:hAnsiTheme="majorHAnsi"/>
          <w:color w:val="000000" w:themeColor="text1"/>
          <w:sz w:val="24"/>
          <w:szCs w:val="24"/>
        </w:rPr>
        <w:t>ly upweights events that are particularly surprising</w:t>
      </w:r>
      <w:r w:rsidR="0098144B">
        <w:rPr>
          <w:rFonts w:asciiTheme="majorHAnsi" w:hAnsiTheme="majorHAnsi"/>
          <w:color w:val="000000" w:themeColor="text1"/>
          <w:sz w:val="24"/>
          <w:szCs w:val="24"/>
        </w:rPr>
        <w:t xml:space="preserve"> – and to a greater extent than upweighting due to events being in line with expectations</w:t>
      </w:r>
      <w:r w:rsidRPr="00CF2B54">
        <w:rPr>
          <w:rFonts w:asciiTheme="majorHAnsi" w:hAnsiTheme="majorHAnsi"/>
          <w:color w:val="000000" w:themeColor="text1"/>
          <w:sz w:val="24"/>
          <w:szCs w:val="24"/>
        </w:rPr>
        <w:t>.</w:t>
      </w:r>
      <w:r w:rsidR="0048011F">
        <w:rPr>
          <w:rFonts w:asciiTheme="majorHAnsi" w:hAnsiTheme="majorHAnsi"/>
          <w:color w:val="000000" w:themeColor="text1"/>
          <w:sz w:val="24"/>
          <w:szCs w:val="24"/>
        </w:rPr>
        <w:t xml:space="preserve"> </w:t>
      </w:r>
    </w:p>
    <w:p w14:paraId="6D656A82" w14:textId="77777777" w:rsidR="00D538B7" w:rsidRPr="00C52286" w:rsidRDefault="00D538B7" w:rsidP="00D538B7">
      <w:pPr>
        <w:rPr>
          <w:rFonts w:asciiTheme="majorHAnsi" w:hAnsiTheme="majorHAnsi" w:cstheme="majorHAnsi"/>
        </w:rPr>
      </w:pPr>
    </w:p>
    <w:p w14:paraId="66B3EB38"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13E28F6" wp14:editId="58B64653">
                <wp:extent cx="6245225" cy="287020"/>
                <wp:effectExtent l="9525" t="9525" r="12700" b="8255"/>
                <wp:docPr id="1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78BA02C6" w14:textId="77777777" w:rsidR="005A159A" w:rsidRPr="00383A7C" w:rsidRDefault="005A159A" w:rsidP="00D538B7">
                            <w:pPr>
                              <w:rPr>
                                <w:rFonts w:ascii="Calibri" w:hAnsi="Calibri"/>
                                <w:b/>
                              </w:rPr>
                            </w:pPr>
                            <w:r>
                              <w:rPr>
                                <w:rFonts w:ascii="Calibri" w:hAnsi="Calibri"/>
                                <w:b/>
                              </w:rPr>
                              <w:t>Question 8: Is anyone funding the costs of the study?</w:t>
                            </w:r>
                          </w:p>
                        </w:txbxContent>
                      </wps:txbx>
                      <wps:bodyPr rot="0" vert="horz" wrap="square" lIns="91440" tIns="45720" rIns="91440" bIns="45720" anchor="t" anchorCtr="0" upright="1">
                        <a:spAutoFit/>
                      </wps:bodyPr>
                    </wps:wsp>
                  </a:graphicData>
                </a:graphic>
              </wp:inline>
            </w:drawing>
          </mc:Choice>
          <mc:Fallback>
            <w:pict>
              <v:shape w14:anchorId="513E28F6" id="_x0000_s1044"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">
                <v:textbox style="mso-fit-shape-to-text:t">
                  <w:txbxContent>
                    <w:p w14:paraId="78BA02C6" w14:textId="77777777" w:rsidR="005A159A" w:rsidRPr="00383A7C" w:rsidRDefault="005A159A" w:rsidP="00D538B7">
                      <w:pPr>
                        <w:rPr>
                          <w:rFonts w:ascii="Calibri" w:hAnsi="Calibri"/>
                          <w:b/>
                        </w:rPr>
                      </w:pPr>
                      <w:r>
                        <w:rPr>
                          <w:rFonts w:ascii="Calibri" w:hAnsi="Calibri"/>
                          <w:b/>
                        </w:rPr>
                        <w:t>Question 8: Is anyone funding the costs of the study?</w:t>
                      </w:r>
                    </w:p>
                  </w:txbxContent>
                </v:textbox>
                <w10:anchorlock/>
              </v:shape>
            </w:pict>
          </mc:Fallback>
        </mc:AlternateContent>
      </w:r>
    </w:p>
    <w:p w14:paraId="1F53B61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63B4B9A3" wp14:editId="27429A1A">
                <wp:extent cx="6249670" cy="277495"/>
                <wp:effectExtent l="0" t="0" r="0" b="0"/>
                <wp:docPr id="2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8ABDCFC" w14:textId="11F7579C" w:rsidR="005A159A" w:rsidRPr="00C96EFB"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the name and address of funding bodies (eg ESRC) or other sponsorship</w:t>
                            </w:r>
                            <w:r w:rsidRPr="00D97E8B">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63B4B9A3" id="_x0000_s1045"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" fillcolor="#d6e3bc" stroked="f" strokecolor="#9bbb59" strokeweight="1pt">
                <v:shadow color="#4e6128" offset="1pt"/>
                <v:textbox style="mso-fit-shape-to-text:t">
                  <w:txbxContent>
                    <w:p w14:paraId="68ABDCFC" w14:textId="11F7579C" w:rsidR="005A159A" w:rsidRPr="00C96EFB"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the name and address of funding bodies (eg ESRC) or other sponsorship</w:t>
                      </w:r>
                      <w:r w:rsidRPr="00D97E8B">
                        <w:rPr>
                          <w:rFonts w:ascii="Calibri" w:hAnsi="Calibri"/>
                          <w:i/>
                          <w:sz w:val="24"/>
                          <w:szCs w:val="24"/>
                        </w:rPr>
                        <w:t xml:space="preserve"> </w:t>
                      </w:r>
                    </w:p>
                  </w:txbxContent>
                </v:textbox>
                <w10:anchorlock/>
              </v:shape>
            </w:pict>
          </mc:Fallback>
        </mc:AlternateContent>
      </w:r>
    </w:p>
    <w:p w14:paraId="697C3ACF" w14:textId="329309EB" w:rsidR="00D538B7" w:rsidRDefault="00D538B7" w:rsidP="00D538B7">
      <w:pPr>
        <w:pStyle w:val="applicquestion"/>
        <w:ind w:left="0" w:firstLine="0"/>
        <w:rPr>
          <w:rFonts w:asciiTheme="majorHAnsi" w:hAnsiTheme="majorHAnsi" w:cstheme="majorHAnsi"/>
          <w:sz w:val="24"/>
          <w:szCs w:val="24"/>
        </w:rPr>
      </w:pPr>
    </w:p>
    <w:p w14:paraId="4DF04966" w14:textId="4F031EA1" w:rsidR="00DC2B34" w:rsidRPr="00034A07" w:rsidRDefault="00DC2B34" w:rsidP="00D538B7">
      <w:pPr>
        <w:pStyle w:val="applicquestion"/>
        <w:ind w:left="0" w:firstLine="0"/>
        <w:rPr>
          <w:rFonts w:asciiTheme="majorHAnsi" w:hAnsiTheme="majorHAnsi" w:cstheme="majorHAnsi"/>
          <w:sz w:val="24"/>
          <w:szCs w:val="24"/>
        </w:rPr>
      </w:pPr>
      <w:r>
        <w:rPr>
          <w:rFonts w:asciiTheme="majorHAnsi" w:hAnsiTheme="majorHAnsi" w:cstheme="majorHAnsi"/>
          <w:b/>
          <w:sz w:val="24"/>
          <w:szCs w:val="24"/>
        </w:rPr>
        <w:t>Funding:</w:t>
      </w:r>
      <w:r w:rsidR="00034A07">
        <w:rPr>
          <w:rFonts w:asciiTheme="majorHAnsi" w:hAnsiTheme="majorHAnsi" w:cstheme="majorHAnsi"/>
          <w:b/>
          <w:sz w:val="24"/>
          <w:szCs w:val="24"/>
        </w:rPr>
        <w:t xml:space="preserve"> </w:t>
      </w:r>
      <w:r w:rsidR="00BD21B4">
        <w:rPr>
          <w:rFonts w:asciiTheme="majorHAnsi" w:hAnsiTheme="majorHAnsi" w:cstheme="majorHAnsi"/>
          <w:sz w:val="24"/>
          <w:szCs w:val="24"/>
        </w:rPr>
        <w:t>ERC</w:t>
      </w:r>
    </w:p>
    <w:p w14:paraId="4E5108D6" w14:textId="77777777" w:rsidR="00D538B7" w:rsidRPr="00C52286" w:rsidRDefault="00D538B7" w:rsidP="00D538B7">
      <w:pPr>
        <w:pStyle w:val="applicpara"/>
        <w:rPr>
          <w:rFonts w:asciiTheme="majorHAnsi" w:hAnsiTheme="majorHAnsi" w:cstheme="majorHAnsi"/>
          <w:sz w:val="24"/>
          <w:szCs w:val="24"/>
        </w:rPr>
      </w:pPr>
    </w:p>
    <w:p w14:paraId="15CCD994"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1D78392F" wp14:editId="28369319">
                <wp:extent cx="6245225" cy="273050"/>
                <wp:effectExtent l="9525" t="9525" r="12700" b="12700"/>
                <wp:docPr id="2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3AED5EFA" w14:textId="643C8506" w:rsidR="005A159A" w:rsidRPr="00383A7C" w:rsidRDefault="005A159A" w:rsidP="00D538B7">
                            <w:pPr>
                              <w:rPr>
                                <w:rFonts w:ascii="Calibri" w:hAnsi="Calibri"/>
                                <w:b/>
                              </w:rPr>
                            </w:pPr>
                            <w:r>
                              <w:rPr>
                                <w:rFonts w:ascii="Calibri" w:hAnsi="Calibri"/>
                                <w:b/>
                              </w:rPr>
                              <w:t>Question 9a: Describe the methods and procedures of the study</w:t>
                            </w:r>
                          </w:p>
                        </w:txbxContent>
                      </wps:txbx>
                      <wps:bodyPr rot="0" vert="horz" wrap="square" lIns="91440" tIns="45720" rIns="91440" bIns="45720" anchor="t" anchorCtr="0" upright="1">
                        <a:spAutoFit/>
                      </wps:bodyPr>
                    </wps:wsp>
                  </a:graphicData>
                </a:graphic>
              </wp:inline>
            </w:drawing>
          </mc:Choice>
          <mc:Fallback>
            <w:pict>
              <v:shape w14:anchorId="1D78392F" id="_x0000_s1046"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D4IHjKKwIAAFoEAAAOAAAAAAAAAAAAAAAAAC4CAABkcnMvZTJv&#10;RG9jLnhtbFBLAQItABQABgAIAAAAIQAGjtSy2wAAAAQBAAAPAAAAAAAAAAAAAAAAAIUEAABkcnMv&#10;ZG93bnJldi54bWxQSwUGAAAAAAQABADzAAAAjQUAAAAA&#10;">
                <v:textbox style="mso-fit-shape-to-text:t">
                  <w:txbxContent>
                    <w:p w14:paraId="3AED5EFA" w14:textId="643C8506" w:rsidR="005A159A" w:rsidRPr="00383A7C" w:rsidRDefault="005A159A" w:rsidP="00D538B7">
                      <w:pPr>
                        <w:rPr>
                          <w:rFonts w:ascii="Calibri" w:hAnsi="Calibri"/>
                          <w:b/>
                        </w:rPr>
                      </w:pPr>
                      <w:r>
                        <w:rPr>
                          <w:rFonts w:ascii="Calibri" w:hAnsi="Calibri"/>
                          <w:b/>
                        </w:rPr>
                        <w:t>Question 9a: Describe the methods and procedures of the study</w:t>
                      </w:r>
                    </w:p>
                  </w:txbxContent>
                </v:textbox>
                <w10:anchorlock/>
              </v:shape>
            </w:pict>
          </mc:Fallback>
        </mc:AlternateContent>
      </w:r>
    </w:p>
    <w:p w14:paraId="6EC3C274"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0B5E373" wp14:editId="6CE3838C">
                <wp:extent cx="6251575" cy="277495"/>
                <wp:effectExtent l="0" t="0" r="0" b="0"/>
                <wp:docPr id="2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193A4142"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xml:space="preserve">: Please provide FULL information. </w:t>
                            </w:r>
                            <w:r w:rsidRPr="00D97E8B">
                              <w:rPr>
                                <w:rFonts w:ascii="Calibri" w:hAnsi="Calibri"/>
                                <w:i/>
                                <w:sz w:val="24"/>
                                <w:szCs w:val="24"/>
                              </w:rPr>
                              <w:t xml:space="preserve">: </w:t>
                            </w:r>
                            <w:r>
                              <w:rPr>
                                <w:rFonts w:ascii="Calibri" w:hAnsi="Calibri"/>
                                <w:i/>
                                <w:sz w:val="24"/>
                                <w:szCs w:val="24"/>
                              </w:rPr>
                              <w:t>Do not merely list the names of measures and/or their acronyms; summarize them briefly (e.g. Buss-Durkee Hostility Inventory: a standardized self-report measure of trait aggression). Include any information about any interventions, interview schedules, duration, order and frequency of assessments and so on.</w:t>
                            </w:r>
                            <w:r>
                              <w:rPr>
                                <w:rFonts w:ascii="Calibri" w:hAnsi="Calibri"/>
                                <w:b/>
                                <w:i/>
                                <w:sz w:val="24"/>
                                <w:szCs w:val="24"/>
                              </w:rPr>
                              <w:t xml:space="preserve"> </w:t>
                            </w:r>
                            <w:r w:rsidRPr="00C924B9">
                              <w:rPr>
                                <w:rFonts w:ascii="Calibri" w:hAnsi="Calibri"/>
                                <w:b/>
                                <w:i/>
                                <w:sz w:val="24"/>
                                <w:szCs w:val="24"/>
                              </w:rPr>
                              <w:t>It should be clear exactly what would happen to participants.</w:t>
                            </w:r>
                          </w:p>
                          <w:p w14:paraId="6AE64708" w14:textId="77777777" w:rsidR="005A159A" w:rsidRPr="00383A7C" w:rsidRDefault="005A159A" w:rsidP="00D538B7">
                            <w:pPr>
                              <w:rPr>
                                <w:rFonts w:ascii="Calibri" w:hAnsi="Calibri"/>
                                <w:i/>
                              </w:rPr>
                            </w:pPr>
                          </w:p>
                        </w:txbxContent>
                      </wps:txbx>
                      <wps:bodyPr rot="0" vert="horz" wrap="square" lIns="91440" tIns="45720" rIns="91440" bIns="45720" anchor="t" anchorCtr="0" upright="1">
                        <a:spAutoFit/>
                      </wps:bodyPr>
                    </wps:wsp>
                  </a:graphicData>
                </a:graphic>
              </wp:inline>
            </w:drawing>
          </mc:Choice>
          <mc:Fallback>
            <w:pict>
              <v:shape w14:anchorId="50B5E373" id="_x0000_s1047"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UwBw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BrFMA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193A4142"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xml:space="preserve">: Please provide FULL information. </w:t>
                      </w:r>
                      <w:r w:rsidRPr="00D97E8B">
                        <w:rPr>
                          <w:rFonts w:ascii="Calibri" w:hAnsi="Calibri"/>
                          <w:i/>
                          <w:sz w:val="24"/>
                          <w:szCs w:val="24"/>
                        </w:rPr>
                        <w:t xml:space="preserve">: </w:t>
                      </w:r>
                      <w:r>
                        <w:rPr>
                          <w:rFonts w:ascii="Calibri" w:hAnsi="Calibri"/>
                          <w:i/>
                          <w:sz w:val="24"/>
                          <w:szCs w:val="24"/>
                        </w:rPr>
                        <w:t>Do not merely list the names of measures and/or their acronyms; summarize them briefly (e.g. Buss-Durkee Hostility Inventory: a standardized self-report measure of trait aggression). Include any information about any interventions, interview schedules, duration, order and frequency of assessments and so on.</w:t>
                      </w:r>
                      <w:r>
                        <w:rPr>
                          <w:rFonts w:ascii="Calibri" w:hAnsi="Calibri"/>
                          <w:b/>
                          <w:i/>
                          <w:sz w:val="24"/>
                          <w:szCs w:val="24"/>
                        </w:rPr>
                        <w:t xml:space="preserve"> </w:t>
                      </w:r>
                      <w:r w:rsidRPr="00C924B9">
                        <w:rPr>
                          <w:rFonts w:ascii="Calibri" w:hAnsi="Calibri"/>
                          <w:b/>
                          <w:i/>
                          <w:sz w:val="24"/>
                          <w:szCs w:val="24"/>
                        </w:rPr>
                        <w:t>It should be clear exactly what would happen to participants.</w:t>
                      </w:r>
                    </w:p>
                    <w:p w14:paraId="6AE64708" w14:textId="77777777" w:rsidR="005A159A" w:rsidRPr="00383A7C" w:rsidRDefault="005A159A" w:rsidP="00D538B7">
                      <w:pPr>
                        <w:rPr>
                          <w:rFonts w:ascii="Calibri" w:hAnsi="Calibri"/>
                          <w:i/>
                        </w:rPr>
                      </w:pPr>
                    </w:p>
                  </w:txbxContent>
                </v:textbox>
                <w10:anchorlock/>
              </v:shape>
            </w:pict>
          </mc:Fallback>
        </mc:AlternateContent>
      </w:r>
    </w:p>
    <w:p w14:paraId="6707C51D" w14:textId="27CB5432" w:rsidR="00D538B7" w:rsidRDefault="00D538B7" w:rsidP="00D538B7">
      <w:pPr>
        <w:pStyle w:val="applicquestion"/>
        <w:ind w:left="0" w:firstLine="0"/>
        <w:rPr>
          <w:rFonts w:asciiTheme="majorHAnsi" w:hAnsiTheme="majorHAnsi" w:cstheme="majorHAnsi"/>
          <w:sz w:val="24"/>
          <w:szCs w:val="24"/>
        </w:rPr>
      </w:pPr>
    </w:p>
    <w:p w14:paraId="2E2ACEFE" w14:textId="1B90571C" w:rsidR="00C83EDA" w:rsidRPr="000720A0" w:rsidRDefault="00DC2B34" w:rsidP="000720A0">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Methods and procedures:</w:t>
      </w:r>
    </w:p>
    <w:p w14:paraId="13D0A733" w14:textId="71E2D907" w:rsidR="00032CCC" w:rsidRPr="00032CCC" w:rsidRDefault="00032CCC" w:rsidP="007F2F61">
      <w:pPr>
        <w:pStyle w:val="applicpara"/>
        <w:rPr>
          <w:rFonts w:asciiTheme="majorHAnsi" w:hAnsiTheme="majorHAnsi" w:cstheme="majorHAnsi"/>
          <w:sz w:val="24"/>
          <w:szCs w:val="24"/>
        </w:rPr>
      </w:pPr>
      <w:r w:rsidRPr="00032CCC">
        <w:rPr>
          <w:rFonts w:asciiTheme="majorHAnsi" w:hAnsiTheme="majorHAnsi" w:cstheme="majorHAnsi"/>
          <w:sz w:val="24"/>
          <w:szCs w:val="24"/>
        </w:rPr>
        <w:t xml:space="preserve">The study will take place </w:t>
      </w:r>
      <w:r w:rsidR="00642B40">
        <w:rPr>
          <w:rFonts w:asciiTheme="majorHAnsi" w:hAnsiTheme="majorHAnsi" w:cstheme="majorHAnsi"/>
          <w:sz w:val="24"/>
          <w:szCs w:val="24"/>
        </w:rPr>
        <w:t>online</w:t>
      </w:r>
      <w:r w:rsidRPr="00032CCC">
        <w:rPr>
          <w:rFonts w:asciiTheme="majorHAnsi" w:hAnsiTheme="majorHAnsi" w:cstheme="majorHAnsi"/>
          <w:sz w:val="24"/>
          <w:szCs w:val="24"/>
        </w:rPr>
        <w:t xml:space="preserve">. </w:t>
      </w:r>
      <w:r w:rsidR="00642B40">
        <w:rPr>
          <w:rFonts w:asciiTheme="majorHAnsi" w:hAnsiTheme="majorHAnsi" w:cstheme="majorHAnsi"/>
          <w:sz w:val="24"/>
          <w:szCs w:val="24"/>
        </w:rPr>
        <w:t>Information on screen will</w:t>
      </w:r>
      <w:r w:rsidRPr="00032CCC">
        <w:rPr>
          <w:rFonts w:asciiTheme="majorHAnsi" w:hAnsiTheme="majorHAnsi" w:cstheme="majorHAnsi"/>
          <w:sz w:val="24"/>
          <w:szCs w:val="24"/>
        </w:rPr>
        <w:t xml:space="preserve"> introduce the study to the participant and inform them of what is required. </w:t>
      </w:r>
      <w:r w:rsidR="00642B40">
        <w:rPr>
          <w:rFonts w:asciiTheme="majorHAnsi" w:hAnsiTheme="majorHAnsi" w:cstheme="majorHAnsi"/>
          <w:sz w:val="24"/>
          <w:szCs w:val="24"/>
        </w:rPr>
        <w:t>It will</w:t>
      </w:r>
      <w:r w:rsidRPr="00032CCC">
        <w:rPr>
          <w:rFonts w:asciiTheme="majorHAnsi" w:hAnsiTheme="majorHAnsi" w:cstheme="majorHAnsi"/>
          <w:sz w:val="24"/>
          <w:szCs w:val="24"/>
        </w:rPr>
        <w:t xml:space="preserve"> assure confidentiality and their right to withdraw at any time for any reason. They will then </w:t>
      </w:r>
      <w:r w:rsidR="00642B40">
        <w:rPr>
          <w:rFonts w:asciiTheme="majorHAnsi" w:hAnsiTheme="majorHAnsi" w:cstheme="majorHAnsi"/>
          <w:sz w:val="24"/>
          <w:szCs w:val="24"/>
        </w:rPr>
        <w:t>tick</w:t>
      </w:r>
      <w:r w:rsidRPr="00032CCC">
        <w:rPr>
          <w:rFonts w:asciiTheme="majorHAnsi" w:hAnsiTheme="majorHAnsi" w:cstheme="majorHAnsi"/>
          <w:sz w:val="24"/>
          <w:szCs w:val="24"/>
        </w:rPr>
        <w:t xml:space="preserve"> a consent form</w:t>
      </w:r>
      <w:r w:rsidR="00642B40">
        <w:rPr>
          <w:rFonts w:asciiTheme="majorHAnsi" w:hAnsiTheme="majorHAnsi" w:cstheme="majorHAnsi"/>
          <w:sz w:val="24"/>
          <w:szCs w:val="24"/>
        </w:rPr>
        <w:t xml:space="preserve"> button</w:t>
      </w:r>
      <w:r w:rsidRPr="00032CCC">
        <w:rPr>
          <w:rFonts w:asciiTheme="majorHAnsi" w:hAnsiTheme="majorHAnsi" w:cstheme="majorHAnsi"/>
          <w:sz w:val="24"/>
          <w:szCs w:val="24"/>
        </w:rPr>
        <w:t xml:space="preserve"> if they are satisfied with the requirements of the study. They will be told that they can take breaks whenever they want to.</w:t>
      </w:r>
    </w:p>
    <w:p w14:paraId="46AB0B2C" w14:textId="77777777" w:rsidR="00032CCC" w:rsidRPr="00032CCC" w:rsidRDefault="00032CCC" w:rsidP="00032CCC">
      <w:pPr>
        <w:pStyle w:val="applicpara"/>
        <w:rPr>
          <w:rFonts w:asciiTheme="majorHAnsi" w:hAnsiTheme="majorHAnsi" w:cstheme="majorHAnsi"/>
          <w:sz w:val="24"/>
          <w:szCs w:val="24"/>
        </w:rPr>
      </w:pPr>
    </w:p>
    <w:p w14:paraId="2AD860F1" w14:textId="245F1DD4" w:rsidR="00032CCC" w:rsidRPr="00032CCC" w:rsidRDefault="00032CCC" w:rsidP="007F2F61">
      <w:pPr>
        <w:pStyle w:val="applicpara"/>
        <w:rPr>
          <w:rFonts w:asciiTheme="majorHAnsi" w:hAnsiTheme="majorHAnsi" w:cstheme="majorHAnsi"/>
          <w:sz w:val="24"/>
          <w:szCs w:val="24"/>
        </w:rPr>
      </w:pPr>
      <w:r w:rsidRPr="00032CCC">
        <w:rPr>
          <w:rFonts w:asciiTheme="majorHAnsi" w:hAnsiTheme="majorHAnsi" w:cstheme="majorHAnsi"/>
          <w:sz w:val="24"/>
          <w:szCs w:val="24"/>
        </w:rPr>
        <w:lastRenderedPageBreak/>
        <w:t>The task will involve participants</w:t>
      </w:r>
      <w:r w:rsidR="0093660F">
        <w:rPr>
          <w:rFonts w:asciiTheme="majorHAnsi" w:hAnsiTheme="majorHAnsi" w:cstheme="majorHAnsi"/>
          <w:sz w:val="24"/>
          <w:szCs w:val="24"/>
        </w:rPr>
        <w:t xml:space="preserve"> performing finger movements</w:t>
      </w:r>
      <w:r w:rsidR="007F2F61">
        <w:rPr>
          <w:rFonts w:asciiTheme="majorHAnsi" w:hAnsiTheme="majorHAnsi" w:cstheme="majorHAnsi"/>
          <w:sz w:val="24"/>
          <w:szCs w:val="24"/>
        </w:rPr>
        <w:t>, observing visual stimuli, and making decisions about their percepts</w:t>
      </w:r>
      <w:r w:rsidR="0093660F">
        <w:rPr>
          <w:rFonts w:asciiTheme="majorHAnsi" w:hAnsiTheme="majorHAnsi" w:cstheme="majorHAnsi"/>
          <w:sz w:val="24"/>
          <w:szCs w:val="24"/>
        </w:rPr>
        <w:t>.</w:t>
      </w:r>
      <w:r w:rsidR="00F52D7D">
        <w:rPr>
          <w:rFonts w:asciiTheme="majorHAnsi" w:hAnsiTheme="majorHAnsi" w:cstheme="majorHAnsi"/>
          <w:sz w:val="24"/>
          <w:szCs w:val="24"/>
        </w:rPr>
        <w:t xml:space="preserve"> Stimuli will be either expected or unexpected, according to the regularities presented within the experiment (e.g., dots appearing in the same location as the previous 20 trials or a different one) or assumed regularities from the real world (e.g., the letter “A” appearing in the context “MAZE” [expected] or “NASE” [unexpected]).</w:t>
      </w:r>
      <w:r w:rsidR="0093660F">
        <w:rPr>
          <w:rFonts w:asciiTheme="majorHAnsi" w:hAnsiTheme="majorHAnsi" w:cstheme="majorHAnsi"/>
          <w:sz w:val="24"/>
          <w:szCs w:val="24"/>
        </w:rPr>
        <w:t xml:space="preserve"> </w:t>
      </w:r>
      <w:r w:rsidR="00F52D7D">
        <w:rPr>
          <w:rFonts w:asciiTheme="majorHAnsi" w:hAnsiTheme="majorHAnsi" w:cstheme="majorHAnsi"/>
          <w:sz w:val="24"/>
          <w:szCs w:val="24"/>
        </w:rPr>
        <w:t xml:space="preserve">We will ask participants to report what they saw, to determine whether they detect noisy events more readily in expected than unexpected contexts. We will also determine whether they perceive properties of unexpected events more readily when these are clearly presented, as anticipated under our working account. </w:t>
      </w:r>
    </w:p>
    <w:p w14:paraId="28F88A24" w14:textId="48DA7683" w:rsidR="00CB0675" w:rsidRPr="00032CCC" w:rsidRDefault="00CB0675" w:rsidP="00032CCC">
      <w:pPr>
        <w:pStyle w:val="applicpara"/>
        <w:rPr>
          <w:rFonts w:asciiTheme="majorHAnsi" w:hAnsiTheme="majorHAnsi" w:cstheme="majorHAnsi"/>
          <w:sz w:val="24"/>
          <w:szCs w:val="24"/>
        </w:rPr>
      </w:pPr>
    </w:p>
    <w:p w14:paraId="177EBA8D" w14:textId="5EE00F75" w:rsidR="000B6ED8" w:rsidRDefault="00032CCC" w:rsidP="00032CCC">
      <w:pPr>
        <w:pStyle w:val="applicpara"/>
        <w:rPr>
          <w:rFonts w:asciiTheme="majorHAnsi" w:hAnsiTheme="majorHAnsi" w:cstheme="majorHAnsi"/>
          <w:sz w:val="24"/>
          <w:szCs w:val="24"/>
        </w:rPr>
      </w:pPr>
      <w:r w:rsidRPr="00032CCC">
        <w:rPr>
          <w:rFonts w:asciiTheme="majorHAnsi" w:hAnsiTheme="majorHAnsi" w:cstheme="majorHAnsi"/>
          <w:sz w:val="24"/>
          <w:szCs w:val="24"/>
        </w:rPr>
        <w:t>All participants will be debriefed</w:t>
      </w:r>
      <w:r w:rsidR="00642B40">
        <w:rPr>
          <w:rFonts w:asciiTheme="majorHAnsi" w:hAnsiTheme="majorHAnsi" w:cstheme="majorHAnsi"/>
          <w:sz w:val="24"/>
          <w:szCs w:val="24"/>
        </w:rPr>
        <w:t xml:space="preserve"> at the end of the experiment </w:t>
      </w:r>
      <w:r w:rsidRPr="00032CCC">
        <w:rPr>
          <w:rFonts w:asciiTheme="majorHAnsi" w:hAnsiTheme="majorHAnsi" w:cstheme="majorHAnsi"/>
          <w:sz w:val="24"/>
          <w:szCs w:val="24"/>
        </w:rPr>
        <w:t>and be provided with payment. The entire procedure (including bre</w:t>
      </w:r>
      <w:r w:rsidR="003922CE">
        <w:rPr>
          <w:rFonts w:asciiTheme="majorHAnsi" w:hAnsiTheme="majorHAnsi" w:cstheme="majorHAnsi"/>
          <w:sz w:val="24"/>
          <w:szCs w:val="24"/>
        </w:rPr>
        <w:t xml:space="preserve">aks) will last no longer than </w:t>
      </w:r>
      <w:r w:rsidR="00D1354C">
        <w:rPr>
          <w:rFonts w:asciiTheme="majorHAnsi" w:hAnsiTheme="majorHAnsi" w:cstheme="majorHAnsi"/>
          <w:sz w:val="24"/>
          <w:szCs w:val="24"/>
        </w:rPr>
        <w:t>60</w:t>
      </w:r>
      <w:r w:rsidRPr="00032CCC">
        <w:rPr>
          <w:rFonts w:asciiTheme="majorHAnsi" w:hAnsiTheme="majorHAnsi" w:cstheme="majorHAnsi"/>
          <w:sz w:val="24"/>
          <w:szCs w:val="24"/>
        </w:rPr>
        <w:t xml:space="preserve"> minutes. We will </w:t>
      </w:r>
      <w:r w:rsidR="003922CE">
        <w:rPr>
          <w:rFonts w:asciiTheme="majorHAnsi" w:hAnsiTheme="majorHAnsi" w:cstheme="majorHAnsi"/>
          <w:sz w:val="24"/>
          <w:szCs w:val="24"/>
        </w:rPr>
        <w:t xml:space="preserve">record </w:t>
      </w:r>
      <w:r w:rsidRPr="00032CCC">
        <w:rPr>
          <w:rFonts w:asciiTheme="majorHAnsi" w:hAnsiTheme="majorHAnsi" w:cstheme="majorHAnsi"/>
          <w:sz w:val="24"/>
          <w:szCs w:val="24"/>
        </w:rPr>
        <w:t>participant</w:t>
      </w:r>
      <w:r w:rsidR="003922CE">
        <w:rPr>
          <w:rFonts w:asciiTheme="majorHAnsi" w:hAnsiTheme="majorHAnsi" w:cstheme="majorHAnsi"/>
          <w:sz w:val="24"/>
          <w:szCs w:val="24"/>
        </w:rPr>
        <w:t>s’</w:t>
      </w:r>
      <w:r w:rsidRPr="00032CCC">
        <w:rPr>
          <w:rFonts w:asciiTheme="majorHAnsi" w:hAnsiTheme="majorHAnsi" w:cstheme="majorHAnsi"/>
          <w:sz w:val="24"/>
          <w:szCs w:val="24"/>
        </w:rPr>
        <w:t xml:space="preserve"> responses </w:t>
      </w:r>
      <w:r w:rsidR="003922CE">
        <w:rPr>
          <w:rFonts w:asciiTheme="majorHAnsi" w:hAnsiTheme="majorHAnsi" w:cstheme="majorHAnsi"/>
          <w:sz w:val="24"/>
          <w:szCs w:val="24"/>
        </w:rPr>
        <w:t xml:space="preserve">and </w:t>
      </w:r>
      <w:r w:rsidR="00CE15B6">
        <w:rPr>
          <w:rFonts w:asciiTheme="majorHAnsi" w:hAnsiTheme="majorHAnsi" w:cstheme="majorHAnsi"/>
          <w:sz w:val="24"/>
          <w:szCs w:val="24"/>
        </w:rPr>
        <w:t>investigate</w:t>
      </w:r>
      <w:r w:rsidR="003922CE">
        <w:rPr>
          <w:rFonts w:asciiTheme="majorHAnsi" w:hAnsiTheme="majorHAnsi" w:cstheme="majorHAnsi"/>
          <w:sz w:val="24"/>
          <w:szCs w:val="24"/>
        </w:rPr>
        <w:t xml:space="preserve"> how </w:t>
      </w:r>
      <w:r w:rsidR="00CE15B6">
        <w:rPr>
          <w:rFonts w:asciiTheme="majorHAnsi" w:hAnsiTheme="majorHAnsi" w:cstheme="majorHAnsi"/>
          <w:sz w:val="24"/>
          <w:szCs w:val="24"/>
        </w:rPr>
        <w:t>reaction time and accuracy</w:t>
      </w:r>
      <w:r w:rsidR="003922CE">
        <w:rPr>
          <w:rFonts w:asciiTheme="majorHAnsi" w:hAnsiTheme="majorHAnsi" w:cstheme="majorHAnsi"/>
          <w:sz w:val="24"/>
          <w:szCs w:val="24"/>
        </w:rPr>
        <w:t xml:space="preserve"> </w:t>
      </w:r>
      <w:r w:rsidR="00CE15B6">
        <w:rPr>
          <w:rFonts w:asciiTheme="majorHAnsi" w:hAnsiTheme="majorHAnsi" w:cstheme="majorHAnsi"/>
          <w:sz w:val="24"/>
          <w:szCs w:val="24"/>
        </w:rPr>
        <w:t>are</w:t>
      </w:r>
      <w:r w:rsidR="003922CE">
        <w:rPr>
          <w:rFonts w:asciiTheme="majorHAnsi" w:hAnsiTheme="majorHAnsi" w:cstheme="majorHAnsi"/>
          <w:sz w:val="24"/>
          <w:szCs w:val="24"/>
        </w:rPr>
        <w:t xml:space="preserve"> influenced by expectedness.</w:t>
      </w:r>
    </w:p>
    <w:p w14:paraId="7F1AF5BB" w14:textId="77777777" w:rsidR="00032CCC" w:rsidRPr="00C52286" w:rsidRDefault="00032CCC" w:rsidP="00032CCC">
      <w:pPr>
        <w:pStyle w:val="applicpara"/>
        <w:rPr>
          <w:rFonts w:asciiTheme="majorHAnsi" w:hAnsiTheme="majorHAnsi" w:cstheme="majorHAnsi"/>
          <w:sz w:val="24"/>
          <w:szCs w:val="24"/>
        </w:rPr>
      </w:pPr>
    </w:p>
    <w:p w14:paraId="29DE945B"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7BA56218" wp14:editId="12B12BCE">
                <wp:extent cx="6245225" cy="273050"/>
                <wp:effectExtent l="9525" t="9525" r="12700" b="12700"/>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763D44D7" w14:textId="158906F4" w:rsidR="005A159A" w:rsidRPr="00383A7C" w:rsidRDefault="005A159A" w:rsidP="00D538B7">
                            <w:pPr>
                              <w:rPr>
                                <w:rFonts w:ascii="Calibri" w:hAnsi="Calibri"/>
                                <w:b/>
                              </w:rPr>
                            </w:pPr>
                            <w:r>
                              <w:rPr>
                                <w:rFonts w:ascii="Calibri" w:hAnsi="Calibri"/>
                                <w:b/>
                              </w:rPr>
                              <w:t>Question 9b:  What materials and techniques (e.g. EEG, imaging) are to be used in the study?</w:t>
                            </w:r>
                          </w:p>
                        </w:txbxContent>
                      </wps:txbx>
                      <wps:bodyPr rot="0" vert="horz" wrap="square" lIns="91440" tIns="45720" rIns="91440" bIns="45720" anchor="t" anchorCtr="0" upright="1">
                        <a:spAutoFit/>
                      </wps:bodyPr>
                    </wps:wsp>
                  </a:graphicData>
                </a:graphic>
              </wp:inline>
            </w:drawing>
          </mc:Choice>
          <mc:Fallback>
            <w:pict>
              <v:shape w14:anchorId="7BA56218" id="_x0000_s104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g2Bp8iwCAABaBAAADgAAAAAAAAAAAAAAAAAuAgAAZHJzL2Uy&#10;b0RvYy54bWxQSwECLQAUAAYACAAAACEABo7UstsAAAAEAQAADwAAAAAAAAAAAAAAAACGBAAAZHJz&#10;L2Rvd25yZXYueG1sUEsFBgAAAAAEAAQA8wAAAI4FAAAAAA==&#10;">
                <v:textbox style="mso-fit-shape-to-text:t">
                  <w:txbxContent>
                    <w:p w14:paraId="763D44D7" w14:textId="158906F4" w:rsidR="005A159A" w:rsidRPr="00383A7C" w:rsidRDefault="005A159A" w:rsidP="00D538B7">
                      <w:pPr>
                        <w:rPr>
                          <w:rFonts w:ascii="Calibri" w:hAnsi="Calibri"/>
                          <w:b/>
                        </w:rPr>
                      </w:pPr>
                      <w:r>
                        <w:rPr>
                          <w:rFonts w:ascii="Calibri" w:hAnsi="Calibri"/>
                          <w:b/>
                        </w:rPr>
                        <w:t>Question 9b:  What materials and techniques (e.g. EEG, imaging) are to be used in the study?</w:t>
                      </w:r>
                    </w:p>
                  </w:txbxContent>
                </v:textbox>
                <w10:anchorlock/>
              </v:shape>
            </w:pict>
          </mc:Fallback>
        </mc:AlternateContent>
      </w:r>
    </w:p>
    <w:p w14:paraId="5AEE1E5B"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1EA45B1" wp14:editId="03807890">
                <wp:extent cx="6251575" cy="277495"/>
                <wp:effectExtent l="0" t="0" r="0" b="0"/>
                <wp:docPr id="2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D19108B"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Please list all materials and techniques described in Q8a and confirm they are attached (e.g. questionnaires, specific information about particular techniques such as EEG. These are in addition to the general information sheet about the study which is dealt with in Q15).</w:t>
                            </w:r>
                          </w:p>
                          <w:p w14:paraId="459CB1D0" w14:textId="77777777" w:rsidR="005A159A" w:rsidRPr="005A4725" w:rsidRDefault="005A159A" w:rsidP="00D538B7">
                            <w:pPr>
                              <w:rPr>
                                <w:rFonts w:ascii="Calibri" w:hAnsi="Calibri"/>
                                <w:i/>
                                <w:sz w:val="24"/>
                                <w:szCs w:val="24"/>
                              </w:rPr>
                            </w:pPr>
                          </w:p>
                        </w:txbxContent>
                      </wps:txbx>
                      <wps:bodyPr rot="0" vert="horz" wrap="square" lIns="91440" tIns="45720" rIns="91440" bIns="45720" anchor="t" anchorCtr="0" upright="1">
                        <a:spAutoFit/>
                      </wps:bodyPr>
                    </wps:wsp>
                  </a:graphicData>
                </a:graphic>
              </wp:inline>
            </w:drawing>
          </mc:Choice>
          <mc:Fallback>
            <w:pict>
              <v:shape w14:anchorId="31EA45B1" id="_x0000_s1049"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6Bw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Q5zFeg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7D19108B"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Please list all materials and techniques described in Q8a and confirm they are attached (e.g. questionnaires, specific information about particular techniques such as EEG. These are in addition to the general information sheet about the study which is dealt with in Q15).</w:t>
                      </w:r>
                    </w:p>
                    <w:p w14:paraId="459CB1D0" w14:textId="77777777" w:rsidR="005A159A" w:rsidRPr="005A4725" w:rsidRDefault="005A159A" w:rsidP="00D538B7">
                      <w:pPr>
                        <w:rPr>
                          <w:rFonts w:ascii="Calibri" w:hAnsi="Calibri"/>
                          <w:i/>
                          <w:sz w:val="24"/>
                          <w:szCs w:val="24"/>
                        </w:rPr>
                      </w:pPr>
                    </w:p>
                  </w:txbxContent>
                </v:textbox>
                <w10:anchorlock/>
              </v:shape>
            </w:pict>
          </mc:Fallback>
        </mc:AlternateContent>
      </w:r>
    </w:p>
    <w:p w14:paraId="7C0F64D8" w14:textId="2E1F383C" w:rsidR="00D538B7" w:rsidRDefault="00D538B7" w:rsidP="00D538B7">
      <w:pPr>
        <w:pStyle w:val="applicquestion"/>
        <w:ind w:left="0" w:firstLine="0"/>
        <w:rPr>
          <w:rFonts w:asciiTheme="majorHAnsi" w:hAnsiTheme="majorHAnsi" w:cstheme="majorHAnsi"/>
          <w:sz w:val="24"/>
          <w:szCs w:val="24"/>
        </w:rPr>
      </w:pPr>
    </w:p>
    <w:p w14:paraId="7EBD1D6D" w14:textId="4093E950" w:rsidR="00DC2B34" w:rsidRPr="00DC2B34" w:rsidRDefault="00DC2B3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Materials and techniques</w:t>
      </w:r>
    </w:p>
    <w:p w14:paraId="14ADC29F" w14:textId="333012C6" w:rsidR="00D538B7" w:rsidRDefault="00032CCC" w:rsidP="007F2F61">
      <w:pPr>
        <w:rPr>
          <w:rFonts w:asciiTheme="majorHAnsi" w:hAnsiTheme="majorHAnsi" w:cstheme="majorHAnsi"/>
        </w:rPr>
      </w:pPr>
      <w:r w:rsidRPr="00032CCC">
        <w:rPr>
          <w:rFonts w:asciiTheme="majorHAnsi" w:hAnsiTheme="majorHAnsi" w:cstheme="majorHAnsi"/>
        </w:rPr>
        <w:t xml:space="preserve">The experiment will be run </w:t>
      </w:r>
      <w:r w:rsidR="00696E6B">
        <w:rPr>
          <w:rFonts w:asciiTheme="majorHAnsi" w:hAnsiTheme="majorHAnsi" w:cstheme="majorHAnsi"/>
        </w:rPr>
        <w:t>on a desktop computer or laptop</w:t>
      </w:r>
      <w:r w:rsidRPr="00032CCC">
        <w:rPr>
          <w:rFonts w:asciiTheme="majorHAnsi" w:hAnsiTheme="majorHAnsi" w:cstheme="majorHAnsi"/>
        </w:rPr>
        <w:t xml:space="preserve">. Finger tapping movements </w:t>
      </w:r>
      <w:r w:rsidR="00696E6B">
        <w:rPr>
          <w:rFonts w:asciiTheme="majorHAnsi" w:hAnsiTheme="majorHAnsi" w:cstheme="majorHAnsi"/>
        </w:rPr>
        <w:t xml:space="preserve">and responses </w:t>
      </w:r>
      <w:r w:rsidRPr="00032CCC">
        <w:rPr>
          <w:rFonts w:asciiTheme="majorHAnsi" w:hAnsiTheme="majorHAnsi" w:cstheme="majorHAnsi"/>
        </w:rPr>
        <w:t xml:space="preserve">will be recorded </w:t>
      </w:r>
      <w:r w:rsidR="00696E6B">
        <w:rPr>
          <w:rFonts w:asciiTheme="majorHAnsi" w:hAnsiTheme="majorHAnsi" w:cstheme="majorHAnsi"/>
        </w:rPr>
        <w:t>by button presses</w:t>
      </w:r>
      <w:r w:rsidRPr="00032CCC">
        <w:rPr>
          <w:rFonts w:asciiTheme="majorHAnsi" w:hAnsiTheme="majorHAnsi" w:cstheme="majorHAnsi"/>
        </w:rPr>
        <w:t xml:space="preserve">. </w:t>
      </w:r>
    </w:p>
    <w:p w14:paraId="464395FB" w14:textId="77777777" w:rsidR="00032CCC" w:rsidRPr="00C52286" w:rsidRDefault="00032CCC" w:rsidP="00032CCC">
      <w:pPr>
        <w:rPr>
          <w:rFonts w:asciiTheme="majorHAnsi" w:hAnsiTheme="majorHAnsi" w:cstheme="majorHAnsi"/>
        </w:rPr>
      </w:pPr>
    </w:p>
    <w:p w14:paraId="690FFF7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7429560" wp14:editId="5069729E">
                <wp:extent cx="6245225" cy="287020"/>
                <wp:effectExtent l="9525" t="9525" r="12700" b="8255"/>
                <wp:docPr id="2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41E6A3D1" w14:textId="602C3BCD" w:rsidR="005A159A" w:rsidRPr="00383A7C" w:rsidRDefault="005A159A" w:rsidP="00D538B7">
                            <w:pPr>
                              <w:rPr>
                                <w:rFonts w:ascii="Calibri" w:hAnsi="Calibri"/>
                                <w:b/>
                              </w:rPr>
                            </w:pPr>
                            <w:r>
                              <w:rPr>
                                <w:rFonts w:ascii="Calibri" w:hAnsi="Calibri"/>
                                <w:b/>
                              </w:rPr>
                              <w:t>Question 10a:</w:t>
                            </w:r>
                            <w:r w:rsidRPr="00E75184">
                              <w:rPr>
                                <w:rFonts w:ascii="Calibri" w:hAnsi="Calibri"/>
                                <w:b/>
                              </w:rPr>
                              <w:t xml:space="preserve"> </w:t>
                            </w:r>
                            <w:r>
                              <w:rPr>
                                <w:rFonts w:ascii="Calibri" w:hAnsi="Calibri"/>
                                <w:b/>
                              </w:rPr>
                              <w:t>For Researchers, describe any potential risks or adverse effects resulting from participation and what measures have been taken to address them?</w:t>
                            </w:r>
                          </w:p>
                        </w:txbxContent>
                      </wps:txbx>
                      <wps:bodyPr rot="0" vert="horz" wrap="square" lIns="91440" tIns="45720" rIns="91440" bIns="45720" anchor="t" anchorCtr="0" upright="1">
                        <a:spAutoFit/>
                      </wps:bodyPr>
                    </wps:wsp>
                  </a:graphicData>
                </a:graphic>
              </wp:inline>
            </w:drawing>
          </mc:Choice>
          <mc:Fallback>
            <w:pict>
              <v:shape w14:anchorId="77429560" id="_x0000_s1050"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">
                <v:textbox style="mso-fit-shape-to-text:t">
                  <w:txbxContent>
                    <w:p w14:paraId="41E6A3D1" w14:textId="602C3BCD" w:rsidR="005A159A" w:rsidRPr="00383A7C" w:rsidRDefault="005A159A" w:rsidP="00D538B7">
                      <w:pPr>
                        <w:rPr>
                          <w:rFonts w:ascii="Calibri" w:hAnsi="Calibri"/>
                          <w:b/>
                        </w:rPr>
                      </w:pPr>
                      <w:r>
                        <w:rPr>
                          <w:rFonts w:ascii="Calibri" w:hAnsi="Calibri"/>
                          <w:b/>
                        </w:rPr>
                        <w:t>Question 10a:</w:t>
                      </w:r>
                      <w:r w:rsidRPr="00E75184">
                        <w:rPr>
                          <w:rFonts w:ascii="Calibri" w:hAnsi="Calibri"/>
                          <w:b/>
                        </w:rPr>
                        <w:t xml:space="preserve"> </w:t>
                      </w:r>
                      <w:r>
                        <w:rPr>
                          <w:rFonts w:ascii="Calibri" w:hAnsi="Calibri"/>
                          <w:b/>
                        </w:rPr>
                        <w:t>For Researchers, describe any potential risks or adverse effects resulting from participation and what measures have been taken to address them?</w:t>
                      </w:r>
                    </w:p>
                  </w:txbxContent>
                </v:textbox>
                <w10:anchorlock/>
              </v:shape>
            </w:pict>
          </mc:Fallback>
        </mc:AlternateContent>
      </w:r>
    </w:p>
    <w:p w14:paraId="25C755F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85F0338" wp14:editId="700B63CB">
                <wp:extent cx="6249670" cy="277495"/>
                <wp:effectExtent l="0" t="0" r="0" b="0"/>
                <wp:docPr id="2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26EB6E92" w14:textId="2064D523"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Describe any discomfort or inconvenience that researchers may experience. Include information about location of the study, when the study is taking place, and possible safety risks to the researcher. Please ensure that your methods have a valid safety and risk assessment. Risk assessment forms/examples can be found on the ethics website or from the ethics committee.</w:t>
                            </w:r>
                          </w:p>
                        </w:txbxContent>
                      </wps:txbx>
                      <wps:bodyPr rot="0" vert="horz" wrap="square" lIns="91440" tIns="45720" rIns="91440" bIns="45720" anchor="t" anchorCtr="0" upright="1">
                        <a:spAutoFit/>
                      </wps:bodyPr>
                    </wps:wsp>
                  </a:graphicData>
                </a:graphic>
              </wp:inline>
            </w:drawing>
          </mc:Choice>
          <mc:Fallback>
            <w:pict>
              <v:shape w14:anchorId="785F0338" id="_x0000_s1051"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FdBgMAAFM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" fillcolor="#d6e3bc" stroked="f" strokecolor="#9bbb59" strokeweight="1pt">
                <v:shadow color="#4e6128" offset="1pt"/>
                <v:textbox style="mso-fit-shape-to-text:t">
                  <w:txbxContent>
                    <w:p w14:paraId="26EB6E92" w14:textId="2064D523"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Describe any discomfort or inconvenience that researchers may experience. Include information about location of the study, when the study is taking place, and possible safety risks to the researcher. Please ensure that your methods have a valid safety and risk assessment. Risk assessment forms/examples can be found on the ethics website or from the ethics committee.</w:t>
                      </w:r>
                    </w:p>
                  </w:txbxContent>
                </v:textbox>
                <w10:anchorlock/>
              </v:shape>
            </w:pict>
          </mc:Fallback>
        </mc:AlternateContent>
      </w:r>
    </w:p>
    <w:p w14:paraId="6B38A164" w14:textId="18022EB5" w:rsidR="00D538B7" w:rsidRDefault="00D538B7" w:rsidP="00D538B7">
      <w:pPr>
        <w:pStyle w:val="applicquestion"/>
        <w:ind w:left="0" w:firstLine="0"/>
        <w:rPr>
          <w:rFonts w:asciiTheme="majorHAnsi" w:hAnsiTheme="majorHAnsi" w:cstheme="majorHAnsi"/>
          <w:sz w:val="24"/>
          <w:szCs w:val="24"/>
        </w:rPr>
      </w:pPr>
    </w:p>
    <w:p w14:paraId="64A8734E" w14:textId="04266FF7" w:rsidR="00BC50A6" w:rsidRPr="00425C1A" w:rsidRDefault="00DC2B34" w:rsidP="00BC50A6">
      <w:pPr>
        <w:rPr>
          <w:rFonts w:asciiTheme="majorHAnsi" w:hAnsiTheme="majorHAnsi" w:cstheme="majorHAnsi"/>
        </w:rPr>
      </w:pPr>
      <w:r w:rsidRPr="00DC2B34">
        <w:rPr>
          <w:rFonts w:asciiTheme="majorHAnsi" w:hAnsiTheme="majorHAnsi" w:cstheme="majorHAnsi"/>
          <w:b/>
        </w:rPr>
        <w:t>Risks or adverse effects for researchers:</w:t>
      </w:r>
      <w:r w:rsidR="00BC50A6" w:rsidRPr="00BC50A6">
        <w:rPr>
          <w:rFonts w:asciiTheme="majorHAnsi" w:hAnsiTheme="majorHAnsi" w:cstheme="majorHAnsi"/>
          <w:b/>
        </w:rPr>
        <w:t xml:space="preserve"> </w:t>
      </w:r>
      <w:r w:rsidR="00BC50A6" w:rsidRPr="00425C1A">
        <w:rPr>
          <w:rFonts w:asciiTheme="majorHAnsi" w:hAnsiTheme="majorHAnsi" w:cstheme="majorHAnsi"/>
        </w:rPr>
        <w:t>N/A</w:t>
      </w:r>
    </w:p>
    <w:p w14:paraId="40BAF344" w14:textId="77777777" w:rsidR="00DC2B34" w:rsidRPr="00DC2B34" w:rsidRDefault="00DC2B34" w:rsidP="00DC2B34">
      <w:pPr>
        <w:rPr>
          <w:rFonts w:asciiTheme="majorHAnsi" w:hAnsiTheme="majorHAnsi" w:cstheme="majorHAnsi"/>
          <w:b/>
        </w:rPr>
      </w:pPr>
    </w:p>
    <w:p w14:paraId="019F6505" w14:textId="1A40AEFD" w:rsidR="00DC2B34" w:rsidRPr="00A918C3" w:rsidRDefault="00DC2B34" w:rsidP="00DC2B34">
      <w:pPr>
        <w:rPr>
          <w:rFonts w:asciiTheme="majorHAnsi" w:hAnsiTheme="majorHAnsi" w:cstheme="majorHAnsi"/>
        </w:rPr>
      </w:pPr>
      <w:r w:rsidRPr="00DC2B34">
        <w:rPr>
          <w:rFonts w:asciiTheme="majorHAnsi" w:hAnsiTheme="majorHAnsi" w:cstheme="majorHAnsi"/>
          <w:b/>
        </w:rPr>
        <w:t>Please indicate that the risk assessment associated with y</w:t>
      </w:r>
      <w:r w:rsidR="00BC50A6">
        <w:rPr>
          <w:rFonts w:asciiTheme="majorHAnsi" w:hAnsiTheme="majorHAnsi" w:cstheme="majorHAnsi"/>
          <w:b/>
        </w:rPr>
        <w:t xml:space="preserve">our research is attached: </w:t>
      </w:r>
      <w:r w:rsidR="00BC50A6" w:rsidRPr="00DF24D2">
        <w:rPr>
          <w:rFonts w:asciiTheme="majorHAnsi" w:hAnsiTheme="majorHAnsi" w:cstheme="majorHAnsi"/>
        </w:rPr>
        <w:t>yes</w:t>
      </w:r>
      <w:r w:rsidRPr="00425C1A">
        <w:rPr>
          <w:rFonts w:asciiTheme="majorHAnsi" w:hAnsiTheme="majorHAnsi" w:cstheme="majorHAnsi"/>
        </w:rPr>
        <w:t xml:space="preserve"> </w:t>
      </w:r>
      <w:r w:rsidR="00BC50A6" w:rsidRPr="00425C1A">
        <w:rPr>
          <w:rFonts w:asciiTheme="majorHAnsi" w:hAnsiTheme="majorHAnsi" w:cstheme="majorHAnsi"/>
        </w:rPr>
        <w:t>/</w:t>
      </w:r>
      <w:r w:rsidR="00BC50A6" w:rsidRPr="00DF24D2">
        <w:rPr>
          <w:rFonts w:asciiTheme="majorHAnsi" w:hAnsiTheme="majorHAnsi" w:cstheme="majorHAnsi"/>
          <w:strike/>
        </w:rPr>
        <w:t>no</w:t>
      </w:r>
      <w:r w:rsidR="00A918C3">
        <w:rPr>
          <w:rFonts w:asciiTheme="majorHAnsi" w:hAnsiTheme="majorHAnsi" w:cstheme="majorHAnsi"/>
        </w:rPr>
        <w:t xml:space="preserve"> (same as for routine application of 08/04/2020)</w:t>
      </w:r>
    </w:p>
    <w:p w14:paraId="3BB02F56" w14:textId="77777777" w:rsidR="00DC2B34" w:rsidRPr="00DC2B34" w:rsidRDefault="00DC2B34" w:rsidP="00DC2B34">
      <w:pPr>
        <w:rPr>
          <w:rFonts w:asciiTheme="majorHAnsi" w:hAnsiTheme="majorHAnsi" w:cstheme="majorHAnsi"/>
          <w:b/>
        </w:rPr>
      </w:pPr>
    </w:p>
    <w:p w14:paraId="1B08BBB1" w14:textId="05115794" w:rsidR="00BC50A6" w:rsidRPr="00425C1A" w:rsidRDefault="00DC2B34" w:rsidP="00E75184">
      <w:pPr>
        <w:rPr>
          <w:rFonts w:asciiTheme="majorHAnsi" w:hAnsiTheme="majorHAnsi" w:cstheme="majorHAnsi"/>
        </w:rPr>
      </w:pPr>
      <w:r w:rsidRPr="00DC2B34">
        <w:rPr>
          <w:rFonts w:asciiTheme="majorHAnsi" w:hAnsiTheme="majorHAnsi" w:cstheme="majorHAnsi"/>
          <w:b/>
        </w:rPr>
        <w:t>If ‘no’, please explain why:</w:t>
      </w:r>
    </w:p>
    <w:p w14:paraId="26777783" w14:textId="77777777" w:rsidR="00E75184" w:rsidRPr="00C52286" w:rsidRDefault="00E75184" w:rsidP="00E75184">
      <w:pPr>
        <w:rPr>
          <w:rFonts w:asciiTheme="majorHAnsi" w:hAnsiTheme="majorHAnsi" w:cstheme="majorHAnsi"/>
        </w:rPr>
      </w:pPr>
    </w:p>
    <w:p w14:paraId="5030A80B" w14:textId="77777777" w:rsidR="00E75184" w:rsidRPr="00C52286" w:rsidRDefault="00E75184" w:rsidP="00E75184">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0DA0D988" wp14:editId="6EC5DCB1">
                <wp:extent cx="6245225" cy="287020"/>
                <wp:effectExtent l="9525" t="9525" r="12700" b="8255"/>
                <wp:docPr id="6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1E73543F" w14:textId="24D5E6D3" w:rsidR="005A159A" w:rsidRPr="00383A7C" w:rsidRDefault="005A159A" w:rsidP="00E75184">
                            <w:pPr>
                              <w:rPr>
                                <w:rFonts w:ascii="Calibri" w:hAnsi="Calibri"/>
                                <w:b/>
                              </w:rPr>
                            </w:pPr>
                            <w:r>
                              <w:rPr>
                                <w:rFonts w:ascii="Calibri" w:hAnsi="Calibri"/>
                                <w:b/>
                              </w:rPr>
                              <w:t>Question 10b: For Participants, describe any potential risks or adverse effects resulting from participation and what measures have been taken to address them?</w:t>
                            </w:r>
                          </w:p>
                        </w:txbxContent>
                      </wps:txbx>
                      <wps:bodyPr rot="0" vert="horz" wrap="square" lIns="91440" tIns="45720" rIns="91440" bIns="45720" anchor="t" anchorCtr="0" upright="1">
                        <a:spAutoFit/>
                      </wps:bodyPr>
                    </wps:wsp>
                  </a:graphicData>
                </a:graphic>
              </wp:inline>
            </w:drawing>
          </mc:Choice>
          <mc:Fallback>
            <w:pict>
              <v:shape w14:anchorId="0DA0D988" id="_x0000_s1052"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">
                <v:textbox style="mso-fit-shape-to-text:t">
                  <w:txbxContent>
                    <w:p w14:paraId="1E73543F" w14:textId="24D5E6D3" w:rsidR="005A159A" w:rsidRPr="00383A7C" w:rsidRDefault="005A159A" w:rsidP="00E75184">
                      <w:pPr>
                        <w:rPr>
                          <w:rFonts w:ascii="Calibri" w:hAnsi="Calibri"/>
                          <w:b/>
                        </w:rPr>
                      </w:pPr>
                      <w:r>
                        <w:rPr>
                          <w:rFonts w:ascii="Calibri" w:hAnsi="Calibri"/>
                          <w:b/>
                        </w:rPr>
                        <w:t>Question 10b: For Participants, describe any potential risks or adverse effects resulting from participation and what measures have been taken to address them?</w:t>
                      </w:r>
                    </w:p>
                  </w:txbxContent>
                </v:textbox>
                <w10:anchorlock/>
              </v:shape>
            </w:pict>
          </mc:Fallback>
        </mc:AlternateContent>
      </w:r>
    </w:p>
    <w:p w14:paraId="75AB8476" w14:textId="77777777" w:rsidR="00E75184" w:rsidRPr="00C52286" w:rsidRDefault="00E75184" w:rsidP="00E75184">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7B07709" wp14:editId="07D378C1">
                <wp:extent cx="6249670" cy="277495"/>
                <wp:effectExtent l="0" t="0" r="0" b="0"/>
                <wp:docPr id="6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86A42C9" w14:textId="77777777" w:rsidR="005A159A" w:rsidRPr="00C96EFB" w:rsidRDefault="005A159A" w:rsidP="00E75184">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Describe any discomfort or inconvenience that participants may experience. Include information about procedures that for some people could be physically stressful or might impinge on the safety of participants, e.g. noise levels, visual stimuli, equipment; or that for some people could be psychologically stressful, e.g. mood induction procedure, tasks with high failure rate, personal experience questions. </w:t>
                            </w:r>
                          </w:p>
                        </w:txbxContent>
                      </wps:txbx>
                      <wps:bodyPr rot="0" vert="horz" wrap="square" lIns="91440" tIns="45720" rIns="91440" bIns="45720" anchor="t" anchorCtr="0" upright="1">
                        <a:spAutoFit/>
                      </wps:bodyPr>
                    </wps:wsp>
                  </a:graphicData>
                </a:graphic>
              </wp:inline>
            </w:drawing>
          </mc:Choice>
          <mc:Fallback>
            <w:pict>
              <v:shape w14:anchorId="37B07709" id="_x0000_s1053"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xBwMAAFM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D/iK8Q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786A42C9" w14:textId="77777777" w:rsidR="005A159A" w:rsidRPr="00C96EFB" w:rsidRDefault="005A159A" w:rsidP="00E75184">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Describe any discomfort or inconvenience that participants may experience. Include information about procedures that for some people could be physically stressful or might impinge on the safety of participants, e.g. noise levels, visual stimuli, equipment; or that for some people could be psychologically stressful, e.g. mood induction procedure, tasks with high failure rate, personal experience questions. </w:t>
                      </w:r>
                    </w:p>
                  </w:txbxContent>
                </v:textbox>
                <w10:anchorlock/>
              </v:shape>
            </w:pict>
          </mc:Fallback>
        </mc:AlternateContent>
      </w:r>
    </w:p>
    <w:p w14:paraId="5005943C" w14:textId="14D7CEEE" w:rsidR="00E75184" w:rsidRPr="00C52286" w:rsidRDefault="00E75184" w:rsidP="00E75184">
      <w:pPr>
        <w:pStyle w:val="applicquestion"/>
        <w:ind w:left="0" w:firstLine="0"/>
        <w:rPr>
          <w:rFonts w:asciiTheme="majorHAnsi" w:hAnsiTheme="majorHAnsi" w:cstheme="majorHAnsi"/>
          <w:sz w:val="24"/>
          <w:szCs w:val="24"/>
        </w:rPr>
      </w:pPr>
    </w:p>
    <w:p w14:paraId="011494E6" w14:textId="362A4865" w:rsidR="00E75184" w:rsidRPr="00217EE7" w:rsidRDefault="00217EE7" w:rsidP="00E75184">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Risk or adverse effects for participants:</w:t>
      </w:r>
    </w:p>
    <w:p w14:paraId="136D3DE8" w14:textId="43075578" w:rsidR="000B6ED8" w:rsidRDefault="00032CCC" w:rsidP="000B6ED8">
      <w:pPr>
        <w:pStyle w:val="applicquestion"/>
        <w:ind w:left="0" w:firstLine="0"/>
        <w:rPr>
          <w:rFonts w:asciiTheme="majorHAnsi" w:hAnsiTheme="majorHAnsi" w:cstheme="majorHAnsi"/>
          <w:sz w:val="22"/>
          <w:szCs w:val="22"/>
        </w:rPr>
      </w:pPr>
      <w:r w:rsidRPr="00032CCC">
        <w:rPr>
          <w:rFonts w:asciiTheme="majorHAnsi" w:hAnsiTheme="majorHAnsi" w:cstheme="majorHAnsi"/>
          <w:sz w:val="22"/>
          <w:szCs w:val="22"/>
        </w:rPr>
        <w:t>We do not anticipate any significant risk or adverse effects as our previous research using similar methodology have not resulted in any distress to participants. The actions are unlikely to be strenuous for our sample</w:t>
      </w:r>
      <w:r w:rsidR="00696E6B">
        <w:rPr>
          <w:rFonts w:asciiTheme="majorHAnsi" w:hAnsiTheme="majorHAnsi" w:cstheme="majorHAnsi"/>
          <w:sz w:val="22"/>
          <w:szCs w:val="22"/>
        </w:rPr>
        <w:t xml:space="preserve">, and </w:t>
      </w:r>
      <w:r w:rsidR="00F20F5B">
        <w:rPr>
          <w:rFonts w:asciiTheme="majorHAnsi" w:hAnsiTheme="majorHAnsi" w:cstheme="majorHAnsi"/>
          <w:sz w:val="22"/>
          <w:szCs w:val="22"/>
        </w:rPr>
        <w:t xml:space="preserve">participants </w:t>
      </w:r>
      <w:r w:rsidR="00696E6B">
        <w:rPr>
          <w:rFonts w:asciiTheme="majorHAnsi" w:hAnsiTheme="majorHAnsi" w:cstheme="majorHAnsi"/>
          <w:sz w:val="22"/>
          <w:szCs w:val="22"/>
        </w:rPr>
        <w:t>are provided with many breaks</w:t>
      </w:r>
      <w:r w:rsidR="00F20F5B">
        <w:rPr>
          <w:rFonts w:asciiTheme="majorHAnsi" w:hAnsiTheme="majorHAnsi" w:cstheme="majorHAnsi"/>
          <w:sz w:val="22"/>
          <w:szCs w:val="22"/>
        </w:rPr>
        <w:t xml:space="preserve"> to make sure</w:t>
      </w:r>
      <w:r w:rsidRPr="00032CCC">
        <w:rPr>
          <w:rFonts w:asciiTheme="majorHAnsi" w:hAnsiTheme="majorHAnsi" w:cstheme="majorHAnsi"/>
          <w:sz w:val="22"/>
          <w:szCs w:val="22"/>
        </w:rPr>
        <w:t>. It will be communicated to participants that they are free to leave the experiment at any point and are not required to</w:t>
      </w:r>
      <w:r w:rsidR="00696E6B">
        <w:rPr>
          <w:rFonts w:asciiTheme="majorHAnsi" w:hAnsiTheme="majorHAnsi" w:cstheme="majorHAnsi"/>
          <w:sz w:val="22"/>
          <w:szCs w:val="22"/>
        </w:rPr>
        <w:t xml:space="preserve"> provide a reason for doing so.</w:t>
      </w:r>
    </w:p>
    <w:p w14:paraId="61C24447" w14:textId="77777777" w:rsidR="00032CCC" w:rsidRPr="00C52286" w:rsidRDefault="00032CCC" w:rsidP="000B6ED8">
      <w:pPr>
        <w:pStyle w:val="applicquestion"/>
        <w:ind w:left="0" w:firstLine="0"/>
        <w:rPr>
          <w:rFonts w:asciiTheme="majorHAnsi" w:hAnsiTheme="majorHAnsi" w:cstheme="majorHAnsi"/>
          <w:sz w:val="24"/>
          <w:szCs w:val="24"/>
        </w:rPr>
      </w:pPr>
    </w:p>
    <w:p w14:paraId="6CF5A0CC"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2A6068B6" wp14:editId="4F9DE81B">
                <wp:extent cx="6245225" cy="273050"/>
                <wp:effectExtent l="9525" t="9525" r="12700" b="12700"/>
                <wp:docPr id="3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6D52324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11: Who will the participants be?</w:t>
                            </w:r>
                          </w:p>
                        </w:txbxContent>
                      </wps:txbx>
                      <wps:bodyPr rot="0" vert="horz" wrap="square" lIns="91440" tIns="45720" rIns="91440" bIns="45720" anchor="t" anchorCtr="0" upright="1">
                        <a:spAutoFit/>
                      </wps:bodyPr>
                    </wps:wsp>
                  </a:graphicData>
                </a:graphic>
              </wp:inline>
            </w:drawing>
          </mc:Choice>
          <mc:Fallback>
            <w:pict>
              <v:shape w14:anchorId="2A6068B6" id="_x0000_s1054"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">
                <v:textbox style="mso-fit-shape-to-text:t">
                  <w:txbxContent>
                    <w:p w14:paraId="6D52324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11: Who will the participants be?</w:t>
                      </w:r>
                    </w:p>
                  </w:txbxContent>
                </v:textbox>
                <w10:anchorlock/>
              </v:shape>
            </w:pict>
          </mc:Fallback>
        </mc:AlternateContent>
      </w:r>
    </w:p>
    <w:p w14:paraId="2626935E"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7DE336A" wp14:editId="22676105">
                <wp:extent cx="6251575" cy="277495"/>
                <wp:effectExtent l="0" t="0" r="0" b="0"/>
                <wp:docPr id="3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45BF54C8" w14:textId="77777777" w:rsidR="005A159A" w:rsidRPr="00383A7C" w:rsidRDefault="005A159A" w:rsidP="00D538B7">
                            <w:pPr>
                              <w:rPr>
                                <w:rFonts w:ascii="Calibri" w:hAnsi="Calibri"/>
                                <w:i/>
                              </w:rPr>
                            </w:pPr>
                            <w:r w:rsidRPr="00D97E8B">
                              <w:rPr>
                                <w:rFonts w:ascii="Calibri" w:hAnsi="Calibri"/>
                                <w:i/>
                                <w:sz w:val="24"/>
                                <w:szCs w:val="24"/>
                              </w:rPr>
                              <w:t>Notes:</w:t>
                            </w:r>
                            <w:r>
                              <w:rPr>
                                <w:rFonts w:ascii="Calibri" w:hAnsi="Calibri"/>
                                <w:i/>
                                <w:sz w:val="24"/>
                                <w:szCs w:val="24"/>
                              </w:rPr>
                              <w:t xml:space="preserve"> </w:t>
                            </w:r>
                            <w:r w:rsidRPr="00D97E8B">
                              <w:rPr>
                                <w:rFonts w:ascii="Calibri" w:hAnsi="Calibri"/>
                                <w:i/>
                                <w:sz w:val="24"/>
                                <w:szCs w:val="24"/>
                              </w:rPr>
                              <w:t xml:space="preserve"> </w:t>
                            </w:r>
                            <w:r>
                              <w:rPr>
                                <w:rFonts w:ascii="Calibri" w:hAnsi="Calibri"/>
                                <w:i/>
                                <w:sz w:val="24"/>
                                <w:szCs w:val="24"/>
                              </w:rPr>
                              <w:t>Describe (a) the groups of participants that will be recruited; (b) the main inclusion and exclusion criteria and (c) make clear how many participants you plan to recruit into the study in total.</w:t>
                            </w:r>
                          </w:p>
                        </w:txbxContent>
                      </wps:txbx>
                      <wps:bodyPr rot="0" vert="horz" wrap="square" lIns="91440" tIns="45720" rIns="91440" bIns="45720" anchor="t" anchorCtr="0" upright="1">
                        <a:spAutoFit/>
                      </wps:bodyPr>
                    </wps:wsp>
                  </a:graphicData>
                </a:graphic>
              </wp:inline>
            </w:drawing>
          </mc:Choice>
          <mc:Fallback>
            <w:pict>
              <v:shape w14:anchorId="77DE336A" id="_x0000_s1055"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nQBw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JIn50A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45BF54C8" w14:textId="77777777" w:rsidR="005A159A" w:rsidRPr="00383A7C" w:rsidRDefault="005A159A" w:rsidP="00D538B7">
                      <w:pPr>
                        <w:rPr>
                          <w:rFonts w:ascii="Calibri" w:hAnsi="Calibri"/>
                          <w:i/>
                        </w:rPr>
                      </w:pPr>
                      <w:r w:rsidRPr="00D97E8B">
                        <w:rPr>
                          <w:rFonts w:ascii="Calibri" w:hAnsi="Calibri"/>
                          <w:i/>
                          <w:sz w:val="24"/>
                          <w:szCs w:val="24"/>
                        </w:rPr>
                        <w:t>Notes:</w:t>
                      </w:r>
                      <w:r>
                        <w:rPr>
                          <w:rFonts w:ascii="Calibri" w:hAnsi="Calibri"/>
                          <w:i/>
                          <w:sz w:val="24"/>
                          <w:szCs w:val="24"/>
                        </w:rPr>
                        <w:t xml:space="preserve"> </w:t>
                      </w:r>
                      <w:r w:rsidRPr="00D97E8B">
                        <w:rPr>
                          <w:rFonts w:ascii="Calibri" w:hAnsi="Calibri"/>
                          <w:i/>
                          <w:sz w:val="24"/>
                          <w:szCs w:val="24"/>
                        </w:rPr>
                        <w:t xml:space="preserve"> </w:t>
                      </w:r>
                      <w:r>
                        <w:rPr>
                          <w:rFonts w:ascii="Calibri" w:hAnsi="Calibri"/>
                          <w:i/>
                          <w:sz w:val="24"/>
                          <w:szCs w:val="24"/>
                        </w:rPr>
                        <w:t>Describe (a) the groups of participants that will be recruited; (b) the main inclusion and exclusion criteria and (c) make clear how many participants you plan to recruit into the study in total.</w:t>
                      </w:r>
                    </w:p>
                  </w:txbxContent>
                </v:textbox>
                <w10:anchorlock/>
              </v:shape>
            </w:pict>
          </mc:Fallback>
        </mc:AlternateContent>
      </w:r>
    </w:p>
    <w:p w14:paraId="30F04E4C" w14:textId="0F280C8F" w:rsidR="00D538B7" w:rsidRPr="00C52286" w:rsidRDefault="00D538B7" w:rsidP="00D538B7">
      <w:pPr>
        <w:pStyle w:val="applicquestion"/>
        <w:ind w:left="0" w:firstLine="0"/>
        <w:rPr>
          <w:rFonts w:asciiTheme="majorHAnsi" w:hAnsiTheme="majorHAnsi" w:cstheme="majorHAnsi"/>
          <w:sz w:val="24"/>
          <w:szCs w:val="24"/>
        </w:rPr>
      </w:pPr>
    </w:p>
    <w:p w14:paraId="7CD10AA5" w14:textId="7A924A88" w:rsidR="00BC50A6" w:rsidRPr="00BC50A6" w:rsidRDefault="00217EE7" w:rsidP="00D538B7">
      <w:pPr>
        <w:pStyle w:val="applicpara"/>
        <w:rPr>
          <w:rFonts w:asciiTheme="majorHAnsi" w:hAnsiTheme="majorHAnsi" w:cstheme="majorHAnsi"/>
          <w:b/>
          <w:sz w:val="24"/>
          <w:szCs w:val="24"/>
        </w:rPr>
      </w:pPr>
      <w:r>
        <w:rPr>
          <w:rFonts w:asciiTheme="majorHAnsi" w:hAnsiTheme="majorHAnsi" w:cstheme="majorHAnsi"/>
          <w:b/>
          <w:sz w:val="24"/>
          <w:szCs w:val="24"/>
        </w:rPr>
        <w:t>Participants:</w:t>
      </w:r>
    </w:p>
    <w:p w14:paraId="01EA9F0D" w14:textId="2B73AAD3" w:rsidR="00032CCC" w:rsidRPr="00ED6C4B" w:rsidRDefault="000D7F6F" w:rsidP="007F2F61">
      <w:pPr>
        <w:pStyle w:val="applicpara"/>
        <w:rPr>
          <w:rFonts w:asciiTheme="majorHAnsi" w:hAnsiTheme="majorHAnsi" w:cstheme="majorHAnsi"/>
          <w:sz w:val="22"/>
          <w:szCs w:val="22"/>
        </w:rPr>
      </w:pPr>
      <w:r w:rsidRPr="000D7F6F">
        <w:rPr>
          <w:rFonts w:asciiTheme="majorHAnsi" w:hAnsiTheme="majorHAnsi" w:cstheme="majorHAnsi"/>
          <w:sz w:val="22"/>
          <w:szCs w:val="22"/>
        </w:rPr>
        <w:t xml:space="preserve">Power-analysis indicates that we will require sample-sizes of </w:t>
      </w:r>
      <w:r>
        <w:rPr>
          <w:rFonts w:asciiTheme="majorHAnsi" w:hAnsiTheme="majorHAnsi" w:cstheme="majorHAnsi"/>
          <w:sz w:val="22"/>
          <w:szCs w:val="22"/>
        </w:rPr>
        <w:t xml:space="preserve">at least 30 usable participants to address each of the questions of interest. Participants will be deemed unusable if they do not learn to use the response keys correctly or if their perceptual performance exhibits ceiling or floor effects. </w:t>
      </w:r>
      <w:r w:rsidR="00032CCC" w:rsidRPr="00ED6C4B">
        <w:rPr>
          <w:rFonts w:asciiTheme="majorHAnsi" w:hAnsiTheme="majorHAnsi" w:cstheme="majorHAnsi"/>
          <w:sz w:val="22"/>
          <w:szCs w:val="22"/>
        </w:rPr>
        <w:t>The criteria for exclusion will be having impaired vision which is not corrected (glasses, contact lenses, etc.) and/or a history of psychiatric or neurological illness or movement disorder.</w:t>
      </w:r>
      <w:r w:rsidR="00032CCC" w:rsidRPr="00CB5AB9">
        <w:rPr>
          <w:rFonts w:asciiTheme="majorHAnsi" w:hAnsiTheme="majorHAnsi" w:cstheme="majorHAnsi"/>
          <w:sz w:val="22"/>
          <w:szCs w:val="22"/>
        </w:rPr>
        <w:t xml:space="preserve"> Th</w:t>
      </w:r>
      <w:r w:rsidR="00032CCC">
        <w:rPr>
          <w:rFonts w:asciiTheme="majorHAnsi" w:hAnsiTheme="majorHAnsi" w:cstheme="majorHAnsi"/>
          <w:sz w:val="22"/>
          <w:szCs w:val="22"/>
        </w:rPr>
        <w:t>is</w:t>
      </w:r>
      <w:r w:rsidR="00032CCC" w:rsidRPr="00CB5AB9">
        <w:rPr>
          <w:rFonts w:asciiTheme="majorHAnsi" w:hAnsiTheme="majorHAnsi" w:cstheme="majorHAnsi"/>
          <w:sz w:val="22"/>
          <w:szCs w:val="22"/>
        </w:rPr>
        <w:t xml:space="preserve"> sample </w:t>
      </w:r>
      <w:r w:rsidR="00032CCC">
        <w:rPr>
          <w:rFonts w:asciiTheme="majorHAnsi" w:hAnsiTheme="majorHAnsi" w:cstheme="majorHAnsi"/>
          <w:sz w:val="22"/>
          <w:szCs w:val="22"/>
        </w:rPr>
        <w:t>size is</w:t>
      </w:r>
      <w:r w:rsidR="00032CCC" w:rsidRPr="00CB5AB9">
        <w:rPr>
          <w:rFonts w:asciiTheme="majorHAnsi" w:hAnsiTheme="majorHAnsi" w:cstheme="majorHAnsi"/>
          <w:sz w:val="22"/>
          <w:szCs w:val="22"/>
        </w:rPr>
        <w:t xml:space="preserve"> standard within the research field as a compromise between efficiency and statistical power.</w:t>
      </w:r>
    </w:p>
    <w:p w14:paraId="0A71BB44" w14:textId="77777777" w:rsidR="004B0B0B" w:rsidRPr="00C52286" w:rsidRDefault="004B0B0B" w:rsidP="00D538B7">
      <w:pPr>
        <w:pStyle w:val="applicpara"/>
        <w:rPr>
          <w:rFonts w:asciiTheme="majorHAnsi" w:hAnsiTheme="majorHAnsi" w:cstheme="majorHAnsi"/>
          <w:b/>
          <w:sz w:val="24"/>
          <w:szCs w:val="24"/>
        </w:rPr>
      </w:pPr>
    </w:p>
    <w:p w14:paraId="1EC73F06"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657C8EAC" wp14:editId="767A4F6C">
                <wp:extent cx="6245225" cy="273050"/>
                <wp:effectExtent l="9525" t="9525" r="12700" b="12700"/>
                <wp:docPr id="3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0F5C917C"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12: Describe the recruitment procedures for the study</w:t>
                            </w:r>
                          </w:p>
                        </w:txbxContent>
                      </wps:txbx>
                      <wps:bodyPr rot="0" vert="horz" wrap="square" lIns="91440" tIns="45720" rIns="91440" bIns="45720" anchor="t" anchorCtr="0" upright="1">
                        <a:spAutoFit/>
                      </wps:bodyPr>
                    </wps:wsp>
                  </a:graphicData>
                </a:graphic>
              </wp:inline>
            </w:drawing>
          </mc:Choice>
          <mc:Fallback>
            <w:pict>
              <v:shape w14:anchorId="657C8EAC" id="_x0000_s1056"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Plb1tgtAgAAWgQAAA4AAAAAAAAAAAAAAAAALgIAAGRycy9l&#10;Mm9Eb2MueG1sUEsBAi0AFAAGAAgAAAAhAAaO1LLbAAAABAEAAA8AAAAAAAAAAAAAAAAAhwQAAGRy&#10;cy9kb3ducmV2LnhtbFBLBQYAAAAABAAEAPMAAACPBQAAAAA=&#10;">
                <v:textbox style="mso-fit-shape-to-text:t">
                  <w:txbxContent>
                    <w:p w14:paraId="0F5C917C"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12: Describe the recruitment procedures for the study</w:t>
                      </w:r>
                    </w:p>
                  </w:txbxContent>
                </v:textbox>
                <w10:anchorlock/>
              </v:shape>
            </w:pict>
          </mc:Fallback>
        </mc:AlternateContent>
      </w:r>
    </w:p>
    <w:p w14:paraId="5CC98772"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4D45D480" wp14:editId="0AF60C7E">
                <wp:extent cx="6251575" cy="277495"/>
                <wp:effectExtent l="0" t="0" r="0" b="0"/>
                <wp:docPr id="3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1C33204" w14:textId="77777777" w:rsidR="005A159A" w:rsidRPr="005A4725"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details of how potential participants will be identified or recruited. Include all advertising materials (posters, emails, letters etc.) as appendices and refer to them as appropriate. Describe any screening and selection procedures (e.g. collecting medical history, SES information) and explain why they are necessary</w:t>
                            </w:r>
                            <w:r w:rsidRPr="00D97E8B">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4D45D480" id="_x0000_s1057"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IcBw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TAbSHA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31C33204" w14:textId="77777777" w:rsidR="005A159A" w:rsidRPr="005A4725"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details of how potential participants will be identified or recruited. Include all advertising materials (posters, emails, letters etc.) as appendices and refer to them as appropriate. Describe any screening and selection procedures (e.g. collecting medical history, SES information) and explain why they are necessary</w:t>
                      </w:r>
                      <w:r w:rsidRPr="00D97E8B">
                        <w:rPr>
                          <w:rFonts w:ascii="Calibri" w:hAnsi="Calibri"/>
                          <w:i/>
                          <w:sz w:val="24"/>
                          <w:szCs w:val="24"/>
                        </w:rPr>
                        <w:t xml:space="preserve"> </w:t>
                      </w:r>
                    </w:p>
                  </w:txbxContent>
                </v:textbox>
                <w10:anchorlock/>
              </v:shape>
            </w:pict>
          </mc:Fallback>
        </mc:AlternateContent>
      </w:r>
    </w:p>
    <w:p w14:paraId="3A5DF815" w14:textId="70C546A4" w:rsidR="00D538B7" w:rsidRDefault="00D538B7" w:rsidP="00D538B7">
      <w:pPr>
        <w:pStyle w:val="applicquestion"/>
        <w:ind w:left="0" w:firstLine="0"/>
        <w:rPr>
          <w:rFonts w:asciiTheme="majorHAnsi" w:hAnsiTheme="majorHAnsi" w:cstheme="majorHAnsi"/>
          <w:sz w:val="24"/>
          <w:szCs w:val="24"/>
        </w:rPr>
      </w:pPr>
    </w:p>
    <w:p w14:paraId="5B33F15F" w14:textId="72BFA3A6" w:rsidR="00217EE7" w:rsidRPr="00217EE7" w:rsidRDefault="00217EE7"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Recruitment:</w:t>
      </w:r>
    </w:p>
    <w:p w14:paraId="4BEE48B7" w14:textId="797D2177" w:rsidR="000B6ED8" w:rsidRPr="00ED6C4B" w:rsidRDefault="00696E6B" w:rsidP="00D538B7">
      <w:pPr>
        <w:rPr>
          <w:rFonts w:asciiTheme="majorHAnsi" w:hAnsiTheme="majorHAnsi" w:cstheme="majorHAnsi"/>
        </w:rPr>
      </w:pPr>
      <w:r>
        <w:rPr>
          <w:rFonts w:asciiTheme="majorHAnsi" w:hAnsiTheme="majorHAnsi" w:cstheme="majorHAnsi"/>
        </w:rPr>
        <w:t>We will use the online Prolific subject pool to collect the main sample</w:t>
      </w:r>
      <w:r w:rsidR="00BC50A6" w:rsidRPr="00ED6C4B">
        <w:rPr>
          <w:rFonts w:asciiTheme="majorHAnsi" w:hAnsiTheme="majorHAnsi" w:cstheme="majorHAnsi"/>
        </w:rPr>
        <w:t xml:space="preserve">. </w:t>
      </w:r>
      <w:r w:rsidR="000B6ED8" w:rsidRPr="00ED6C4B">
        <w:rPr>
          <w:rFonts w:asciiTheme="majorHAnsi" w:hAnsiTheme="majorHAnsi" w:cstheme="majorHAnsi"/>
        </w:rPr>
        <w:t>The screening and selection procedure will involve listing the exclusion criteria mentioned abov</w:t>
      </w:r>
      <w:r w:rsidR="00ED6C4B" w:rsidRPr="00ED6C4B">
        <w:rPr>
          <w:rFonts w:asciiTheme="majorHAnsi" w:hAnsiTheme="majorHAnsi" w:cstheme="majorHAnsi"/>
        </w:rPr>
        <w:t xml:space="preserve">e in the study </w:t>
      </w:r>
      <w:r w:rsidR="003B310B">
        <w:rPr>
          <w:rFonts w:asciiTheme="majorHAnsi" w:hAnsiTheme="majorHAnsi" w:cstheme="majorHAnsi"/>
        </w:rPr>
        <w:t xml:space="preserve">advertisement </w:t>
      </w:r>
      <w:r w:rsidR="000B6ED8" w:rsidRPr="00ED6C4B">
        <w:rPr>
          <w:rFonts w:asciiTheme="majorHAnsi" w:hAnsiTheme="majorHAnsi" w:cstheme="majorHAnsi"/>
        </w:rPr>
        <w:t>with the instruction not to sign up if they satisfy any of these conditions. There will be no attempt to collect medical history or other information to verify their eligibility should they decide to participate.</w:t>
      </w:r>
    </w:p>
    <w:p w14:paraId="6B9BBBB7" w14:textId="77777777" w:rsidR="00BC50A6" w:rsidRDefault="00BC50A6" w:rsidP="00D538B7">
      <w:pPr>
        <w:rPr>
          <w:rFonts w:asciiTheme="majorHAnsi" w:hAnsiTheme="majorHAnsi" w:cstheme="majorHAnsi"/>
        </w:rPr>
      </w:pPr>
    </w:p>
    <w:p w14:paraId="3F2BBD24" w14:textId="4ECFBDFE" w:rsidR="00D77B43" w:rsidRPr="00E25B5C" w:rsidRDefault="00D77B43" w:rsidP="00D538B7">
      <w:pPr>
        <w:rPr>
          <w:rFonts w:asciiTheme="majorHAnsi" w:hAnsiTheme="majorHAnsi" w:cstheme="majorHAnsi"/>
          <w:b/>
          <w:lang w:val="en-US"/>
        </w:rPr>
      </w:pPr>
      <w:r w:rsidRPr="00D77B43">
        <w:rPr>
          <w:rFonts w:asciiTheme="majorHAnsi" w:hAnsiTheme="majorHAnsi" w:cstheme="majorHAnsi"/>
          <w:b/>
        </w:rPr>
        <w:t xml:space="preserve">Please confirm that you read the </w:t>
      </w:r>
      <w:r w:rsidRPr="00D77B43">
        <w:rPr>
          <w:rFonts w:asciiTheme="majorHAnsi" w:hAnsiTheme="majorHAnsi" w:cstheme="majorHAnsi"/>
          <w:b/>
          <w:lang w:val="en-US"/>
        </w:rPr>
        <w:t>Recruiting Research Participants documen</w:t>
      </w:r>
      <w:r w:rsidR="00BC50A6">
        <w:rPr>
          <w:rFonts w:asciiTheme="majorHAnsi" w:hAnsiTheme="majorHAnsi" w:cstheme="majorHAnsi"/>
          <w:b/>
          <w:lang w:val="en-US"/>
        </w:rPr>
        <w:t xml:space="preserve">t on the ethics website:  </w:t>
      </w:r>
      <w:r w:rsidR="00BC50A6" w:rsidRPr="000B6ED8">
        <w:rPr>
          <w:rFonts w:asciiTheme="majorHAnsi" w:hAnsiTheme="majorHAnsi" w:cstheme="majorHAnsi"/>
          <w:lang w:val="en-US"/>
        </w:rPr>
        <w:t>yes/</w:t>
      </w:r>
      <w:r w:rsidR="00BC50A6" w:rsidRPr="000B6ED8">
        <w:rPr>
          <w:rFonts w:asciiTheme="majorHAnsi" w:hAnsiTheme="majorHAnsi" w:cstheme="majorHAnsi"/>
          <w:strike/>
          <w:lang w:val="en-US"/>
        </w:rPr>
        <w:t>no</w:t>
      </w:r>
    </w:p>
    <w:p w14:paraId="08E50815" w14:textId="77777777" w:rsidR="00D538B7" w:rsidRPr="00C52286" w:rsidRDefault="00D538B7" w:rsidP="00D538B7">
      <w:pPr>
        <w:rPr>
          <w:rFonts w:asciiTheme="majorHAnsi" w:hAnsiTheme="majorHAnsi" w:cstheme="majorHAnsi"/>
        </w:rPr>
      </w:pPr>
    </w:p>
    <w:p w14:paraId="5573D0FD"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0CED11B5" wp14:editId="7DCD1176">
                <wp:extent cx="6245225" cy="287020"/>
                <wp:effectExtent l="9525" t="9525" r="12700" b="8255"/>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7BB819D2" w14:textId="77777777" w:rsidR="005A159A" w:rsidRPr="00383A7C" w:rsidRDefault="005A159A" w:rsidP="00D538B7">
                            <w:pPr>
                              <w:rPr>
                                <w:rFonts w:ascii="Calibri" w:hAnsi="Calibri"/>
                                <w:b/>
                              </w:rPr>
                            </w:pPr>
                            <w:r>
                              <w:rPr>
                                <w:rFonts w:ascii="Calibri" w:hAnsi="Calibri"/>
                                <w:b/>
                              </w:rPr>
                              <w:t>Question 13: Describe the procedures to obtain informed consent</w:t>
                            </w:r>
                          </w:p>
                        </w:txbxContent>
                      </wps:txbx>
                      <wps:bodyPr rot="0" vert="horz" wrap="square" lIns="91440" tIns="45720" rIns="91440" bIns="45720" anchor="t" anchorCtr="0" upright="1">
                        <a:spAutoFit/>
                      </wps:bodyPr>
                    </wps:wsp>
                  </a:graphicData>
                </a:graphic>
              </wp:inline>
            </w:drawing>
          </mc:Choice>
          <mc:Fallback>
            <w:pict>
              <v:shape w14:anchorId="0CED11B5" id="_x0000_s1058"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">
                <v:textbox style="mso-fit-shape-to-text:t">
                  <w:txbxContent>
                    <w:p w14:paraId="7BB819D2" w14:textId="77777777" w:rsidR="005A159A" w:rsidRPr="00383A7C" w:rsidRDefault="005A159A" w:rsidP="00D538B7">
                      <w:pPr>
                        <w:rPr>
                          <w:rFonts w:ascii="Calibri" w:hAnsi="Calibri"/>
                          <w:b/>
                        </w:rPr>
                      </w:pPr>
                      <w:r>
                        <w:rPr>
                          <w:rFonts w:ascii="Calibri" w:hAnsi="Calibri"/>
                          <w:b/>
                        </w:rPr>
                        <w:t>Question 13: Describe the procedures to obtain informed consent</w:t>
                      </w:r>
                    </w:p>
                  </w:txbxContent>
                </v:textbox>
                <w10:anchorlock/>
              </v:shape>
            </w:pict>
          </mc:Fallback>
        </mc:AlternateContent>
      </w:r>
    </w:p>
    <w:p w14:paraId="57255F1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F23CB5C" wp14:editId="5B3D6D0D">
                <wp:extent cx="6249670" cy="277495"/>
                <wp:effectExtent l="0" t="0" r="0" b="0"/>
                <wp:docPr id="3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49F262B1" w14:textId="77777777" w:rsidR="005A159A" w:rsidRPr="00D538B7" w:rsidRDefault="005A159A" w:rsidP="00D538B7">
                            <w:pPr>
                              <w:rPr>
                                <w:rFonts w:ascii="Calibri" w:hAnsi="Calibri"/>
                                <w:b/>
                                <w:i/>
                                <w:iCs/>
                                <w:sz w:val="24"/>
                                <w:szCs w:val="24"/>
                              </w:rPr>
                            </w:pPr>
                            <w:r w:rsidRPr="00D97E8B">
                              <w:rPr>
                                <w:rFonts w:ascii="Calibri" w:hAnsi="Calibri"/>
                                <w:i/>
                                <w:sz w:val="24"/>
                                <w:szCs w:val="24"/>
                              </w:rPr>
                              <w:t xml:space="preserve">Notes: </w:t>
                            </w:r>
                            <w:r w:rsidRPr="00294F93">
                              <w:rPr>
                                <w:rFonts w:ascii="Calibri" w:hAnsi="Calibri"/>
                                <w:i/>
                                <w:iCs/>
                                <w:sz w:val="24"/>
                                <w:szCs w:val="24"/>
                              </w:rPr>
                              <w:t>Describe when</w:t>
                            </w:r>
                            <w:r>
                              <w:rPr>
                                <w:rFonts w:ascii="Calibri" w:hAnsi="Calibri"/>
                                <w:i/>
                                <w:iCs/>
                                <w:sz w:val="24"/>
                                <w:szCs w:val="24"/>
                              </w:rPr>
                              <w:t xml:space="preserve"> and how</w:t>
                            </w:r>
                            <w:r w:rsidRPr="00294F93">
                              <w:rPr>
                                <w:rFonts w:ascii="Calibri" w:hAnsi="Calibri"/>
                                <w:i/>
                                <w:iCs/>
                                <w:sz w:val="24"/>
                                <w:szCs w:val="24"/>
                              </w:rPr>
                              <w:t xml:space="preserve"> consent will be obtained. Give details of who will take consent and how it will be done. If you plan to seek informed consent from vulne</w:t>
                            </w:r>
                            <w:r>
                              <w:rPr>
                                <w:rFonts w:ascii="Calibri" w:hAnsi="Calibri"/>
                                <w:i/>
                                <w:iCs/>
                                <w:sz w:val="24"/>
                                <w:szCs w:val="24"/>
                              </w:rPr>
                              <w:t>rable groups (e.g. people with learning difficulties, victims of crime</w:t>
                            </w:r>
                            <w:r w:rsidRPr="00294F93">
                              <w:rPr>
                                <w:rFonts w:ascii="Calibri" w:hAnsi="Calibri"/>
                                <w:i/>
                                <w:iCs/>
                                <w:sz w:val="24"/>
                                <w:szCs w:val="24"/>
                              </w:rPr>
                              <w:t>), say how you will ensure that consent is voluntary and fully informed.</w:t>
                            </w:r>
                            <w:r>
                              <w:rPr>
                                <w:rFonts w:ascii="Calibri" w:hAnsi="Calibri"/>
                                <w:i/>
                                <w:iCs/>
                                <w:sz w:val="24"/>
                                <w:szCs w:val="24"/>
                              </w:rPr>
                              <w:t xml:space="preserve"> </w:t>
                            </w:r>
                            <w:r>
                              <w:rPr>
                                <w:rFonts w:ascii="Calibri" w:hAnsi="Calibri"/>
                                <w:b/>
                                <w:i/>
                                <w:iCs/>
                                <w:sz w:val="24"/>
                                <w:szCs w:val="24"/>
                              </w:rPr>
                              <w:t>Please note that students are not allowed to carry out research with vulnerable groups and on sensitive topics.</w:t>
                            </w:r>
                          </w:p>
                        </w:txbxContent>
                      </wps:txbx>
                      <wps:bodyPr rot="0" vert="horz" wrap="square" lIns="91440" tIns="45720" rIns="91440" bIns="45720" anchor="t" anchorCtr="0" upright="1">
                        <a:spAutoFit/>
                      </wps:bodyPr>
                    </wps:wsp>
                  </a:graphicData>
                </a:graphic>
              </wp:inline>
            </w:drawing>
          </mc:Choice>
          <mc:Fallback>
            <w:pict>
              <v:shape w14:anchorId="3F23CB5C" id="_x0000_s1059"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bcS1Zg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49F262B1" w14:textId="77777777" w:rsidR="005A159A" w:rsidRPr="00D538B7" w:rsidRDefault="005A159A" w:rsidP="00D538B7">
                      <w:pPr>
                        <w:rPr>
                          <w:rFonts w:ascii="Calibri" w:hAnsi="Calibri"/>
                          <w:b/>
                          <w:i/>
                          <w:iCs/>
                          <w:sz w:val="24"/>
                          <w:szCs w:val="24"/>
                        </w:rPr>
                      </w:pPr>
                      <w:r w:rsidRPr="00D97E8B">
                        <w:rPr>
                          <w:rFonts w:ascii="Calibri" w:hAnsi="Calibri"/>
                          <w:i/>
                          <w:sz w:val="24"/>
                          <w:szCs w:val="24"/>
                        </w:rPr>
                        <w:t xml:space="preserve">Notes: </w:t>
                      </w:r>
                      <w:r w:rsidRPr="00294F93">
                        <w:rPr>
                          <w:rFonts w:ascii="Calibri" w:hAnsi="Calibri"/>
                          <w:i/>
                          <w:iCs/>
                          <w:sz w:val="24"/>
                          <w:szCs w:val="24"/>
                        </w:rPr>
                        <w:t>Describe when</w:t>
                      </w:r>
                      <w:r>
                        <w:rPr>
                          <w:rFonts w:ascii="Calibri" w:hAnsi="Calibri"/>
                          <w:i/>
                          <w:iCs/>
                          <w:sz w:val="24"/>
                          <w:szCs w:val="24"/>
                        </w:rPr>
                        <w:t xml:space="preserve"> and how</w:t>
                      </w:r>
                      <w:r w:rsidRPr="00294F93">
                        <w:rPr>
                          <w:rFonts w:ascii="Calibri" w:hAnsi="Calibri"/>
                          <w:i/>
                          <w:iCs/>
                          <w:sz w:val="24"/>
                          <w:szCs w:val="24"/>
                        </w:rPr>
                        <w:t xml:space="preserve"> consent will be obtained. Give details of who will take consent and how it will be done. If you plan to seek informed consent from vulne</w:t>
                      </w:r>
                      <w:r>
                        <w:rPr>
                          <w:rFonts w:ascii="Calibri" w:hAnsi="Calibri"/>
                          <w:i/>
                          <w:iCs/>
                          <w:sz w:val="24"/>
                          <w:szCs w:val="24"/>
                        </w:rPr>
                        <w:t>rable groups (e.g. people with learning difficulties, victims of crime</w:t>
                      </w:r>
                      <w:r w:rsidRPr="00294F93">
                        <w:rPr>
                          <w:rFonts w:ascii="Calibri" w:hAnsi="Calibri"/>
                          <w:i/>
                          <w:iCs/>
                          <w:sz w:val="24"/>
                          <w:szCs w:val="24"/>
                        </w:rPr>
                        <w:t>), say how you will ensure that consent is voluntary and fully informed.</w:t>
                      </w:r>
                      <w:r>
                        <w:rPr>
                          <w:rFonts w:ascii="Calibri" w:hAnsi="Calibri"/>
                          <w:i/>
                          <w:iCs/>
                          <w:sz w:val="24"/>
                          <w:szCs w:val="24"/>
                        </w:rPr>
                        <w:t xml:space="preserve"> </w:t>
                      </w:r>
                      <w:r>
                        <w:rPr>
                          <w:rFonts w:ascii="Calibri" w:hAnsi="Calibri"/>
                          <w:b/>
                          <w:i/>
                          <w:iCs/>
                          <w:sz w:val="24"/>
                          <w:szCs w:val="24"/>
                        </w:rPr>
                        <w:t>Please note that students are not allowed to carry out research with vulnerable groups and on sensitive topics.</w:t>
                      </w:r>
                    </w:p>
                  </w:txbxContent>
                </v:textbox>
                <w10:anchorlock/>
              </v:shape>
            </w:pict>
          </mc:Fallback>
        </mc:AlternateContent>
      </w:r>
    </w:p>
    <w:p w14:paraId="4FBCCAE5" w14:textId="3CF604DA" w:rsidR="00D538B7" w:rsidRDefault="00D538B7" w:rsidP="00D538B7">
      <w:pPr>
        <w:pStyle w:val="applicquestion"/>
        <w:ind w:left="0" w:firstLine="0"/>
        <w:rPr>
          <w:rFonts w:asciiTheme="majorHAnsi" w:hAnsiTheme="majorHAnsi" w:cstheme="majorHAnsi"/>
          <w:sz w:val="24"/>
          <w:szCs w:val="24"/>
        </w:rPr>
      </w:pPr>
    </w:p>
    <w:p w14:paraId="4524E840" w14:textId="33EEBCE9" w:rsidR="00217EE7" w:rsidRPr="00217EE7" w:rsidRDefault="00217EE7"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Informed consent procedure:</w:t>
      </w:r>
    </w:p>
    <w:p w14:paraId="18C0841E" w14:textId="748C1874" w:rsidR="00D538B7" w:rsidRPr="00ED6C4B" w:rsidRDefault="00BC50A6" w:rsidP="00D538B7">
      <w:pPr>
        <w:pStyle w:val="applicpara"/>
        <w:rPr>
          <w:rFonts w:asciiTheme="majorHAnsi" w:hAnsiTheme="majorHAnsi" w:cstheme="majorHAnsi"/>
          <w:sz w:val="22"/>
          <w:szCs w:val="22"/>
        </w:rPr>
      </w:pPr>
      <w:r w:rsidRPr="00ED6C4B">
        <w:rPr>
          <w:rFonts w:asciiTheme="majorHAnsi" w:hAnsiTheme="majorHAnsi" w:cstheme="majorHAnsi"/>
          <w:sz w:val="22"/>
          <w:szCs w:val="22"/>
        </w:rPr>
        <w:t>Participants will be informed of the nature of the task</w:t>
      </w:r>
      <w:r w:rsidR="000B6ED8" w:rsidRPr="00ED6C4B">
        <w:rPr>
          <w:rFonts w:asciiTheme="majorHAnsi" w:hAnsiTheme="majorHAnsi" w:cstheme="majorHAnsi"/>
          <w:sz w:val="22"/>
          <w:szCs w:val="22"/>
        </w:rPr>
        <w:t>, their rights</w:t>
      </w:r>
      <w:r w:rsidRPr="00ED6C4B">
        <w:rPr>
          <w:rFonts w:asciiTheme="majorHAnsi" w:hAnsiTheme="majorHAnsi" w:cstheme="majorHAnsi"/>
          <w:sz w:val="22"/>
          <w:szCs w:val="22"/>
        </w:rPr>
        <w:t xml:space="preserve"> and how their data will be used from reading the detailed information sheet provided</w:t>
      </w:r>
      <w:r w:rsidR="000B6ED8" w:rsidRPr="00ED6C4B">
        <w:rPr>
          <w:rFonts w:asciiTheme="majorHAnsi" w:hAnsiTheme="majorHAnsi" w:cstheme="majorHAnsi"/>
          <w:sz w:val="22"/>
          <w:szCs w:val="22"/>
        </w:rPr>
        <w:t xml:space="preserve"> at the beginning of the testing session (see appendix)</w:t>
      </w:r>
      <w:r w:rsidRPr="00ED6C4B">
        <w:rPr>
          <w:rFonts w:asciiTheme="majorHAnsi" w:hAnsiTheme="majorHAnsi" w:cstheme="majorHAnsi"/>
          <w:sz w:val="22"/>
          <w:szCs w:val="22"/>
        </w:rPr>
        <w:t xml:space="preserve">. </w:t>
      </w:r>
      <w:r w:rsidR="008532E0">
        <w:rPr>
          <w:rFonts w:asciiTheme="majorHAnsi" w:hAnsiTheme="majorHAnsi" w:cstheme="majorHAnsi"/>
          <w:sz w:val="22"/>
          <w:szCs w:val="22"/>
        </w:rPr>
        <w:t xml:space="preserve">A consent form with this information will also be provided at the start. </w:t>
      </w:r>
      <w:r w:rsidRPr="00ED6C4B">
        <w:rPr>
          <w:rFonts w:asciiTheme="majorHAnsi" w:hAnsiTheme="majorHAnsi" w:cstheme="majorHAnsi"/>
          <w:sz w:val="22"/>
          <w:szCs w:val="22"/>
        </w:rPr>
        <w:t>The study does not aim to recruit from vulnerable groups.</w:t>
      </w:r>
    </w:p>
    <w:p w14:paraId="2C992CF8" w14:textId="77777777" w:rsidR="00D538B7" w:rsidRPr="00C52286" w:rsidRDefault="00D538B7" w:rsidP="00D538B7">
      <w:pPr>
        <w:pStyle w:val="applicpara"/>
        <w:rPr>
          <w:rFonts w:asciiTheme="majorHAnsi" w:hAnsiTheme="majorHAnsi" w:cstheme="majorHAnsi"/>
          <w:sz w:val="24"/>
          <w:szCs w:val="24"/>
        </w:rPr>
      </w:pPr>
    </w:p>
    <w:p w14:paraId="0B5EF72B"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0F4A9C1C" wp14:editId="3C53A188">
                <wp:extent cx="6245225" cy="273050"/>
                <wp:effectExtent l="9525" t="9525" r="12700" b="12700"/>
                <wp:docPr id="4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72BEF6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14: Will consent be written?</w:t>
                            </w:r>
                            <w:r w:rsidRPr="00383A7C">
                              <w:rPr>
                                <w:rFonts w:ascii="Calibri" w:hAnsi="Calibri"/>
                                <w:b/>
                              </w:rPr>
                              <w:t xml:space="preserve">  </w:t>
                            </w:r>
                          </w:p>
                        </w:txbxContent>
                      </wps:txbx>
                      <wps:bodyPr rot="0" vert="horz" wrap="square" lIns="91440" tIns="45720" rIns="91440" bIns="45720" anchor="t" anchorCtr="0" upright="1">
                        <a:spAutoFit/>
                      </wps:bodyPr>
                    </wps:wsp>
                  </a:graphicData>
                </a:graphic>
              </wp:inline>
            </w:drawing>
          </mc:Choice>
          <mc:Fallback>
            <w:pict>
              <v:shape w14:anchorId="0F4A9C1C" id="_x0000_s1060"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AMnrgrKwIAAFoEAAAOAAAAAAAAAAAAAAAAAC4CAABkcnMvZTJv&#10;RG9jLnhtbFBLAQItABQABgAIAAAAIQAGjtSy2wAAAAQBAAAPAAAAAAAAAAAAAAAAAIUEAABkcnMv&#10;ZG93bnJldi54bWxQSwUGAAAAAAQABADzAAAAjQUAAAAA&#10;">
                <v:textbox style="mso-fit-shape-to-text:t">
                  <w:txbxContent>
                    <w:p w14:paraId="572BEF6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14: Will consent be written?</w:t>
                      </w:r>
                      <w:r w:rsidRPr="00383A7C">
                        <w:rPr>
                          <w:rFonts w:ascii="Calibri" w:hAnsi="Calibri"/>
                          <w:b/>
                        </w:rPr>
                        <w:t xml:space="preserve">  </w:t>
                      </w:r>
                    </w:p>
                  </w:txbxContent>
                </v:textbox>
                <w10:anchorlock/>
              </v:shape>
            </w:pict>
          </mc:Fallback>
        </mc:AlternateContent>
      </w:r>
    </w:p>
    <w:p w14:paraId="553CF4A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6F68C38F" wp14:editId="21232708">
                <wp:extent cx="6251575" cy="277495"/>
                <wp:effectExtent l="0" t="0" r="0" b="0"/>
                <wp:docPr id="4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026CCC7" w14:textId="0BDC5B6C" w:rsidR="005A159A" w:rsidRPr="006B153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If yes, please include a consent form. </w:t>
                            </w:r>
                            <w:r>
                              <w:rPr>
                                <w:rFonts w:ascii="Calibri" w:hAnsi="Calibri"/>
                                <w:b/>
                                <w:i/>
                                <w:sz w:val="24"/>
                                <w:szCs w:val="24"/>
                              </w:rPr>
                              <w:t>A draft consent form is at the end of this application, please complete/adapt as necessary and attach as an appendix</w:t>
                            </w:r>
                            <w:r w:rsidRPr="004C3414">
                              <w:rPr>
                                <w:rFonts w:ascii="Calibri" w:hAnsi="Calibri"/>
                                <w:i/>
                                <w:sz w:val="24"/>
                                <w:szCs w:val="24"/>
                              </w:rPr>
                              <w:t>. If no, describe and justify an alternative procedure (verbal, electronic etc.)</w:t>
                            </w:r>
                            <w:r>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6F68C38F" id="_x0000_s1061"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xCBw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uyB8Qg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7026CCC7" w14:textId="0BDC5B6C" w:rsidR="005A159A" w:rsidRPr="006B153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If yes, please include a consent form. </w:t>
                      </w:r>
                      <w:r>
                        <w:rPr>
                          <w:rFonts w:ascii="Calibri" w:hAnsi="Calibri"/>
                          <w:b/>
                          <w:i/>
                          <w:sz w:val="24"/>
                          <w:szCs w:val="24"/>
                        </w:rPr>
                        <w:t>A draft consent form is at the end of this application, please complete/adapt as necessary and attach as an appendix</w:t>
                      </w:r>
                      <w:r w:rsidRPr="004C3414">
                        <w:rPr>
                          <w:rFonts w:ascii="Calibri" w:hAnsi="Calibri"/>
                          <w:i/>
                          <w:sz w:val="24"/>
                          <w:szCs w:val="24"/>
                        </w:rPr>
                        <w:t>. If no, describe and justify an alternative procedure (verbal, electronic etc.)</w:t>
                      </w:r>
                      <w:r>
                        <w:rPr>
                          <w:rFonts w:ascii="Calibri" w:hAnsi="Calibri"/>
                          <w:i/>
                          <w:sz w:val="24"/>
                          <w:szCs w:val="24"/>
                        </w:rPr>
                        <w:t xml:space="preserve"> </w:t>
                      </w:r>
                    </w:p>
                  </w:txbxContent>
                </v:textbox>
                <w10:anchorlock/>
              </v:shape>
            </w:pict>
          </mc:Fallback>
        </mc:AlternateContent>
      </w:r>
    </w:p>
    <w:p w14:paraId="1E818D52" w14:textId="68D2126E" w:rsidR="00D538B7" w:rsidRDefault="00D538B7" w:rsidP="00D538B7">
      <w:pPr>
        <w:pStyle w:val="applicquestion"/>
        <w:ind w:left="0" w:firstLine="0"/>
        <w:rPr>
          <w:rFonts w:asciiTheme="majorHAnsi" w:hAnsiTheme="majorHAnsi" w:cstheme="majorHAnsi"/>
          <w:sz w:val="24"/>
          <w:szCs w:val="24"/>
        </w:rPr>
      </w:pPr>
    </w:p>
    <w:p w14:paraId="5E19F35B" w14:textId="6B1305FB" w:rsidR="00217EE7" w:rsidRDefault="00BC50A6" w:rsidP="00D538B7">
      <w:pPr>
        <w:pStyle w:val="applicquestion"/>
        <w:ind w:left="0" w:firstLine="0"/>
        <w:rPr>
          <w:rFonts w:asciiTheme="majorHAnsi" w:hAnsiTheme="majorHAnsi" w:cstheme="majorHAnsi"/>
          <w:sz w:val="24"/>
          <w:szCs w:val="24"/>
        </w:rPr>
      </w:pPr>
      <w:r>
        <w:rPr>
          <w:rFonts w:asciiTheme="majorHAnsi" w:hAnsiTheme="majorHAnsi" w:cstheme="majorHAnsi"/>
          <w:b/>
          <w:sz w:val="24"/>
          <w:szCs w:val="24"/>
        </w:rPr>
        <w:t xml:space="preserve">Written consent: </w:t>
      </w:r>
      <w:r w:rsidRPr="008532E0">
        <w:rPr>
          <w:rFonts w:asciiTheme="majorHAnsi" w:hAnsiTheme="majorHAnsi" w:cstheme="majorHAnsi"/>
          <w:strike/>
          <w:sz w:val="24"/>
          <w:szCs w:val="24"/>
        </w:rPr>
        <w:t>yes – see appendix</w:t>
      </w:r>
      <w:r w:rsidRPr="000B6ED8">
        <w:rPr>
          <w:rFonts w:asciiTheme="majorHAnsi" w:hAnsiTheme="majorHAnsi" w:cstheme="majorHAnsi"/>
          <w:sz w:val="24"/>
          <w:szCs w:val="24"/>
        </w:rPr>
        <w:t>/</w:t>
      </w:r>
      <w:r w:rsidRPr="008532E0">
        <w:rPr>
          <w:rFonts w:asciiTheme="majorHAnsi" w:hAnsiTheme="majorHAnsi" w:cstheme="majorHAnsi"/>
          <w:sz w:val="24"/>
          <w:szCs w:val="24"/>
        </w:rPr>
        <w:t>no</w:t>
      </w:r>
    </w:p>
    <w:p w14:paraId="53D96CBD" w14:textId="4B1778CF" w:rsidR="008532E0" w:rsidRDefault="008532E0" w:rsidP="00D538B7">
      <w:pPr>
        <w:pStyle w:val="applicquestion"/>
        <w:ind w:left="0" w:firstLine="0"/>
        <w:rPr>
          <w:rFonts w:asciiTheme="majorHAnsi" w:hAnsiTheme="majorHAnsi" w:cstheme="majorHAnsi"/>
          <w:b/>
          <w:sz w:val="24"/>
          <w:szCs w:val="24"/>
        </w:rPr>
      </w:pPr>
      <w:r>
        <w:rPr>
          <w:rFonts w:asciiTheme="majorHAnsi" w:hAnsiTheme="majorHAnsi" w:cstheme="majorHAnsi"/>
          <w:sz w:val="24"/>
          <w:szCs w:val="24"/>
        </w:rPr>
        <w:t>Electronic consent will be collected.</w:t>
      </w:r>
      <w:r w:rsidR="00933AC6">
        <w:rPr>
          <w:rFonts w:asciiTheme="majorHAnsi" w:hAnsiTheme="majorHAnsi" w:cstheme="majorHAnsi"/>
          <w:sz w:val="24"/>
          <w:szCs w:val="24"/>
        </w:rPr>
        <w:t xml:space="preserve"> (see appendix)</w:t>
      </w:r>
    </w:p>
    <w:p w14:paraId="77B9FBA5" w14:textId="77777777" w:rsidR="00D538B7" w:rsidRPr="00C52286" w:rsidRDefault="00D538B7" w:rsidP="00D538B7">
      <w:pPr>
        <w:pStyle w:val="applicpara"/>
        <w:rPr>
          <w:rFonts w:asciiTheme="majorHAnsi" w:hAnsiTheme="majorHAnsi" w:cstheme="majorHAnsi"/>
          <w:sz w:val="24"/>
          <w:szCs w:val="24"/>
        </w:rPr>
      </w:pPr>
    </w:p>
    <w:p w14:paraId="34F7D55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w:lastRenderedPageBreak/>
        <mc:AlternateContent>
          <mc:Choice Requires="wps">
            <w:drawing>
              <wp:inline distT="0" distB="0" distL="0" distR="0" wp14:anchorId="1D7985BE" wp14:editId="5A0C9267">
                <wp:extent cx="6245225" cy="273050"/>
                <wp:effectExtent l="9525" t="9525" r="12700" b="12700"/>
                <wp:docPr id="4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61FD6C35" w14:textId="77777777" w:rsidR="005A159A" w:rsidRPr="00383A7C" w:rsidRDefault="005A159A" w:rsidP="00D538B7">
                            <w:pPr>
                              <w:rPr>
                                <w:rFonts w:ascii="Calibri" w:hAnsi="Calibri"/>
                                <w:b/>
                              </w:rPr>
                            </w:pPr>
                            <w:r>
                              <w:rPr>
                                <w:rFonts w:ascii="Calibri" w:hAnsi="Calibri"/>
                                <w:b/>
                              </w:rPr>
                              <w:t>Question 15: What will participants be told about the study? Will any information on procedures or the purpose of the study withheld? If any information is to be withheld, justify this decision.</w:t>
                            </w:r>
                          </w:p>
                        </w:txbxContent>
                      </wps:txbx>
                      <wps:bodyPr rot="0" vert="horz" wrap="square" lIns="91440" tIns="45720" rIns="91440" bIns="45720" anchor="t" anchorCtr="0" upright="1">
                        <a:spAutoFit/>
                      </wps:bodyPr>
                    </wps:wsp>
                  </a:graphicData>
                </a:graphic>
              </wp:inline>
            </w:drawing>
          </mc:Choice>
          <mc:Fallback>
            <w:pict>
              <v:shape w14:anchorId="1D7985BE" id="_x0000_s106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">
                <v:textbox style="mso-fit-shape-to-text:t">
                  <w:txbxContent>
                    <w:p w14:paraId="61FD6C35" w14:textId="77777777" w:rsidR="005A159A" w:rsidRPr="00383A7C" w:rsidRDefault="005A159A" w:rsidP="00D538B7">
                      <w:pPr>
                        <w:rPr>
                          <w:rFonts w:ascii="Calibri" w:hAnsi="Calibri"/>
                          <w:b/>
                        </w:rPr>
                      </w:pPr>
                      <w:r>
                        <w:rPr>
                          <w:rFonts w:ascii="Calibri" w:hAnsi="Calibri"/>
                          <w:b/>
                        </w:rPr>
                        <w:t>Question 15: What will participants be told about the study? Will any information on procedures or the purpose of the study withheld? If any information is to be withheld, justify this decision.</w:t>
                      </w:r>
                    </w:p>
                  </w:txbxContent>
                </v:textbox>
                <w10:anchorlock/>
              </v:shape>
            </w:pict>
          </mc:Fallback>
        </mc:AlternateContent>
      </w:r>
    </w:p>
    <w:p w14:paraId="22C12455"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2F596517" wp14:editId="1387FDDF">
                <wp:extent cx="6251575" cy="277495"/>
                <wp:effectExtent l="0" t="0" r="0" b="0"/>
                <wp:docPr id="4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279DB10D"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b/>
                                <w:i/>
                                <w:sz w:val="24"/>
                                <w:szCs w:val="24"/>
                              </w:rPr>
                              <w:t>A draft information sheet that sets out the purpose of the study and what will be required of the participants is at the end of this application. Please complete/adapt as necessary and attach as an appendix.</w:t>
                            </w:r>
                          </w:p>
                        </w:txbxContent>
                      </wps:txbx>
                      <wps:bodyPr rot="0" vert="horz" wrap="square" lIns="91440" tIns="45720" rIns="91440" bIns="45720" anchor="t" anchorCtr="0" upright="1">
                        <a:spAutoFit/>
                      </wps:bodyPr>
                    </wps:wsp>
                  </a:graphicData>
                </a:graphic>
              </wp:inline>
            </w:drawing>
          </mc:Choice>
          <mc:Fallback>
            <w:pict>
              <v:shape w14:anchorId="2F596517" id="_x0000_s106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wICA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" fillcolor="#d6e3bc" stroked="f" strokecolor="#9bbb59" strokeweight="1pt">
                <v:shadow color="#4e6128" offset="1pt"/>
                <v:textbox style="mso-fit-shape-to-text:t">
                  <w:txbxContent>
                    <w:p w14:paraId="279DB10D"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b/>
                          <w:i/>
                          <w:sz w:val="24"/>
                          <w:szCs w:val="24"/>
                        </w:rPr>
                        <w:t>A draft information sheet that sets out the purpose of the study and what will be required of the participants is at the end of this application. Please complete/adapt as necessary and attach as an appendix.</w:t>
                      </w:r>
                    </w:p>
                  </w:txbxContent>
                </v:textbox>
                <w10:anchorlock/>
              </v:shape>
            </w:pict>
          </mc:Fallback>
        </mc:AlternateContent>
      </w:r>
    </w:p>
    <w:p w14:paraId="669B98A8" w14:textId="369B135F" w:rsidR="00D538B7" w:rsidRDefault="00D538B7" w:rsidP="00D538B7">
      <w:pPr>
        <w:pStyle w:val="applicquestion"/>
        <w:ind w:left="0" w:firstLine="0"/>
        <w:rPr>
          <w:rFonts w:asciiTheme="majorHAnsi" w:hAnsiTheme="majorHAnsi" w:cstheme="majorHAnsi"/>
          <w:sz w:val="24"/>
          <w:szCs w:val="24"/>
        </w:rPr>
      </w:pPr>
    </w:p>
    <w:p w14:paraId="7A3C65AE" w14:textId="567A0803" w:rsidR="00D538B7" w:rsidRPr="00BC50A6" w:rsidRDefault="00217EE7" w:rsidP="00BC50A6">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Information given to participants:</w:t>
      </w:r>
    </w:p>
    <w:p w14:paraId="7A15BFB1" w14:textId="37BFF276" w:rsidR="00D538B7" w:rsidRDefault="00BC50A6" w:rsidP="00D538B7">
      <w:pPr>
        <w:rPr>
          <w:rFonts w:asciiTheme="majorHAnsi" w:hAnsiTheme="majorHAnsi" w:cstheme="majorHAnsi"/>
        </w:rPr>
      </w:pPr>
      <w:r>
        <w:rPr>
          <w:rFonts w:asciiTheme="majorHAnsi" w:hAnsiTheme="majorHAnsi" w:cstheme="majorHAnsi"/>
        </w:rPr>
        <w:t>Participants will be provided with the information sheet in the appendix which lists the purpose and procedures of th</w:t>
      </w:r>
      <w:r w:rsidR="000B6ED8">
        <w:rPr>
          <w:rFonts w:asciiTheme="majorHAnsi" w:hAnsiTheme="majorHAnsi" w:cstheme="majorHAnsi"/>
        </w:rPr>
        <w:t xml:space="preserve">is </w:t>
      </w:r>
      <w:r>
        <w:rPr>
          <w:rFonts w:asciiTheme="majorHAnsi" w:hAnsiTheme="majorHAnsi" w:cstheme="majorHAnsi"/>
        </w:rPr>
        <w:t>study. No information concerning th</w:t>
      </w:r>
      <w:r w:rsidR="000B6ED8">
        <w:rPr>
          <w:rFonts w:asciiTheme="majorHAnsi" w:hAnsiTheme="majorHAnsi" w:cstheme="majorHAnsi"/>
        </w:rPr>
        <w:t>ese</w:t>
      </w:r>
      <w:r>
        <w:rPr>
          <w:rFonts w:asciiTheme="majorHAnsi" w:hAnsiTheme="majorHAnsi" w:cstheme="majorHAnsi"/>
        </w:rPr>
        <w:t xml:space="preserve"> will be withheld.</w:t>
      </w:r>
      <w:r w:rsidR="00F15ABF">
        <w:rPr>
          <w:rFonts w:asciiTheme="majorHAnsi" w:hAnsiTheme="majorHAnsi" w:cstheme="majorHAnsi"/>
        </w:rPr>
        <w:t xml:space="preserve"> </w:t>
      </w:r>
    </w:p>
    <w:p w14:paraId="7699F355" w14:textId="77777777" w:rsidR="00BC50A6" w:rsidRPr="00C52286" w:rsidRDefault="00BC50A6" w:rsidP="00D538B7">
      <w:pPr>
        <w:rPr>
          <w:rFonts w:asciiTheme="majorHAnsi" w:hAnsiTheme="majorHAnsi" w:cstheme="majorHAnsi"/>
        </w:rPr>
      </w:pPr>
    </w:p>
    <w:p w14:paraId="2F67D054"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B890F67" wp14:editId="7420B4D6">
                <wp:extent cx="6245225" cy="287020"/>
                <wp:effectExtent l="9525" t="9525" r="12700" b="8255"/>
                <wp:docPr id="4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64D096EE" w14:textId="77777777" w:rsidR="005A159A" w:rsidRPr="00383A7C" w:rsidRDefault="005A159A" w:rsidP="00D538B7">
                            <w:pPr>
                              <w:rPr>
                                <w:rFonts w:ascii="Calibri" w:hAnsi="Calibri"/>
                                <w:b/>
                              </w:rPr>
                            </w:pPr>
                            <w:r>
                              <w:rPr>
                                <w:rFonts w:ascii="Calibri" w:hAnsi="Calibri"/>
                                <w:b/>
                              </w:rPr>
                              <w:t>Question 16: Describe the procedures in place for maintaining that participant personal information and data collected will be treated with confidentiality and their anonymity respected.</w:t>
                            </w:r>
                            <w:r w:rsidRPr="00383A7C">
                              <w:rPr>
                                <w:rFonts w:ascii="Calibri" w:hAnsi="Calibri"/>
                                <w:b/>
                              </w:rPr>
                              <w:t xml:space="preserve">  </w:t>
                            </w:r>
                            <w:r>
                              <w:rPr>
                                <w:rFonts w:ascii="Calibri" w:hAnsi="Calibri"/>
                                <w:b/>
                              </w:rPr>
                              <w:t>Please list all people who will have access to the data.</w:t>
                            </w:r>
                          </w:p>
                        </w:txbxContent>
                      </wps:txbx>
                      <wps:bodyPr rot="0" vert="horz" wrap="square" lIns="91440" tIns="45720" rIns="91440" bIns="45720" anchor="t" anchorCtr="0" upright="1">
                        <a:spAutoFit/>
                      </wps:bodyPr>
                    </wps:wsp>
                  </a:graphicData>
                </a:graphic>
              </wp:inline>
            </w:drawing>
          </mc:Choice>
          <mc:Fallback>
            <w:pict>
              <v:shape w14:anchorId="1B890F67" id="_x0000_s1064"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">
                <v:textbox style="mso-fit-shape-to-text:t">
                  <w:txbxContent>
                    <w:p w14:paraId="64D096EE" w14:textId="77777777" w:rsidR="005A159A" w:rsidRPr="00383A7C" w:rsidRDefault="005A159A" w:rsidP="00D538B7">
                      <w:pPr>
                        <w:rPr>
                          <w:rFonts w:ascii="Calibri" w:hAnsi="Calibri"/>
                          <w:b/>
                        </w:rPr>
                      </w:pPr>
                      <w:r>
                        <w:rPr>
                          <w:rFonts w:ascii="Calibri" w:hAnsi="Calibri"/>
                          <w:b/>
                        </w:rPr>
                        <w:t>Question 16: Describe the procedures in place for maintaining that participant personal information and data collected will be treated with confidentiality and their anonymity respected.</w:t>
                      </w:r>
                      <w:r w:rsidRPr="00383A7C">
                        <w:rPr>
                          <w:rFonts w:ascii="Calibri" w:hAnsi="Calibri"/>
                          <w:b/>
                        </w:rPr>
                        <w:t xml:space="preserve">  </w:t>
                      </w:r>
                      <w:r>
                        <w:rPr>
                          <w:rFonts w:ascii="Calibri" w:hAnsi="Calibri"/>
                          <w:b/>
                        </w:rPr>
                        <w:t>Please list all people who will have access to the data.</w:t>
                      </w:r>
                    </w:p>
                  </w:txbxContent>
                </v:textbox>
                <w10:anchorlock/>
              </v:shape>
            </w:pict>
          </mc:Fallback>
        </mc:AlternateContent>
      </w:r>
    </w:p>
    <w:p w14:paraId="3CAFF71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25C66E74" wp14:editId="48882398">
                <wp:extent cx="6249670" cy="277495"/>
                <wp:effectExtent l="0" t="0" r="0" b="0"/>
                <wp:docPr id="4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16EBE7AA" w14:textId="77777777" w:rsidR="005A159A" w:rsidRDefault="005A159A" w:rsidP="0094627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Personal identifying information is defined as:</w:t>
                            </w:r>
                          </w:p>
                          <w:p w14:paraId="73231010"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Biographical information or current living situation</w:t>
                            </w:r>
                            <w:r w:rsidRPr="00B07B38">
                              <w:rPr>
                                <w:rFonts w:ascii="Calibri" w:hAnsi="Calibri"/>
                                <w:i/>
                                <w:sz w:val="24"/>
                                <w:szCs w:val="24"/>
                              </w:rPr>
                              <w:t>, including dates of birth, Social Security numbers, phone numbers and email addresses.</w:t>
                            </w:r>
                          </w:p>
                          <w:p w14:paraId="232C3591"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Looks, appearance and behaviour</w:t>
                            </w:r>
                            <w:r w:rsidRPr="00B07B38">
                              <w:rPr>
                                <w:rFonts w:ascii="Calibri" w:hAnsi="Calibri"/>
                                <w:i/>
                                <w:sz w:val="24"/>
                                <w:szCs w:val="24"/>
                              </w:rPr>
                              <w:t>, including eye colour, weight and character traits.</w:t>
                            </w:r>
                          </w:p>
                          <w:p w14:paraId="720FC9F9"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Workplace data and information about education</w:t>
                            </w:r>
                            <w:r w:rsidRPr="00B07B38">
                              <w:rPr>
                                <w:rFonts w:ascii="Calibri" w:hAnsi="Calibri"/>
                                <w:i/>
                                <w:sz w:val="24"/>
                                <w:szCs w:val="24"/>
                              </w:rPr>
                              <w:t>, including salary, tax information and student numbers.</w:t>
                            </w:r>
                          </w:p>
                          <w:p w14:paraId="62C44E8A"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Private and subjective data</w:t>
                            </w:r>
                            <w:r w:rsidRPr="00B07B38">
                              <w:rPr>
                                <w:rFonts w:ascii="Calibri" w:hAnsi="Calibri"/>
                                <w:i/>
                                <w:sz w:val="24"/>
                                <w:szCs w:val="24"/>
                              </w:rPr>
                              <w:t>, including religion, political opinions and geo-tracking data.</w:t>
                            </w:r>
                          </w:p>
                          <w:p w14:paraId="2508A040" w14:textId="15292F94" w:rsidR="005A159A" w:rsidRPr="00946270" w:rsidRDefault="005A159A" w:rsidP="00D538B7">
                            <w:pPr>
                              <w:numPr>
                                <w:ilvl w:val="0"/>
                                <w:numId w:val="1"/>
                              </w:numPr>
                              <w:rPr>
                                <w:rFonts w:ascii="Calibri" w:hAnsi="Calibri"/>
                                <w:i/>
                                <w:sz w:val="24"/>
                                <w:szCs w:val="24"/>
                              </w:rPr>
                            </w:pPr>
                            <w:r w:rsidRPr="00B07B38">
                              <w:rPr>
                                <w:rFonts w:ascii="Calibri" w:hAnsi="Calibri"/>
                                <w:b/>
                                <w:bCs/>
                                <w:i/>
                                <w:sz w:val="24"/>
                                <w:szCs w:val="24"/>
                              </w:rPr>
                              <w:t>Health, sickness and genetics</w:t>
                            </w:r>
                            <w:r w:rsidRPr="00B07B38">
                              <w:rPr>
                                <w:rFonts w:ascii="Calibri" w:hAnsi="Calibri"/>
                                <w:i/>
                                <w:sz w:val="24"/>
                                <w:szCs w:val="24"/>
                              </w:rPr>
                              <w:t>, including medical history, genetic data and information about sick leave.</w:t>
                            </w:r>
                          </w:p>
                          <w:p w14:paraId="4506F9C4" w14:textId="56F883FA" w:rsidR="005A159A" w:rsidRPr="00C96EFB" w:rsidRDefault="005A159A" w:rsidP="00D538B7">
                            <w:pPr>
                              <w:rPr>
                                <w:rFonts w:ascii="Calibri" w:hAnsi="Calibri"/>
                                <w:i/>
                                <w:sz w:val="24"/>
                                <w:szCs w:val="24"/>
                              </w:rPr>
                            </w:pPr>
                            <w:r>
                              <w:rPr>
                                <w:rFonts w:ascii="Calibri" w:hAnsi="Calibri"/>
                                <w:i/>
                                <w:sz w:val="24"/>
                                <w:szCs w:val="24"/>
                              </w:rPr>
                              <w:t>Include how any identifying information will be kept separate for data collected; where data will be stored and for how long; what use will be made of the data. Say who will have access to participants’ personal data and for how long personal data will be stored or accessed after the study has ended. If using interview data, describe how you will ensure that all identifying information will be removed from the transcripts.</w:t>
                            </w:r>
                            <w:r w:rsidRPr="00782E37">
                              <w:rPr>
                                <w:rFonts w:ascii="Calibri" w:hAnsi="Calibri"/>
                                <w:i/>
                                <w:sz w:val="24"/>
                                <w:szCs w:val="24"/>
                              </w:rPr>
                              <w:t xml:space="preserve"> </w:t>
                            </w:r>
                            <w:r>
                              <w:rPr>
                                <w:rFonts w:ascii="Calibri" w:hAnsi="Calibri"/>
                                <w:i/>
                                <w:sz w:val="24"/>
                                <w:szCs w:val="24"/>
                              </w:rPr>
                              <w:t>Please state how long you will keep consent forms for (e.g., until marking of project, publication of data)</w:t>
                            </w:r>
                          </w:p>
                        </w:txbxContent>
                      </wps:txbx>
                      <wps:bodyPr rot="0" vert="horz" wrap="square" lIns="91440" tIns="45720" rIns="91440" bIns="45720" anchor="t" anchorCtr="0" upright="1">
                        <a:spAutoFit/>
                      </wps:bodyPr>
                    </wps:wsp>
                  </a:graphicData>
                </a:graphic>
              </wp:inline>
            </w:drawing>
          </mc:Choice>
          <mc:Fallback>
            <w:pict>
              <v:shape w14:anchorId="25C66E74" id="_x0000_s1065"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LmGMLA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16EBE7AA" w14:textId="77777777" w:rsidR="005A159A" w:rsidRDefault="005A159A" w:rsidP="0094627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Personal identifying information is defined as:</w:t>
                      </w:r>
                    </w:p>
                    <w:p w14:paraId="73231010"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Biographical information or current living situation</w:t>
                      </w:r>
                      <w:r w:rsidRPr="00B07B38">
                        <w:rPr>
                          <w:rFonts w:ascii="Calibri" w:hAnsi="Calibri"/>
                          <w:i/>
                          <w:sz w:val="24"/>
                          <w:szCs w:val="24"/>
                        </w:rPr>
                        <w:t>, including dates of birth, Social Security numbers, phone numbers and email addresses.</w:t>
                      </w:r>
                    </w:p>
                    <w:p w14:paraId="232C3591"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Looks, appearance and behaviour</w:t>
                      </w:r>
                      <w:r w:rsidRPr="00B07B38">
                        <w:rPr>
                          <w:rFonts w:ascii="Calibri" w:hAnsi="Calibri"/>
                          <w:i/>
                          <w:sz w:val="24"/>
                          <w:szCs w:val="24"/>
                        </w:rPr>
                        <w:t>, including eye colour, weight and character traits.</w:t>
                      </w:r>
                    </w:p>
                    <w:p w14:paraId="720FC9F9"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Workplace data and information about education</w:t>
                      </w:r>
                      <w:r w:rsidRPr="00B07B38">
                        <w:rPr>
                          <w:rFonts w:ascii="Calibri" w:hAnsi="Calibri"/>
                          <w:i/>
                          <w:sz w:val="24"/>
                          <w:szCs w:val="24"/>
                        </w:rPr>
                        <w:t>, including salary, tax information and student numbers.</w:t>
                      </w:r>
                    </w:p>
                    <w:p w14:paraId="62C44E8A"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Private and subjective data</w:t>
                      </w:r>
                      <w:r w:rsidRPr="00B07B38">
                        <w:rPr>
                          <w:rFonts w:ascii="Calibri" w:hAnsi="Calibri"/>
                          <w:i/>
                          <w:sz w:val="24"/>
                          <w:szCs w:val="24"/>
                        </w:rPr>
                        <w:t>, including religion, political opinions and geo-tracking data.</w:t>
                      </w:r>
                    </w:p>
                    <w:p w14:paraId="2508A040" w14:textId="15292F94" w:rsidR="005A159A" w:rsidRPr="00946270" w:rsidRDefault="005A159A" w:rsidP="00D538B7">
                      <w:pPr>
                        <w:numPr>
                          <w:ilvl w:val="0"/>
                          <w:numId w:val="1"/>
                        </w:numPr>
                        <w:rPr>
                          <w:rFonts w:ascii="Calibri" w:hAnsi="Calibri"/>
                          <w:i/>
                          <w:sz w:val="24"/>
                          <w:szCs w:val="24"/>
                        </w:rPr>
                      </w:pPr>
                      <w:r w:rsidRPr="00B07B38">
                        <w:rPr>
                          <w:rFonts w:ascii="Calibri" w:hAnsi="Calibri"/>
                          <w:b/>
                          <w:bCs/>
                          <w:i/>
                          <w:sz w:val="24"/>
                          <w:szCs w:val="24"/>
                        </w:rPr>
                        <w:t>Health, sickness and genetics</w:t>
                      </w:r>
                      <w:r w:rsidRPr="00B07B38">
                        <w:rPr>
                          <w:rFonts w:ascii="Calibri" w:hAnsi="Calibri"/>
                          <w:i/>
                          <w:sz w:val="24"/>
                          <w:szCs w:val="24"/>
                        </w:rPr>
                        <w:t>, including medical history, genetic data and information about sick leave.</w:t>
                      </w:r>
                    </w:p>
                    <w:p w14:paraId="4506F9C4" w14:textId="56F883FA" w:rsidR="005A159A" w:rsidRPr="00C96EFB" w:rsidRDefault="005A159A" w:rsidP="00D538B7">
                      <w:pPr>
                        <w:rPr>
                          <w:rFonts w:ascii="Calibri" w:hAnsi="Calibri"/>
                          <w:i/>
                          <w:sz w:val="24"/>
                          <w:szCs w:val="24"/>
                        </w:rPr>
                      </w:pPr>
                      <w:r>
                        <w:rPr>
                          <w:rFonts w:ascii="Calibri" w:hAnsi="Calibri"/>
                          <w:i/>
                          <w:sz w:val="24"/>
                          <w:szCs w:val="24"/>
                        </w:rPr>
                        <w:t>Include how any identifying information will be kept separate for data collected; where data will be stored and for how long; what use will be made of the data. Say who will have access to participants’ personal data and for how long personal data will be stored or accessed after the study has ended. If using interview data, describe how you will ensure that all identifying information will be removed from the transcripts.</w:t>
                      </w:r>
                      <w:r w:rsidRPr="00782E37">
                        <w:rPr>
                          <w:rFonts w:ascii="Calibri" w:hAnsi="Calibri"/>
                          <w:i/>
                          <w:sz w:val="24"/>
                          <w:szCs w:val="24"/>
                        </w:rPr>
                        <w:t xml:space="preserve"> </w:t>
                      </w:r>
                      <w:r>
                        <w:rPr>
                          <w:rFonts w:ascii="Calibri" w:hAnsi="Calibri"/>
                          <w:i/>
                          <w:sz w:val="24"/>
                          <w:szCs w:val="24"/>
                        </w:rPr>
                        <w:t>Please state how long you will keep consent forms for (e.g., until marking of project, publication of data)</w:t>
                      </w:r>
                    </w:p>
                  </w:txbxContent>
                </v:textbox>
                <w10:anchorlock/>
              </v:shape>
            </w:pict>
          </mc:Fallback>
        </mc:AlternateContent>
      </w:r>
    </w:p>
    <w:p w14:paraId="45A604C4" w14:textId="509B194D" w:rsidR="00D538B7" w:rsidRPr="00C52286" w:rsidRDefault="00D538B7" w:rsidP="00D538B7">
      <w:pPr>
        <w:pStyle w:val="applicquestion"/>
        <w:ind w:left="0" w:firstLine="0"/>
        <w:rPr>
          <w:rFonts w:asciiTheme="majorHAnsi" w:hAnsiTheme="majorHAnsi" w:cstheme="majorHAnsi"/>
          <w:sz w:val="24"/>
          <w:szCs w:val="24"/>
        </w:rPr>
      </w:pPr>
    </w:p>
    <w:p w14:paraId="4545FC22" w14:textId="530A1AA4" w:rsidR="00276B89" w:rsidRDefault="00A73DA4" w:rsidP="00847B6D">
      <w:pPr>
        <w:pStyle w:val="applicquestion"/>
        <w:ind w:left="0" w:firstLine="0"/>
        <w:rPr>
          <w:rFonts w:asciiTheme="majorHAnsi" w:hAnsiTheme="majorHAnsi" w:cstheme="majorHAnsi"/>
          <w:b/>
          <w:sz w:val="24"/>
          <w:szCs w:val="24"/>
        </w:rPr>
      </w:pPr>
      <w:r w:rsidRPr="00B16E17">
        <w:rPr>
          <w:rFonts w:asciiTheme="majorHAnsi" w:hAnsiTheme="majorHAnsi" w:cstheme="majorHAnsi"/>
          <w:b/>
          <w:sz w:val="24"/>
          <w:szCs w:val="24"/>
        </w:rPr>
        <w:t xml:space="preserve">Please state your data management plan: </w:t>
      </w:r>
    </w:p>
    <w:p w14:paraId="3CDACB89" w14:textId="1F335774" w:rsidR="00F15ABF" w:rsidRDefault="00D9017D" w:rsidP="009826A4">
      <w:pPr>
        <w:pStyle w:val="applicquestion"/>
        <w:ind w:left="0" w:firstLine="0"/>
        <w:rPr>
          <w:rFonts w:asciiTheme="majorHAnsi" w:hAnsiTheme="majorHAnsi" w:cstheme="majorHAnsi"/>
          <w:sz w:val="22"/>
          <w:szCs w:val="22"/>
        </w:rPr>
      </w:pPr>
      <w:r>
        <w:rPr>
          <w:rFonts w:asciiTheme="majorHAnsi" w:hAnsiTheme="majorHAnsi" w:cstheme="majorHAnsi"/>
          <w:sz w:val="22"/>
          <w:szCs w:val="22"/>
        </w:rPr>
        <w:t>The data we record will be strictly limited to what is necessary to achieve our research goals</w:t>
      </w:r>
      <w:r w:rsidR="00DB152E">
        <w:rPr>
          <w:rFonts w:asciiTheme="majorHAnsi" w:hAnsiTheme="majorHAnsi" w:cstheme="majorHAnsi"/>
          <w:sz w:val="22"/>
          <w:szCs w:val="22"/>
        </w:rPr>
        <w:t>.</w:t>
      </w:r>
      <w:r w:rsidR="007F2F61">
        <w:rPr>
          <w:rFonts w:asciiTheme="majorHAnsi" w:hAnsiTheme="majorHAnsi" w:cstheme="majorHAnsi"/>
          <w:sz w:val="22"/>
          <w:szCs w:val="22"/>
        </w:rPr>
        <w:t xml:space="preserve"> </w:t>
      </w:r>
      <w:r w:rsidR="009826A4">
        <w:rPr>
          <w:rFonts w:asciiTheme="majorHAnsi" w:hAnsiTheme="majorHAnsi" w:cstheme="majorHAnsi"/>
          <w:sz w:val="22"/>
          <w:szCs w:val="22"/>
        </w:rPr>
        <w:t xml:space="preserve"> </w:t>
      </w:r>
      <w:r w:rsidR="007F2F61">
        <w:rPr>
          <w:rFonts w:asciiTheme="majorHAnsi" w:hAnsiTheme="majorHAnsi" w:cstheme="majorHAnsi"/>
          <w:sz w:val="22"/>
          <w:szCs w:val="22"/>
        </w:rPr>
        <w:t>We will not collect identifying information such as names and contact details. Demogr</w:t>
      </w:r>
      <w:r w:rsidR="009826A4">
        <w:rPr>
          <w:rFonts w:asciiTheme="majorHAnsi" w:hAnsiTheme="majorHAnsi" w:cstheme="majorHAnsi"/>
          <w:sz w:val="22"/>
          <w:szCs w:val="22"/>
        </w:rPr>
        <w:t>aphic data, including age</w:t>
      </w:r>
      <w:r w:rsidR="007F2F61">
        <w:rPr>
          <w:rFonts w:asciiTheme="majorHAnsi" w:hAnsiTheme="majorHAnsi" w:cstheme="majorHAnsi"/>
          <w:sz w:val="22"/>
          <w:szCs w:val="22"/>
        </w:rPr>
        <w:t xml:space="preserve">, country of origin, employment status, </w:t>
      </w:r>
      <w:r w:rsidR="009826A4">
        <w:rPr>
          <w:rFonts w:asciiTheme="majorHAnsi" w:hAnsiTheme="majorHAnsi" w:cstheme="majorHAnsi"/>
          <w:sz w:val="22"/>
          <w:szCs w:val="22"/>
        </w:rPr>
        <w:t xml:space="preserve">first language, nationality, sex, and student status, is collected automatically by Prolific, and will not be used or shared by us. </w:t>
      </w:r>
      <w:r w:rsidR="00B62C59">
        <w:rPr>
          <w:rFonts w:asciiTheme="majorHAnsi" w:hAnsiTheme="majorHAnsi" w:cstheme="majorHAnsi"/>
          <w:sz w:val="22"/>
          <w:szCs w:val="22"/>
        </w:rPr>
        <w:t>This</w:t>
      </w:r>
      <w:r w:rsidR="00C152E4">
        <w:rPr>
          <w:rFonts w:asciiTheme="majorHAnsi" w:hAnsiTheme="majorHAnsi" w:cstheme="majorHAnsi"/>
          <w:sz w:val="22"/>
          <w:szCs w:val="22"/>
        </w:rPr>
        <w:t xml:space="preserve"> sensitive</w:t>
      </w:r>
      <w:r w:rsidR="00B62C59">
        <w:rPr>
          <w:rFonts w:asciiTheme="majorHAnsi" w:hAnsiTheme="majorHAnsi" w:cstheme="majorHAnsi"/>
          <w:sz w:val="22"/>
          <w:szCs w:val="22"/>
        </w:rPr>
        <w:t xml:space="preserve"> data will be stored securely and separately</w:t>
      </w:r>
      <w:r w:rsidR="00C152E4">
        <w:rPr>
          <w:rFonts w:asciiTheme="majorHAnsi" w:hAnsiTheme="majorHAnsi" w:cstheme="majorHAnsi"/>
          <w:sz w:val="22"/>
          <w:szCs w:val="22"/>
        </w:rPr>
        <w:t xml:space="preserve"> from the anonymised </w:t>
      </w:r>
      <w:r w:rsidR="00B62C59">
        <w:rPr>
          <w:rFonts w:asciiTheme="majorHAnsi" w:hAnsiTheme="majorHAnsi" w:cstheme="majorHAnsi"/>
          <w:sz w:val="22"/>
          <w:szCs w:val="22"/>
        </w:rPr>
        <w:t>experiment</w:t>
      </w:r>
      <w:r w:rsidR="00C152E4">
        <w:rPr>
          <w:rFonts w:asciiTheme="majorHAnsi" w:hAnsiTheme="majorHAnsi" w:cstheme="majorHAnsi"/>
          <w:sz w:val="22"/>
          <w:szCs w:val="22"/>
        </w:rPr>
        <w:t>al</w:t>
      </w:r>
      <w:r w:rsidR="00B62C59">
        <w:rPr>
          <w:rFonts w:asciiTheme="majorHAnsi" w:hAnsiTheme="majorHAnsi" w:cstheme="majorHAnsi"/>
          <w:sz w:val="22"/>
          <w:szCs w:val="22"/>
        </w:rPr>
        <w:t xml:space="preserve"> data we intend to gather</w:t>
      </w:r>
      <w:r w:rsidR="006D1671">
        <w:rPr>
          <w:rFonts w:asciiTheme="majorHAnsi" w:hAnsiTheme="majorHAnsi" w:cstheme="majorHAnsi"/>
          <w:sz w:val="22"/>
          <w:szCs w:val="22"/>
        </w:rPr>
        <w:t xml:space="preserve"> and will be</w:t>
      </w:r>
      <w:r w:rsidR="000701F6">
        <w:rPr>
          <w:rFonts w:asciiTheme="majorHAnsi" w:hAnsiTheme="majorHAnsi" w:cstheme="majorHAnsi"/>
          <w:sz w:val="22"/>
          <w:szCs w:val="22"/>
        </w:rPr>
        <w:t xml:space="preserve"> destroyed</w:t>
      </w:r>
      <w:r w:rsidR="006D1671">
        <w:rPr>
          <w:rFonts w:asciiTheme="majorHAnsi" w:hAnsiTheme="majorHAnsi" w:cstheme="majorHAnsi"/>
          <w:sz w:val="22"/>
          <w:szCs w:val="22"/>
        </w:rPr>
        <w:t xml:space="preserve"> </w:t>
      </w:r>
      <w:r w:rsidR="00E96D90">
        <w:rPr>
          <w:rFonts w:asciiTheme="majorHAnsi" w:hAnsiTheme="majorHAnsi" w:cstheme="majorHAnsi"/>
          <w:sz w:val="22"/>
          <w:szCs w:val="22"/>
        </w:rPr>
        <w:t>before</w:t>
      </w:r>
      <w:r w:rsidR="006D1671">
        <w:rPr>
          <w:rFonts w:asciiTheme="majorHAnsi" w:hAnsiTheme="majorHAnsi" w:cstheme="majorHAnsi"/>
          <w:sz w:val="22"/>
          <w:szCs w:val="22"/>
        </w:rPr>
        <w:t xml:space="preserve"> 5 years have passed.</w:t>
      </w:r>
      <w:r w:rsidR="006D1671" w:rsidRPr="006D1671">
        <w:rPr>
          <w:rFonts w:asciiTheme="majorHAnsi" w:hAnsiTheme="majorHAnsi" w:cstheme="majorHAnsi"/>
          <w:sz w:val="22"/>
          <w:szCs w:val="22"/>
        </w:rPr>
        <w:t xml:space="preserve"> </w:t>
      </w:r>
      <w:r w:rsidR="009826A4">
        <w:rPr>
          <w:rFonts w:asciiTheme="majorHAnsi" w:hAnsiTheme="majorHAnsi" w:cstheme="majorHAnsi"/>
          <w:sz w:val="22"/>
          <w:szCs w:val="22"/>
        </w:rPr>
        <w:t xml:space="preserve"> Anonymized data will be made available on an online repository, to ensure reproducibility and transparency.</w:t>
      </w:r>
      <w:r w:rsidR="006D1671">
        <w:rPr>
          <w:rFonts w:asciiTheme="majorHAnsi" w:hAnsiTheme="majorHAnsi" w:cstheme="majorHAnsi"/>
          <w:sz w:val="22"/>
          <w:szCs w:val="22"/>
        </w:rPr>
        <w:t xml:space="preserve"> The information we are recording, how we are going to use it and participants’ rights regarding this will be transparently disclosed in the information and consent forms provided to participants at the beginning of the study session.</w:t>
      </w:r>
    </w:p>
    <w:p w14:paraId="4AE06BD6" w14:textId="77777777" w:rsidR="00F15ABF" w:rsidRPr="00F15ABF" w:rsidRDefault="00F15ABF" w:rsidP="00847B6D">
      <w:pPr>
        <w:pStyle w:val="applicquestion"/>
        <w:ind w:left="0" w:firstLine="0"/>
        <w:rPr>
          <w:rFonts w:asciiTheme="majorHAnsi" w:hAnsiTheme="majorHAnsi" w:cstheme="majorHAnsi"/>
          <w:sz w:val="22"/>
          <w:szCs w:val="22"/>
        </w:rPr>
      </w:pPr>
    </w:p>
    <w:p w14:paraId="3E00E6B6" w14:textId="77777777" w:rsidR="00782E37" w:rsidRPr="00B16E17" w:rsidRDefault="00782E37"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t>Procedures for confidentiality and anonymity:</w:t>
      </w:r>
    </w:p>
    <w:p w14:paraId="60801E00" w14:textId="34A47BCD" w:rsidR="00782E37" w:rsidRDefault="00C73100" w:rsidP="00782E37">
      <w:pPr>
        <w:pStyle w:val="applicquestion"/>
        <w:ind w:left="0" w:firstLine="0"/>
        <w:rPr>
          <w:rFonts w:asciiTheme="majorHAnsi" w:hAnsiTheme="majorHAnsi" w:cstheme="majorHAnsi"/>
          <w:sz w:val="22"/>
          <w:szCs w:val="22"/>
        </w:rPr>
      </w:pPr>
      <w:r w:rsidRPr="00ED6C4B">
        <w:rPr>
          <w:rFonts w:asciiTheme="majorHAnsi" w:hAnsiTheme="majorHAnsi" w:cstheme="majorHAnsi"/>
          <w:sz w:val="22"/>
          <w:szCs w:val="22"/>
        </w:rPr>
        <w:t>Confidentiality and a</w:t>
      </w:r>
      <w:r w:rsidR="00BC50A6" w:rsidRPr="00ED6C4B">
        <w:rPr>
          <w:rFonts w:asciiTheme="majorHAnsi" w:hAnsiTheme="majorHAnsi" w:cstheme="majorHAnsi"/>
          <w:sz w:val="22"/>
          <w:szCs w:val="22"/>
        </w:rPr>
        <w:t xml:space="preserve">nonymity will be ensured </w:t>
      </w:r>
      <w:r w:rsidR="009826A4">
        <w:rPr>
          <w:rFonts w:asciiTheme="majorHAnsi" w:hAnsiTheme="majorHAnsi" w:cstheme="majorHAnsi"/>
          <w:sz w:val="22"/>
          <w:szCs w:val="22"/>
        </w:rPr>
        <w:t>using Prolific’s anonymized ID, instead of name or name initials, as subject identifiers</w:t>
      </w:r>
      <w:r w:rsidR="001F0A99">
        <w:rPr>
          <w:rFonts w:asciiTheme="majorHAnsi" w:hAnsiTheme="majorHAnsi" w:cstheme="majorHAnsi"/>
          <w:sz w:val="22"/>
          <w:szCs w:val="22"/>
        </w:rPr>
        <w:t xml:space="preserve">. </w:t>
      </w:r>
      <w:r w:rsidR="009826A4">
        <w:rPr>
          <w:rFonts w:asciiTheme="majorHAnsi" w:hAnsiTheme="majorHAnsi" w:cstheme="majorHAnsi"/>
          <w:sz w:val="22"/>
          <w:szCs w:val="22"/>
        </w:rPr>
        <w:t>Demographic data will not be shared with any third party.</w:t>
      </w:r>
      <w:r w:rsidR="009826A4" w:rsidDel="009826A4">
        <w:rPr>
          <w:rFonts w:asciiTheme="majorHAnsi" w:hAnsiTheme="majorHAnsi" w:cstheme="majorHAnsi"/>
          <w:sz w:val="22"/>
          <w:szCs w:val="22"/>
        </w:rPr>
        <w:t xml:space="preserve"> </w:t>
      </w:r>
    </w:p>
    <w:p w14:paraId="252E48BB" w14:textId="77777777" w:rsidR="00AE3DD9" w:rsidRPr="00B16E17" w:rsidRDefault="00AE3DD9" w:rsidP="00782E37">
      <w:pPr>
        <w:pStyle w:val="applicquestion"/>
        <w:ind w:left="0" w:firstLine="0"/>
        <w:rPr>
          <w:rFonts w:asciiTheme="majorHAnsi" w:hAnsiTheme="majorHAnsi" w:cstheme="majorHAnsi"/>
          <w:b/>
          <w:sz w:val="24"/>
          <w:szCs w:val="24"/>
        </w:rPr>
      </w:pPr>
    </w:p>
    <w:p w14:paraId="5C4BD023" w14:textId="77777777" w:rsidR="00BC50A6" w:rsidRDefault="00782E37" w:rsidP="00AE3DD9">
      <w:pPr>
        <w:pStyle w:val="applicquestion"/>
        <w:ind w:left="0" w:firstLine="0"/>
        <w:rPr>
          <w:rFonts w:asciiTheme="majorHAnsi" w:hAnsiTheme="majorHAnsi" w:cstheme="majorHAnsi"/>
          <w:b/>
          <w:sz w:val="24"/>
          <w:szCs w:val="24"/>
        </w:rPr>
      </w:pPr>
      <w:r w:rsidRPr="00B16E17">
        <w:rPr>
          <w:rFonts w:asciiTheme="majorHAnsi" w:hAnsiTheme="majorHAnsi" w:cstheme="majorHAnsi"/>
          <w:b/>
          <w:sz w:val="24"/>
          <w:szCs w:val="24"/>
        </w:rPr>
        <w:t>Are you recording pe</w:t>
      </w:r>
      <w:r w:rsidR="008E21A3" w:rsidRPr="00B16E17">
        <w:rPr>
          <w:rFonts w:asciiTheme="majorHAnsi" w:hAnsiTheme="majorHAnsi" w:cstheme="majorHAnsi"/>
          <w:b/>
          <w:sz w:val="24"/>
          <w:szCs w:val="24"/>
        </w:rPr>
        <w:t>rsonal identifying information</w:t>
      </w:r>
      <w:r w:rsidR="00BC50A6">
        <w:rPr>
          <w:rFonts w:asciiTheme="majorHAnsi" w:hAnsiTheme="majorHAnsi" w:cstheme="majorHAnsi"/>
          <w:b/>
          <w:sz w:val="24"/>
          <w:szCs w:val="24"/>
        </w:rPr>
        <w:t>:</w:t>
      </w:r>
    </w:p>
    <w:p w14:paraId="3ACB8728" w14:textId="2D8F7F09" w:rsidR="00782E37" w:rsidRDefault="005A159A" w:rsidP="00782E37">
      <w:pPr>
        <w:pStyle w:val="applicquestion"/>
        <w:rPr>
          <w:rFonts w:asciiTheme="majorHAnsi" w:hAnsiTheme="majorHAnsi" w:cstheme="majorHAnsi"/>
          <w:sz w:val="22"/>
          <w:szCs w:val="22"/>
        </w:rPr>
      </w:pPr>
      <w:r>
        <w:rPr>
          <w:rFonts w:asciiTheme="majorHAnsi" w:hAnsiTheme="majorHAnsi" w:cstheme="majorHAnsi"/>
          <w:sz w:val="22"/>
          <w:szCs w:val="22"/>
        </w:rPr>
        <w:t xml:space="preserve">We will record no personal identifying information. </w:t>
      </w:r>
      <w:r w:rsidR="009826A4">
        <w:rPr>
          <w:rFonts w:asciiTheme="majorHAnsi" w:hAnsiTheme="majorHAnsi" w:cstheme="majorHAnsi"/>
          <w:sz w:val="22"/>
          <w:szCs w:val="22"/>
        </w:rPr>
        <w:t>Demographic data, including age</w:t>
      </w:r>
      <w:r w:rsidR="00AE3DD9">
        <w:rPr>
          <w:rFonts w:asciiTheme="majorHAnsi" w:hAnsiTheme="majorHAnsi" w:cstheme="majorHAnsi"/>
          <w:sz w:val="22"/>
          <w:szCs w:val="22"/>
        </w:rPr>
        <w:t xml:space="preserve">, country of origin, employment </w:t>
      </w:r>
      <w:r w:rsidR="009826A4">
        <w:rPr>
          <w:rFonts w:asciiTheme="majorHAnsi" w:hAnsiTheme="majorHAnsi" w:cstheme="majorHAnsi"/>
          <w:sz w:val="22"/>
          <w:szCs w:val="22"/>
        </w:rPr>
        <w:t>status, first language, nationality, sex, and student status, is collected automatically by Prolific.</w:t>
      </w:r>
    </w:p>
    <w:p w14:paraId="2FB6D85B" w14:textId="77777777" w:rsidR="00AE3DD9" w:rsidRPr="00B16E17" w:rsidRDefault="00AE3DD9" w:rsidP="00782E37">
      <w:pPr>
        <w:pStyle w:val="applicquestion"/>
        <w:rPr>
          <w:rFonts w:asciiTheme="majorHAnsi" w:hAnsiTheme="majorHAnsi" w:cstheme="majorHAnsi"/>
          <w:b/>
          <w:sz w:val="24"/>
          <w:szCs w:val="24"/>
        </w:rPr>
      </w:pPr>
    </w:p>
    <w:p w14:paraId="17690323" w14:textId="3B37CC98" w:rsidR="00782E37" w:rsidRPr="00B16E17" w:rsidRDefault="00782E37"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t xml:space="preserve">Why do you need to record personal </w:t>
      </w:r>
      <w:r w:rsidR="008E21A3" w:rsidRPr="00B16E17">
        <w:rPr>
          <w:rFonts w:asciiTheme="majorHAnsi" w:hAnsiTheme="majorHAnsi" w:cstheme="majorHAnsi"/>
          <w:b/>
          <w:sz w:val="24"/>
          <w:szCs w:val="24"/>
        </w:rPr>
        <w:t>identifying information:</w:t>
      </w:r>
    </w:p>
    <w:p w14:paraId="2D0CDB94" w14:textId="56C62040" w:rsidR="00782E37" w:rsidRPr="00ED6C4B" w:rsidRDefault="005A159A" w:rsidP="009826A4">
      <w:pPr>
        <w:pStyle w:val="applicquestion"/>
        <w:ind w:left="0" w:firstLine="0"/>
        <w:jc w:val="both"/>
        <w:rPr>
          <w:rFonts w:asciiTheme="majorHAnsi" w:hAnsiTheme="majorHAnsi" w:cstheme="majorHAnsi"/>
          <w:sz w:val="22"/>
          <w:szCs w:val="22"/>
        </w:rPr>
      </w:pPr>
      <w:r>
        <w:rPr>
          <w:rFonts w:asciiTheme="majorHAnsi" w:hAnsiTheme="majorHAnsi" w:cstheme="majorHAnsi"/>
          <w:sz w:val="22"/>
          <w:szCs w:val="22"/>
        </w:rPr>
        <w:t xml:space="preserve">We will not record personal identifying information. </w:t>
      </w:r>
      <w:r w:rsidR="009826A4">
        <w:rPr>
          <w:rFonts w:asciiTheme="majorHAnsi" w:hAnsiTheme="majorHAnsi" w:cstheme="majorHAnsi"/>
          <w:sz w:val="22"/>
          <w:szCs w:val="22"/>
        </w:rPr>
        <w:t>Generic demographic data will be used to extract mean statistics at the group level.</w:t>
      </w:r>
    </w:p>
    <w:p w14:paraId="2E64B10E" w14:textId="77777777" w:rsidR="00BC50A6" w:rsidRPr="00BC50A6" w:rsidRDefault="00BC50A6" w:rsidP="00782E37">
      <w:pPr>
        <w:pStyle w:val="applicquestion"/>
        <w:rPr>
          <w:rFonts w:asciiTheme="majorHAnsi" w:hAnsiTheme="majorHAnsi" w:cstheme="majorHAnsi"/>
          <w:sz w:val="24"/>
          <w:szCs w:val="24"/>
        </w:rPr>
      </w:pPr>
    </w:p>
    <w:p w14:paraId="32AA187A" w14:textId="2A22C06F" w:rsidR="00782E37" w:rsidRPr="00B16E17" w:rsidRDefault="008E21A3"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lastRenderedPageBreak/>
        <w:t>How long will personal identifying information be kept:</w:t>
      </w:r>
    </w:p>
    <w:p w14:paraId="615092A2" w14:textId="5919E15F" w:rsidR="00782E37" w:rsidRPr="00ED6C4B" w:rsidRDefault="009826A4" w:rsidP="005A159A">
      <w:pPr>
        <w:pStyle w:val="applicquestion"/>
        <w:ind w:left="0" w:firstLine="0"/>
        <w:rPr>
          <w:rFonts w:asciiTheme="majorHAnsi" w:hAnsiTheme="majorHAnsi" w:cstheme="majorHAnsi"/>
          <w:sz w:val="22"/>
          <w:szCs w:val="22"/>
        </w:rPr>
      </w:pPr>
      <w:r>
        <w:rPr>
          <w:rFonts w:asciiTheme="majorHAnsi" w:hAnsiTheme="majorHAnsi" w:cstheme="majorHAnsi"/>
          <w:sz w:val="22"/>
          <w:szCs w:val="22"/>
        </w:rPr>
        <w:t xml:space="preserve">We will </w:t>
      </w:r>
      <w:r w:rsidR="005A159A">
        <w:rPr>
          <w:rFonts w:asciiTheme="majorHAnsi" w:hAnsiTheme="majorHAnsi" w:cstheme="majorHAnsi"/>
          <w:sz w:val="22"/>
          <w:szCs w:val="22"/>
        </w:rPr>
        <w:t>not record</w:t>
      </w:r>
      <w:r>
        <w:rPr>
          <w:rFonts w:asciiTheme="majorHAnsi" w:hAnsiTheme="majorHAnsi" w:cstheme="majorHAnsi"/>
          <w:sz w:val="22"/>
          <w:szCs w:val="22"/>
        </w:rPr>
        <w:t xml:space="preserve"> personal identifying information.</w:t>
      </w:r>
    </w:p>
    <w:p w14:paraId="67E938CE" w14:textId="77777777" w:rsidR="00BC50A6" w:rsidRPr="00B16E17" w:rsidRDefault="00BC50A6" w:rsidP="00782E37">
      <w:pPr>
        <w:pStyle w:val="applicquestion"/>
        <w:rPr>
          <w:rFonts w:asciiTheme="majorHAnsi" w:hAnsiTheme="majorHAnsi" w:cstheme="majorHAnsi"/>
          <w:b/>
          <w:sz w:val="24"/>
          <w:szCs w:val="24"/>
        </w:rPr>
      </w:pPr>
    </w:p>
    <w:p w14:paraId="4279D417" w14:textId="503A3FF3" w:rsidR="00782E37" w:rsidRPr="00B16E17" w:rsidRDefault="00782E37"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t>How are you ensuring that personal identifying information will be k</w:t>
      </w:r>
      <w:r w:rsidR="008E21A3" w:rsidRPr="00B16E17">
        <w:rPr>
          <w:rFonts w:asciiTheme="majorHAnsi" w:hAnsiTheme="majorHAnsi" w:cstheme="majorHAnsi"/>
          <w:b/>
          <w:sz w:val="24"/>
          <w:szCs w:val="24"/>
        </w:rPr>
        <w:t>ept separate from research data:</w:t>
      </w:r>
    </w:p>
    <w:p w14:paraId="78A83BC6" w14:textId="174162A7" w:rsidR="00A73DA4" w:rsidRPr="00ED6C4B" w:rsidRDefault="005A159A" w:rsidP="00D538B7">
      <w:pPr>
        <w:pStyle w:val="applicquestion"/>
        <w:ind w:left="0" w:firstLine="0"/>
        <w:rPr>
          <w:rFonts w:asciiTheme="majorHAnsi" w:hAnsiTheme="majorHAnsi" w:cstheme="majorHAnsi"/>
          <w:sz w:val="22"/>
          <w:szCs w:val="22"/>
        </w:rPr>
      </w:pPr>
      <w:r>
        <w:rPr>
          <w:rFonts w:asciiTheme="majorHAnsi" w:hAnsiTheme="majorHAnsi" w:cstheme="majorHAnsi"/>
          <w:sz w:val="22"/>
          <w:szCs w:val="22"/>
        </w:rPr>
        <w:t>We will not record personal identifying information.</w:t>
      </w:r>
    </w:p>
    <w:p w14:paraId="06DB6B59" w14:textId="77777777" w:rsidR="00BC50A6" w:rsidRPr="00B16E17" w:rsidRDefault="00BC50A6" w:rsidP="00D538B7">
      <w:pPr>
        <w:pStyle w:val="applicquestion"/>
        <w:ind w:left="0" w:firstLine="0"/>
        <w:rPr>
          <w:rFonts w:asciiTheme="majorHAnsi" w:hAnsiTheme="majorHAnsi" w:cstheme="majorHAnsi"/>
          <w:b/>
          <w:sz w:val="24"/>
          <w:szCs w:val="24"/>
        </w:rPr>
      </w:pPr>
    </w:p>
    <w:p w14:paraId="447932E3" w14:textId="77777777" w:rsidR="00425C1A" w:rsidRDefault="00A73DA4" w:rsidP="00D538B7">
      <w:pPr>
        <w:pStyle w:val="applicquestion"/>
        <w:ind w:left="0" w:firstLine="0"/>
        <w:rPr>
          <w:rFonts w:asciiTheme="majorHAnsi" w:hAnsiTheme="majorHAnsi" w:cstheme="majorHAnsi"/>
          <w:b/>
          <w:sz w:val="24"/>
          <w:szCs w:val="24"/>
        </w:rPr>
      </w:pPr>
      <w:r w:rsidRPr="00B16E17">
        <w:rPr>
          <w:rFonts w:asciiTheme="majorHAnsi" w:hAnsiTheme="majorHAnsi" w:cstheme="majorHAnsi"/>
          <w:b/>
          <w:sz w:val="24"/>
          <w:szCs w:val="24"/>
        </w:rPr>
        <w:t xml:space="preserve">Will you be uploading your </w:t>
      </w:r>
      <w:r w:rsidR="008E21A3" w:rsidRPr="00B16E17">
        <w:rPr>
          <w:rFonts w:asciiTheme="majorHAnsi" w:hAnsiTheme="majorHAnsi" w:cstheme="majorHAnsi"/>
          <w:b/>
          <w:sz w:val="24"/>
          <w:szCs w:val="24"/>
        </w:rPr>
        <w:t xml:space="preserve">anonymised </w:t>
      </w:r>
      <w:r w:rsidR="00425C1A">
        <w:rPr>
          <w:rFonts w:asciiTheme="majorHAnsi" w:hAnsiTheme="majorHAnsi" w:cstheme="majorHAnsi"/>
          <w:b/>
          <w:sz w:val="24"/>
          <w:szCs w:val="24"/>
        </w:rPr>
        <w:t>data to an online repository?</w:t>
      </w:r>
    </w:p>
    <w:p w14:paraId="7BEE7C3B" w14:textId="297F298F" w:rsidR="00D538B7" w:rsidRDefault="005A159A" w:rsidP="00D538B7">
      <w:pPr>
        <w:pStyle w:val="applicpara"/>
        <w:rPr>
          <w:rFonts w:asciiTheme="majorHAnsi" w:hAnsiTheme="majorHAnsi" w:cstheme="majorHAnsi"/>
          <w:sz w:val="22"/>
          <w:szCs w:val="22"/>
        </w:rPr>
      </w:pPr>
      <w:r>
        <w:rPr>
          <w:rFonts w:asciiTheme="majorHAnsi" w:hAnsiTheme="majorHAnsi" w:cstheme="majorHAnsi"/>
          <w:sz w:val="22"/>
          <w:szCs w:val="22"/>
        </w:rPr>
        <w:t>Yes, we will upload all anonymized data to an online repository.</w:t>
      </w:r>
    </w:p>
    <w:p w14:paraId="572C3644" w14:textId="77777777" w:rsidR="001128FF" w:rsidRPr="00C52286" w:rsidRDefault="001128FF" w:rsidP="00D538B7">
      <w:pPr>
        <w:pStyle w:val="applicpara"/>
        <w:rPr>
          <w:rFonts w:asciiTheme="majorHAnsi" w:hAnsiTheme="majorHAnsi" w:cstheme="majorHAnsi"/>
        </w:rPr>
      </w:pPr>
    </w:p>
    <w:p w14:paraId="0720E43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24872693" wp14:editId="6FDF92C4">
                <wp:extent cx="6245225" cy="273050"/>
                <wp:effectExtent l="9525" t="9525" r="12700" b="12700"/>
                <wp:docPr id="4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4F6A3F9"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17: What payments, expenses or other benefits and inducements will participants receive?</w:t>
                            </w:r>
                            <w:r w:rsidRPr="00383A7C">
                              <w:rPr>
                                <w:rFonts w:ascii="Calibri" w:hAnsi="Calibri"/>
                                <w:b/>
                              </w:rPr>
                              <w:t xml:space="preserve">  </w:t>
                            </w:r>
                          </w:p>
                        </w:txbxContent>
                      </wps:txbx>
                      <wps:bodyPr rot="0" vert="horz" wrap="square" lIns="91440" tIns="45720" rIns="91440" bIns="45720" anchor="t" anchorCtr="0" upright="1">
                        <a:spAutoFit/>
                      </wps:bodyPr>
                    </wps:wsp>
                  </a:graphicData>
                </a:graphic>
              </wp:inline>
            </w:drawing>
          </mc:Choice>
          <mc:Fallback>
            <w:pict>
              <v:shape w14:anchorId="24872693" id="_x0000_s1066"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Ar6QtywCAABaBAAADgAAAAAAAAAAAAAAAAAuAgAAZHJzL2Uy&#10;b0RvYy54bWxQSwECLQAUAAYACAAAACEABo7UstsAAAAEAQAADwAAAAAAAAAAAAAAAACGBAAAZHJz&#10;L2Rvd25yZXYueG1sUEsFBgAAAAAEAAQA8wAAAI4FAAAAAA==&#10;">
                <v:textbox style="mso-fit-shape-to-text:t">
                  <w:txbxContent>
                    <w:p w14:paraId="54F6A3F9"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17: What payments, expenses or other benefits and inducements will participants receive?</w:t>
                      </w:r>
                      <w:r w:rsidRPr="00383A7C">
                        <w:rPr>
                          <w:rFonts w:ascii="Calibri" w:hAnsi="Calibri"/>
                          <w:b/>
                        </w:rPr>
                        <w:t xml:space="preserve">  </w:t>
                      </w:r>
                    </w:p>
                  </w:txbxContent>
                </v:textbox>
                <w10:anchorlock/>
              </v:shape>
            </w:pict>
          </mc:Fallback>
        </mc:AlternateContent>
      </w:r>
    </w:p>
    <w:p w14:paraId="13E0B4EE"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6F0E6056" wp14:editId="1592BC41">
                <wp:extent cx="6251575" cy="277495"/>
                <wp:effectExtent l="0" t="0" r="0" b="0"/>
                <wp:docPr id="5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656E01E"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Give details. If it is monetary say how much, how it will be paid and on what basis is the amount determined.</w:t>
                            </w:r>
                          </w:p>
                        </w:txbxContent>
                      </wps:txbx>
                      <wps:bodyPr rot="0" vert="horz" wrap="square" lIns="91440" tIns="45720" rIns="91440" bIns="45720" anchor="t" anchorCtr="0" upright="1">
                        <a:spAutoFit/>
                      </wps:bodyPr>
                    </wps:wsp>
                  </a:graphicData>
                </a:graphic>
              </wp:inline>
            </w:drawing>
          </mc:Choice>
          <mc:Fallback>
            <w:pict>
              <v:shape w14:anchorId="6F0E6056" id="_x0000_s1067"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3iBw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1EIt4g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5656E01E"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Give details. If it is monetary say how much, how it will be paid and on what basis is the amount determined.</w:t>
                      </w:r>
                    </w:p>
                  </w:txbxContent>
                </v:textbox>
                <w10:anchorlock/>
              </v:shape>
            </w:pict>
          </mc:Fallback>
        </mc:AlternateContent>
      </w:r>
    </w:p>
    <w:p w14:paraId="2E89CDDA" w14:textId="3B1D6A55" w:rsidR="00D538B7" w:rsidRDefault="00D538B7" w:rsidP="00D538B7">
      <w:pPr>
        <w:pStyle w:val="applicquestion"/>
        <w:ind w:left="0" w:firstLine="0"/>
        <w:rPr>
          <w:rFonts w:asciiTheme="majorHAnsi" w:hAnsiTheme="majorHAnsi" w:cstheme="majorHAnsi"/>
          <w:sz w:val="24"/>
          <w:szCs w:val="24"/>
        </w:rPr>
      </w:pPr>
    </w:p>
    <w:p w14:paraId="7285023D" w14:textId="73B3C34F" w:rsidR="00A73DA4" w:rsidRP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Payments:</w:t>
      </w:r>
    </w:p>
    <w:p w14:paraId="77AAF14B" w14:textId="006AAE90" w:rsidR="00D538B7" w:rsidRPr="00E86464" w:rsidRDefault="005A159A" w:rsidP="005A159A">
      <w:pPr>
        <w:rPr>
          <w:rFonts w:ascii="Calibri" w:hAnsi="Calibri"/>
          <w:i/>
        </w:rPr>
      </w:pPr>
      <w:r>
        <w:rPr>
          <w:rFonts w:asciiTheme="majorHAnsi" w:hAnsiTheme="majorHAnsi" w:cstheme="majorHAnsi"/>
        </w:rPr>
        <w:t xml:space="preserve">Participants will be paid for their time, ensuring an hourly </w:t>
      </w:r>
      <w:r w:rsidR="000D7F6F">
        <w:rPr>
          <w:rFonts w:asciiTheme="majorHAnsi" w:hAnsiTheme="majorHAnsi" w:cstheme="majorHAnsi"/>
        </w:rPr>
        <w:t>honorarium</w:t>
      </w:r>
      <w:r>
        <w:rPr>
          <w:rFonts w:asciiTheme="majorHAnsi" w:hAnsiTheme="majorHAnsi" w:cstheme="majorHAnsi"/>
        </w:rPr>
        <w:t xml:space="preserve"> of £7.5 or higher. </w:t>
      </w:r>
      <w:r w:rsidR="00E86464" w:rsidRPr="00EC0087">
        <w:rPr>
          <w:rFonts w:ascii="Calibri" w:hAnsi="Calibri"/>
          <w:i/>
        </w:rPr>
        <w:t xml:space="preserve"> </w:t>
      </w:r>
    </w:p>
    <w:p w14:paraId="73F7C6ED" w14:textId="77777777" w:rsidR="00D538B7" w:rsidRPr="00C52286" w:rsidRDefault="00D538B7" w:rsidP="00D538B7">
      <w:pPr>
        <w:pStyle w:val="applicpara"/>
        <w:rPr>
          <w:rFonts w:asciiTheme="majorHAnsi" w:hAnsiTheme="majorHAnsi" w:cstheme="majorHAnsi"/>
        </w:rPr>
      </w:pPr>
    </w:p>
    <w:p w14:paraId="03975588"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0B5A7341" wp14:editId="2804498D">
                <wp:extent cx="6245225" cy="273050"/>
                <wp:effectExtent l="9525" t="9525" r="12700" b="12700"/>
                <wp:docPr id="5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0A4CE161"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18: At the end of the study, what will participants be told about the investigation?</w:t>
                            </w:r>
                          </w:p>
                        </w:txbxContent>
                      </wps:txbx>
                      <wps:bodyPr rot="0" vert="horz" wrap="square" lIns="91440" tIns="45720" rIns="91440" bIns="45720" anchor="t" anchorCtr="0" upright="1">
                        <a:spAutoFit/>
                      </wps:bodyPr>
                    </wps:wsp>
                  </a:graphicData>
                </a:graphic>
              </wp:inline>
            </w:drawing>
          </mc:Choice>
          <mc:Fallback>
            <w:pict>
              <v:shape w14:anchorId="0B5A7341" id="_x0000_s106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">
                <v:textbox style="mso-fit-shape-to-text:t">
                  <w:txbxContent>
                    <w:p w14:paraId="0A4CE161"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18: At the end of the study, what will participants be told about the investigation?</w:t>
                      </w:r>
                    </w:p>
                  </w:txbxContent>
                </v:textbox>
                <w10:anchorlock/>
              </v:shape>
            </w:pict>
          </mc:Fallback>
        </mc:AlternateContent>
      </w:r>
    </w:p>
    <w:p w14:paraId="1AAD716C" w14:textId="0B2ED1E8" w:rsidR="00BC50A6" w:rsidRDefault="00D538B7" w:rsidP="00BC50A6">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47865DE5" wp14:editId="08CCF276">
                <wp:extent cx="6251575" cy="277495"/>
                <wp:effectExtent l="0" t="0" r="0" b="0"/>
                <wp:docPr id="5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63255DE"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Give details of debriefings, ways of alleviating distress that might be caused by the study.</w:t>
                            </w:r>
                          </w:p>
                        </w:txbxContent>
                      </wps:txbx>
                      <wps:bodyPr rot="0" vert="horz" wrap="square" lIns="91440" tIns="45720" rIns="91440" bIns="45720" anchor="t" anchorCtr="0" upright="1">
                        <a:spAutoFit/>
                      </wps:bodyPr>
                    </wps:wsp>
                  </a:graphicData>
                </a:graphic>
              </wp:inline>
            </w:drawing>
          </mc:Choice>
          <mc:Fallback>
            <w:pict>
              <v:shape w14:anchorId="47865DE5" id="_x0000_s1069"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BBCA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" fillcolor="#d6e3bc" stroked="f" strokecolor="#9bbb59" strokeweight="1pt">
                <v:shadow color="#4e6128" offset="1pt"/>
                <v:textbox style="mso-fit-shape-to-text:t">
                  <w:txbxContent>
                    <w:p w14:paraId="363255DE"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Give details of debriefings, ways of alleviating distress that might be caused by the study.</w:t>
                      </w:r>
                    </w:p>
                  </w:txbxContent>
                </v:textbox>
                <w10:anchorlock/>
              </v:shape>
            </w:pict>
          </mc:Fallback>
        </mc:AlternateContent>
      </w:r>
    </w:p>
    <w:p w14:paraId="1697B702" w14:textId="77777777" w:rsidR="00BC50A6" w:rsidRDefault="00BC50A6" w:rsidP="00BC50A6">
      <w:pPr>
        <w:pStyle w:val="applicpara"/>
        <w:rPr>
          <w:rFonts w:asciiTheme="majorHAnsi" w:hAnsiTheme="majorHAnsi" w:cstheme="majorHAnsi"/>
          <w:sz w:val="24"/>
          <w:szCs w:val="24"/>
        </w:rPr>
      </w:pPr>
    </w:p>
    <w:p w14:paraId="30563A2E" w14:textId="398BFA6D" w:rsid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 xml:space="preserve">Debrief document attached: </w:t>
      </w:r>
      <w:r w:rsidRPr="00C95A57">
        <w:rPr>
          <w:rFonts w:asciiTheme="majorHAnsi" w:hAnsiTheme="majorHAnsi" w:cstheme="majorHAnsi"/>
          <w:sz w:val="24"/>
          <w:szCs w:val="24"/>
        </w:rPr>
        <w:t>yes</w:t>
      </w:r>
      <w:r w:rsidR="00425C1A">
        <w:rPr>
          <w:rFonts w:asciiTheme="majorHAnsi" w:hAnsiTheme="majorHAnsi" w:cstheme="majorHAnsi"/>
          <w:sz w:val="24"/>
          <w:szCs w:val="24"/>
        </w:rPr>
        <w:t>/</w:t>
      </w:r>
      <w:r w:rsidR="00425C1A" w:rsidRPr="00C95A57">
        <w:rPr>
          <w:rFonts w:asciiTheme="majorHAnsi" w:hAnsiTheme="majorHAnsi" w:cstheme="majorHAnsi"/>
          <w:strike/>
          <w:sz w:val="24"/>
          <w:szCs w:val="24"/>
        </w:rPr>
        <w:t>no</w:t>
      </w:r>
      <w:r w:rsidR="00425C1A">
        <w:rPr>
          <w:rFonts w:asciiTheme="majorHAnsi" w:hAnsiTheme="majorHAnsi" w:cstheme="majorHAnsi"/>
          <w:sz w:val="24"/>
          <w:szCs w:val="24"/>
        </w:rPr>
        <w:t xml:space="preserve"> </w:t>
      </w:r>
    </w:p>
    <w:p w14:paraId="7702D5DE" w14:textId="77777777" w:rsidR="00A73DA4" w:rsidRDefault="00A73DA4" w:rsidP="00D538B7">
      <w:pPr>
        <w:pStyle w:val="applicquestion"/>
        <w:ind w:left="0" w:firstLine="0"/>
        <w:rPr>
          <w:rFonts w:asciiTheme="majorHAnsi" w:hAnsiTheme="majorHAnsi" w:cstheme="majorHAnsi"/>
          <w:b/>
          <w:sz w:val="24"/>
          <w:szCs w:val="24"/>
        </w:rPr>
      </w:pPr>
    </w:p>
    <w:p w14:paraId="4ABCC2E4" w14:textId="468D949F" w:rsidR="00A73DA4" w:rsidRP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Ways of alleviating distress:</w:t>
      </w:r>
    </w:p>
    <w:p w14:paraId="40D4EFAA" w14:textId="434D9561" w:rsidR="00CB5AB9" w:rsidRPr="00ED6C4B" w:rsidRDefault="00BC50A6" w:rsidP="005A159A">
      <w:pPr>
        <w:pStyle w:val="applicpara"/>
        <w:rPr>
          <w:rFonts w:asciiTheme="majorHAnsi" w:hAnsiTheme="majorHAnsi" w:cstheme="majorHAnsi"/>
          <w:sz w:val="22"/>
          <w:szCs w:val="22"/>
        </w:rPr>
      </w:pPr>
      <w:r w:rsidRPr="00ED6C4B">
        <w:rPr>
          <w:rFonts w:asciiTheme="majorHAnsi" w:hAnsiTheme="majorHAnsi" w:cstheme="majorHAnsi"/>
          <w:sz w:val="22"/>
          <w:szCs w:val="22"/>
        </w:rPr>
        <w:t xml:space="preserve">At the end of the session </w:t>
      </w:r>
      <w:r w:rsidR="008532E0">
        <w:rPr>
          <w:rFonts w:asciiTheme="majorHAnsi" w:hAnsiTheme="majorHAnsi" w:cstheme="majorHAnsi"/>
          <w:sz w:val="22"/>
          <w:szCs w:val="22"/>
        </w:rPr>
        <w:t>there will be an onscreen</w:t>
      </w:r>
      <w:r w:rsidRPr="00ED6C4B">
        <w:rPr>
          <w:rFonts w:asciiTheme="majorHAnsi" w:hAnsiTheme="majorHAnsi" w:cstheme="majorHAnsi"/>
          <w:sz w:val="22"/>
          <w:szCs w:val="22"/>
        </w:rPr>
        <w:t xml:space="preserve"> debrief </w:t>
      </w:r>
      <w:r w:rsidR="00763637">
        <w:rPr>
          <w:rFonts w:asciiTheme="majorHAnsi" w:hAnsiTheme="majorHAnsi" w:cstheme="majorHAnsi"/>
          <w:sz w:val="22"/>
          <w:szCs w:val="22"/>
        </w:rPr>
        <w:t xml:space="preserve">describing </w:t>
      </w:r>
      <w:r w:rsidRPr="00ED6C4B">
        <w:rPr>
          <w:rFonts w:asciiTheme="majorHAnsi" w:hAnsiTheme="majorHAnsi" w:cstheme="majorHAnsi"/>
          <w:sz w:val="22"/>
          <w:szCs w:val="22"/>
        </w:rPr>
        <w:t>of the purpose of the study</w:t>
      </w:r>
      <w:r w:rsidR="00763637">
        <w:rPr>
          <w:rFonts w:asciiTheme="majorHAnsi" w:hAnsiTheme="majorHAnsi" w:cstheme="majorHAnsi"/>
          <w:sz w:val="22"/>
          <w:szCs w:val="22"/>
        </w:rPr>
        <w:t xml:space="preserve"> and </w:t>
      </w:r>
      <w:r w:rsidR="005A159A">
        <w:rPr>
          <w:rFonts w:asciiTheme="majorHAnsi" w:hAnsiTheme="majorHAnsi" w:cstheme="majorHAnsi"/>
          <w:sz w:val="22"/>
          <w:szCs w:val="22"/>
        </w:rPr>
        <w:t xml:space="preserve">general </w:t>
      </w:r>
      <w:r w:rsidR="00763637">
        <w:rPr>
          <w:rFonts w:asciiTheme="majorHAnsi" w:hAnsiTheme="majorHAnsi" w:cstheme="majorHAnsi"/>
          <w:sz w:val="22"/>
          <w:szCs w:val="22"/>
        </w:rPr>
        <w:t>aims</w:t>
      </w:r>
    </w:p>
    <w:p w14:paraId="381EDD12" w14:textId="77777777" w:rsidR="00D538B7" w:rsidRPr="00C52286" w:rsidRDefault="00D538B7" w:rsidP="00D538B7">
      <w:pPr>
        <w:rPr>
          <w:rFonts w:asciiTheme="majorHAnsi" w:hAnsiTheme="majorHAnsi" w:cstheme="majorHAnsi"/>
        </w:rPr>
      </w:pPr>
    </w:p>
    <w:p w14:paraId="1313CD97"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E29AB7F" wp14:editId="7FA5167A">
                <wp:extent cx="6245225" cy="287020"/>
                <wp:effectExtent l="9525" t="9525" r="12700" b="8255"/>
                <wp:docPr id="5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1E7A0A8A" w14:textId="77777777" w:rsidR="005A159A" w:rsidRPr="00383A7C" w:rsidRDefault="005A159A" w:rsidP="00D538B7">
                            <w:pPr>
                              <w:rPr>
                                <w:rFonts w:ascii="Calibri" w:hAnsi="Calibri"/>
                                <w:b/>
                              </w:rPr>
                            </w:pPr>
                            <w:r>
                              <w:rPr>
                                <w:rFonts w:ascii="Calibri" w:hAnsi="Calibri"/>
                                <w:b/>
                              </w:rPr>
                              <w:t>Question 19: Has the person carrying out the study had previous experience of all of the procedures to be used in the study? If not, who will supervise and/or train that person?</w:t>
                            </w:r>
                          </w:p>
                        </w:txbxContent>
                      </wps:txbx>
                      <wps:bodyPr rot="0" vert="horz" wrap="square" lIns="91440" tIns="45720" rIns="91440" bIns="45720" anchor="t" anchorCtr="0" upright="1">
                        <a:spAutoFit/>
                      </wps:bodyPr>
                    </wps:wsp>
                  </a:graphicData>
                </a:graphic>
              </wp:inline>
            </w:drawing>
          </mc:Choice>
          <mc:Fallback>
            <w:pict>
              <v:shape w14:anchorId="5E29AB7F" id="_x0000_s1070"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">
                <v:textbox style="mso-fit-shape-to-text:t">
                  <w:txbxContent>
                    <w:p w14:paraId="1E7A0A8A" w14:textId="77777777" w:rsidR="005A159A" w:rsidRPr="00383A7C" w:rsidRDefault="005A159A" w:rsidP="00D538B7">
                      <w:pPr>
                        <w:rPr>
                          <w:rFonts w:ascii="Calibri" w:hAnsi="Calibri"/>
                          <w:b/>
                        </w:rPr>
                      </w:pPr>
                      <w:r>
                        <w:rPr>
                          <w:rFonts w:ascii="Calibri" w:hAnsi="Calibri"/>
                          <w:b/>
                        </w:rPr>
                        <w:t>Question 19: Has the person carrying out the study had previous experience of all of the procedures to be used in the study? If not, who will supervise and/or train that person?</w:t>
                      </w:r>
                    </w:p>
                  </w:txbxContent>
                </v:textbox>
                <w10:anchorlock/>
              </v:shape>
            </w:pict>
          </mc:Fallback>
        </mc:AlternateContent>
      </w:r>
    </w:p>
    <w:p w14:paraId="79C2C95B"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B5C435F" wp14:editId="1D9199DC">
                <wp:extent cx="6249670" cy="277495"/>
                <wp:effectExtent l="0" t="0" r="0" b="0"/>
                <wp:docPr id="5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ADDC6D0" w14:textId="77777777"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Say who will be undertaking the procedures involved and what training and/or experience they have. If supervision is necessary, indicate who will provide it.</w:t>
                            </w:r>
                          </w:p>
                        </w:txbxContent>
                      </wps:txbx>
                      <wps:bodyPr rot="0" vert="horz" wrap="square" lIns="91440" tIns="45720" rIns="91440" bIns="45720" anchor="t" anchorCtr="0" upright="1">
                        <a:spAutoFit/>
                      </wps:bodyPr>
                    </wps:wsp>
                  </a:graphicData>
                </a:graphic>
              </wp:inline>
            </w:drawing>
          </mc:Choice>
          <mc:Fallback>
            <w:pict>
              <v:shape w14:anchorId="7B5C435F" id="_x0000_s1071"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OGBwMAAFM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RW+zhg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6ADDC6D0" w14:textId="77777777"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Say who will be undertaking the procedures involved and what training and/or experience they have. If supervision is necessary, indicate who will provide it.</w:t>
                      </w:r>
                    </w:p>
                  </w:txbxContent>
                </v:textbox>
                <w10:anchorlock/>
              </v:shape>
            </w:pict>
          </mc:Fallback>
        </mc:AlternateContent>
      </w:r>
    </w:p>
    <w:p w14:paraId="409D721A" w14:textId="7F7D7069" w:rsid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Name of researcher:</w:t>
      </w:r>
    </w:p>
    <w:p w14:paraId="0A4E5DD0" w14:textId="3E3F722F" w:rsidR="001436E3" w:rsidRDefault="001436E3" w:rsidP="00D538B7">
      <w:pPr>
        <w:pStyle w:val="applicquestion"/>
        <w:ind w:left="0" w:firstLine="0"/>
        <w:rPr>
          <w:rFonts w:asciiTheme="majorHAnsi" w:hAnsiTheme="majorHAnsi" w:cstheme="majorHAnsi"/>
          <w:bCs/>
          <w:sz w:val="24"/>
          <w:szCs w:val="24"/>
        </w:rPr>
      </w:pPr>
      <w:r w:rsidRPr="00AE3DD9">
        <w:rPr>
          <w:rFonts w:asciiTheme="majorHAnsi" w:hAnsiTheme="majorHAnsi" w:cstheme="majorHAnsi"/>
          <w:bCs/>
          <w:sz w:val="24"/>
          <w:szCs w:val="24"/>
        </w:rPr>
        <w:t>Kirsten Rittershofer</w:t>
      </w:r>
    </w:p>
    <w:p w14:paraId="230C3CDC" w14:textId="1F9BAF27" w:rsidR="001436E3" w:rsidRPr="00AE3DD9" w:rsidRDefault="001436E3" w:rsidP="00D538B7">
      <w:pPr>
        <w:pStyle w:val="applicquestion"/>
        <w:ind w:left="0" w:firstLine="0"/>
        <w:rPr>
          <w:rFonts w:asciiTheme="majorHAnsi" w:hAnsiTheme="majorHAnsi" w:cstheme="majorHAnsi"/>
          <w:bCs/>
          <w:sz w:val="24"/>
          <w:szCs w:val="24"/>
        </w:rPr>
      </w:pPr>
      <w:r>
        <w:rPr>
          <w:rFonts w:asciiTheme="majorHAnsi" w:hAnsiTheme="majorHAnsi" w:cstheme="majorHAnsi"/>
          <w:bCs/>
          <w:sz w:val="24"/>
          <w:szCs w:val="24"/>
        </w:rPr>
        <w:t>Peter Kok</w:t>
      </w:r>
    </w:p>
    <w:p w14:paraId="732F1859" w14:textId="76926BDE" w:rsidR="00A73DA4" w:rsidRPr="00AE3DD9" w:rsidRDefault="000D7F6F" w:rsidP="00D538B7">
      <w:pPr>
        <w:pStyle w:val="applicquestion"/>
        <w:ind w:left="0" w:firstLine="0"/>
        <w:rPr>
          <w:rFonts w:asciiTheme="majorHAnsi" w:hAnsiTheme="majorHAnsi" w:cstheme="majorHAnsi"/>
          <w:bCs/>
          <w:sz w:val="24"/>
          <w:szCs w:val="24"/>
        </w:rPr>
      </w:pPr>
      <w:r w:rsidRPr="00AE3DD9">
        <w:rPr>
          <w:rFonts w:asciiTheme="majorHAnsi" w:hAnsiTheme="majorHAnsi" w:cstheme="majorHAnsi"/>
          <w:bCs/>
          <w:sz w:val="24"/>
          <w:szCs w:val="24"/>
        </w:rPr>
        <w:t>Matan Mazor</w:t>
      </w:r>
    </w:p>
    <w:p w14:paraId="7629F918" w14:textId="139B84D4" w:rsidR="001436E3" w:rsidRPr="00AE3DD9" w:rsidRDefault="001436E3" w:rsidP="00D538B7">
      <w:pPr>
        <w:pStyle w:val="applicquestion"/>
        <w:ind w:left="0" w:firstLine="0"/>
        <w:rPr>
          <w:rFonts w:asciiTheme="majorHAnsi" w:hAnsiTheme="majorHAnsi" w:cstheme="majorHAnsi"/>
          <w:bCs/>
          <w:sz w:val="24"/>
          <w:szCs w:val="24"/>
        </w:rPr>
      </w:pPr>
      <w:r w:rsidRPr="00AE3DD9">
        <w:rPr>
          <w:rFonts w:asciiTheme="majorHAnsi" w:hAnsiTheme="majorHAnsi" w:cstheme="majorHAnsi"/>
          <w:bCs/>
          <w:sz w:val="24"/>
          <w:szCs w:val="24"/>
        </w:rPr>
        <w:t>Emma Ward</w:t>
      </w:r>
    </w:p>
    <w:p w14:paraId="4A12F1B4" w14:textId="77777777" w:rsidR="00425C1A" w:rsidRPr="00BC50A6" w:rsidRDefault="00425C1A" w:rsidP="00D538B7">
      <w:pPr>
        <w:pStyle w:val="applicquestion"/>
        <w:ind w:left="0" w:firstLine="0"/>
        <w:rPr>
          <w:rFonts w:asciiTheme="majorHAnsi" w:hAnsiTheme="majorHAnsi" w:cstheme="majorHAnsi"/>
          <w:sz w:val="24"/>
          <w:szCs w:val="24"/>
        </w:rPr>
      </w:pPr>
    </w:p>
    <w:p w14:paraId="77A460E6" w14:textId="78264446" w:rsidR="00A73DA4" w:rsidRP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Training:</w:t>
      </w:r>
    </w:p>
    <w:p w14:paraId="4836997B" w14:textId="73E47FE7" w:rsidR="00D538B7" w:rsidRPr="00ED6C4B" w:rsidRDefault="009F56CE" w:rsidP="00D538B7">
      <w:pPr>
        <w:pStyle w:val="applicpara"/>
        <w:rPr>
          <w:rFonts w:asciiTheme="majorHAnsi" w:hAnsiTheme="majorHAnsi" w:cstheme="majorHAnsi"/>
          <w:sz w:val="22"/>
          <w:szCs w:val="22"/>
        </w:rPr>
      </w:pPr>
      <w:r>
        <w:rPr>
          <w:rFonts w:asciiTheme="majorHAnsi" w:hAnsiTheme="majorHAnsi" w:cstheme="majorHAnsi"/>
          <w:sz w:val="22"/>
          <w:szCs w:val="22"/>
        </w:rPr>
        <w:t>The researcher</w:t>
      </w:r>
      <w:r w:rsidR="001436E3">
        <w:rPr>
          <w:rFonts w:asciiTheme="majorHAnsi" w:hAnsiTheme="majorHAnsi" w:cstheme="majorHAnsi"/>
          <w:sz w:val="22"/>
          <w:szCs w:val="22"/>
        </w:rPr>
        <w:t>s</w:t>
      </w:r>
      <w:r w:rsidR="00BC50A6" w:rsidRPr="00ED6C4B">
        <w:rPr>
          <w:rFonts w:asciiTheme="majorHAnsi" w:hAnsiTheme="majorHAnsi" w:cstheme="majorHAnsi"/>
          <w:sz w:val="22"/>
          <w:szCs w:val="22"/>
        </w:rPr>
        <w:t xml:space="preserve"> </w:t>
      </w:r>
      <w:r>
        <w:rPr>
          <w:rFonts w:asciiTheme="majorHAnsi" w:hAnsiTheme="majorHAnsi" w:cstheme="majorHAnsi"/>
          <w:sz w:val="22"/>
          <w:szCs w:val="22"/>
        </w:rPr>
        <w:t>ha</w:t>
      </w:r>
      <w:r w:rsidR="001436E3">
        <w:rPr>
          <w:rFonts w:asciiTheme="majorHAnsi" w:hAnsiTheme="majorHAnsi" w:cstheme="majorHAnsi"/>
          <w:sz w:val="22"/>
          <w:szCs w:val="22"/>
        </w:rPr>
        <w:t>ve</w:t>
      </w:r>
      <w:r>
        <w:rPr>
          <w:rFonts w:asciiTheme="majorHAnsi" w:hAnsiTheme="majorHAnsi" w:cstheme="majorHAnsi"/>
          <w:sz w:val="22"/>
          <w:szCs w:val="22"/>
        </w:rPr>
        <w:t xml:space="preserve"> previous</w:t>
      </w:r>
      <w:r w:rsidR="00BC50A6" w:rsidRPr="00ED6C4B">
        <w:rPr>
          <w:rFonts w:asciiTheme="majorHAnsi" w:hAnsiTheme="majorHAnsi" w:cstheme="majorHAnsi"/>
          <w:sz w:val="22"/>
          <w:szCs w:val="22"/>
        </w:rPr>
        <w:t xml:space="preserve"> experience running</w:t>
      </w:r>
      <w:r>
        <w:rPr>
          <w:rFonts w:asciiTheme="majorHAnsi" w:hAnsiTheme="majorHAnsi" w:cstheme="majorHAnsi"/>
          <w:sz w:val="22"/>
          <w:szCs w:val="22"/>
        </w:rPr>
        <w:t xml:space="preserve"> behavioural experiments in the lab</w:t>
      </w:r>
      <w:r w:rsidR="006001D1">
        <w:rPr>
          <w:rFonts w:asciiTheme="majorHAnsi" w:hAnsiTheme="majorHAnsi" w:cstheme="majorHAnsi"/>
          <w:sz w:val="22"/>
          <w:szCs w:val="22"/>
        </w:rPr>
        <w:t xml:space="preserve"> and online via Prolific and Gorilla </w:t>
      </w:r>
      <w:r>
        <w:rPr>
          <w:rFonts w:asciiTheme="majorHAnsi" w:hAnsiTheme="majorHAnsi" w:cstheme="majorHAnsi"/>
          <w:sz w:val="22"/>
          <w:szCs w:val="22"/>
        </w:rPr>
        <w:t>and</w:t>
      </w:r>
      <w:r w:rsidR="00BC50A6" w:rsidRPr="00ED6C4B">
        <w:rPr>
          <w:rFonts w:asciiTheme="majorHAnsi" w:hAnsiTheme="majorHAnsi" w:cstheme="majorHAnsi"/>
          <w:sz w:val="22"/>
          <w:szCs w:val="22"/>
        </w:rPr>
        <w:t xml:space="preserve"> </w:t>
      </w:r>
      <w:r>
        <w:rPr>
          <w:rFonts w:asciiTheme="majorHAnsi" w:hAnsiTheme="majorHAnsi" w:cstheme="majorHAnsi"/>
          <w:sz w:val="22"/>
          <w:szCs w:val="22"/>
        </w:rPr>
        <w:t>f</w:t>
      </w:r>
      <w:r w:rsidR="00BC50A6" w:rsidRPr="00ED6C4B">
        <w:rPr>
          <w:rFonts w:asciiTheme="majorHAnsi" w:hAnsiTheme="majorHAnsi" w:cstheme="majorHAnsi"/>
          <w:sz w:val="22"/>
          <w:szCs w:val="22"/>
        </w:rPr>
        <w:t>urther training or supervision will be provided by the supervisor (</w:t>
      </w:r>
      <w:r w:rsidR="000D7F6F">
        <w:rPr>
          <w:rFonts w:asciiTheme="majorHAnsi" w:hAnsiTheme="majorHAnsi" w:cstheme="majorHAnsi"/>
          <w:sz w:val="22"/>
          <w:szCs w:val="22"/>
        </w:rPr>
        <w:t>Prof</w:t>
      </w:r>
      <w:r w:rsidR="00BC50A6" w:rsidRPr="00ED6C4B">
        <w:rPr>
          <w:rFonts w:asciiTheme="majorHAnsi" w:hAnsiTheme="majorHAnsi" w:cstheme="majorHAnsi"/>
          <w:sz w:val="22"/>
          <w:szCs w:val="22"/>
        </w:rPr>
        <w:t xml:space="preserve"> Clare Press) should it be necessary</w:t>
      </w:r>
      <w:r w:rsidR="00425C1A" w:rsidRPr="00ED6C4B">
        <w:rPr>
          <w:rFonts w:asciiTheme="majorHAnsi" w:hAnsiTheme="majorHAnsi" w:cstheme="majorHAnsi"/>
          <w:sz w:val="22"/>
          <w:szCs w:val="22"/>
        </w:rPr>
        <w:t>.</w:t>
      </w:r>
    </w:p>
    <w:p w14:paraId="71AAEB62" w14:textId="77777777" w:rsidR="00D538B7" w:rsidRPr="00C52286" w:rsidRDefault="00D538B7" w:rsidP="00D538B7">
      <w:pPr>
        <w:pStyle w:val="applicquestion"/>
        <w:ind w:left="0" w:firstLine="0"/>
        <w:rPr>
          <w:rFonts w:asciiTheme="majorHAnsi" w:hAnsiTheme="majorHAnsi" w:cstheme="majorHAnsi"/>
          <w:sz w:val="24"/>
          <w:szCs w:val="24"/>
        </w:rPr>
      </w:pPr>
    </w:p>
    <w:p w14:paraId="4514F76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75F930B0" wp14:editId="73CDD48F">
                <wp:extent cx="6245225" cy="273050"/>
                <wp:effectExtent l="0" t="0" r="28575" b="33655"/>
                <wp:docPr id="6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49ACA472"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20: Signatures of the study team (including date)</w:t>
                            </w:r>
                          </w:p>
                        </w:txbxContent>
                      </wps:txbx>
                      <wps:bodyPr rot="0" vert="horz" wrap="square" lIns="91440" tIns="45720" rIns="91440" bIns="45720" anchor="t" anchorCtr="0" upright="1">
                        <a:spAutoFit/>
                      </wps:bodyPr>
                    </wps:wsp>
                  </a:graphicData>
                </a:graphic>
              </wp:inline>
            </w:drawing>
          </mc:Choice>
          <mc:Fallback>
            <w:pict>
              <v:shape w14:anchorId="75F930B0" id="_x0000_s107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B3eWXotAgAAWgQAAA4AAAAAAAAAAAAAAAAALgIAAGRycy9l&#10;Mm9Eb2MueG1sUEsBAi0AFAAGAAgAAAAhAAaO1LLbAAAABAEAAA8AAAAAAAAAAAAAAAAAhwQAAGRy&#10;cy9kb3ducmV2LnhtbFBLBQYAAAAABAAEAPMAAACPBQAAAAA=&#10;">
                <v:textbox style="mso-fit-shape-to-text:t">
                  <w:txbxContent>
                    <w:p w14:paraId="49ACA472"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20: Signatures of the study team (including date)</w:t>
                      </w:r>
                    </w:p>
                  </w:txbxContent>
                </v:textbox>
                <w10:anchorlock/>
              </v:shape>
            </w:pict>
          </mc:Fallback>
        </mc:AlternateContent>
      </w:r>
    </w:p>
    <w:p w14:paraId="5064EEEF" w14:textId="125FEF9D" w:rsidR="00D538B7" w:rsidRPr="00C52286" w:rsidRDefault="001C09AE"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05781C5A" wp14:editId="6BE452A7">
                <wp:extent cx="6251575" cy="277495"/>
                <wp:effectExtent l="0" t="0" r="0" b="10795"/>
                <wp:docPr id="7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27D9D1C3" w14:textId="77777777" w:rsidR="005A159A" w:rsidRDefault="005A159A" w:rsidP="001C09AE">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The primary applicant and all co-applicants must sign and date the form. Scanned or electronic signatures are acceptable. Alternatively typing the full name represents your hand-signed signature.</w:t>
                            </w:r>
                          </w:p>
                          <w:p w14:paraId="18BFD520" w14:textId="0F0D7502" w:rsidR="005A159A" w:rsidRPr="00383A7C" w:rsidRDefault="005A159A" w:rsidP="001C09AE">
                            <w:pPr>
                              <w:rPr>
                                <w:rFonts w:ascii="Calibri" w:hAnsi="Calibri"/>
                                <w:i/>
                              </w:rPr>
                            </w:pPr>
                            <w:r>
                              <w:rPr>
                                <w:rFonts w:ascii="Calibri" w:hAnsi="Calibri"/>
                                <w:i/>
                                <w:sz w:val="24"/>
                                <w:szCs w:val="24"/>
                              </w:rPr>
                              <w:t>The Primary applicant needs to copied by email into your email application.</w:t>
                            </w:r>
                            <w:r w:rsidRPr="00D97E8B">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05781C5A" id="_x0000_s107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bCA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" fillcolor="#d6e3bc" stroked="f" strokecolor="#9bbb59" strokeweight="1pt">
                <v:shadow color="#4e6128" offset="1pt"/>
                <v:textbox style="mso-fit-shape-to-text:t">
                  <w:txbxContent>
                    <w:p w14:paraId="27D9D1C3" w14:textId="77777777" w:rsidR="005A159A" w:rsidRDefault="005A159A" w:rsidP="001C09AE">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The primary applicant and all co-applicants must sign and date the form. Scanned or electronic signatures are acceptable. Alternatively typing the full name represents your hand-signed signature.</w:t>
                      </w:r>
                    </w:p>
                    <w:p w14:paraId="18BFD520" w14:textId="0F0D7502" w:rsidR="005A159A" w:rsidRPr="00383A7C" w:rsidRDefault="005A159A" w:rsidP="001C09AE">
                      <w:pPr>
                        <w:rPr>
                          <w:rFonts w:ascii="Calibri" w:hAnsi="Calibri"/>
                          <w:i/>
                        </w:rPr>
                      </w:pPr>
                      <w:r>
                        <w:rPr>
                          <w:rFonts w:ascii="Calibri" w:hAnsi="Calibri"/>
                          <w:i/>
                          <w:sz w:val="24"/>
                          <w:szCs w:val="24"/>
                        </w:rPr>
                        <w:t>The Primary applicant needs to copied by email into your email application.</w:t>
                      </w:r>
                      <w:r w:rsidRPr="00D97E8B">
                        <w:rPr>
                          <w:rFonts w:ascii="Calibri" w:hAnsi="Calibri"/>
                          <w:i/>
                          <w:sz w:val="24"/>
                          <w:szCs w:val="24"/>
                        </w:rPr>
                        <w:t xml:space="preserve"> </w:t>
                      </w:r>
                    </w:p>
                  </w:txbxContent>
                </v:textbox>
                <w10:anchorlock/>
              </v:shape>
            </w:pict>
          </mc:Fallback>
        </mc:AlternateContent>
      </w:r>
    </w:p>
    <w:p w14:paraId="4B2F1499" w14:textId="374A3D89" w:rsidR="00D538B7" w:rsidRPr="00C52286" w:rsidRDefault="001C09AE" w:rsidP="00D538B7">
      <w:pPr>
        <w:pStyle w:val="applicquestion"/>
        <w:ind w:left="0" w:firstLine="0"/>
        <w:rPr>
          <w:rFonts w:asciiTheme="majorHAnsi" w:hAnsiTheme="majorHAnsi" w:cstheme="majorHAnsi"/>
          <w:sz w:val="24"/>
          <w:szCs w:val="24"/>
        </w:rPr>
      </w:pPr>
      <w:r w:rsidRPr="00C52286">
        <w:rPr>
          <w:rFonts w:asciiTheme="majorHAnsi" w:hAnsiTheme="majorHAnsi" w:cstheme="majorHAnsi"/>
          <w:noProof/>
          <w:sz w:val="24"/>
          <w:szCs w:val="24"/>
          <w:lang w:val="en-US" w:bidi="he-IL"/>
        </w:rPr>
        <w:lastRenderedPageBreak/>
        <mc:AlternateContent>
          <mc:Choice Requires="wps">
            <w:drawing>
              <wp:inline distT="0" distB="0" distL="0" distR="0" wp14:anchorId="006EE0D5" wp14:editId="38B3EDB2">
                <wp:extent cx="6245225" cy="273050"/>
                <wp:effectExtent l="0" t="0" r="28575" b="19685"/>
                <wp:docPr id="6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2CFB19B2" w14:textId="77777777" w:rsidR="005A159A" w:rsidRPr="00EC0087" w:rsidRDefault="005A159A" w:rsidP="001C09AE">
                            <w:pPr>
                              <w:rPr>
                                <w:rFonts w:ascii="Calibri" w:hAnsi="Calibri"/>
                                <w:i/>
                              </w:rPr>
                            </w:pPr>
                            <w:r w:rsidRPr="00EC0087">
                              <w:rPr>
                                <w:rFonts w:ascii="Calibri" w:hAnsi="Calibri"/>
                                <w:i/>
                              </w:rPr>
                              <w:t xml:space="preserve">press &lt;enter&gt; to enlarge the size of the box </w:t>
                            </w:r>
                          </w:p>
                          <w:p w14:paraId="38159C07" w14:textId="77777777" w:rsidR="005A159A" w:rsidRDefault="005A159A" w:rsidP="001C09AE">
                            <w:pPr>
                              <w:rPr>
                                <w:rFonts w:ascii="Calibri" w:hAnsi="Calibri"/>
                                <w:i/>
                              </w:rPr>
                            </w:pPr>
                          </w:p>
                          <w:p w14:paraId="300F94A2" w14:textId="77777777" w:rsidR="005A159A" w:rsidRDefault="005A159A" w:rsidP="001C09AE">
                            <w:pPr>
                              <w:rPr>
                                <w:rFonts w:ascii="Calibri" w:hAnsi="Calibri"/>
                                <w:i/>
                              </w:rPr>
                            </w:pPr>
                            <w:r>
                              <w:rPr>
                                <w:rFonts w:ascii="Calibri" w:hAnsi="Calibri"/>
                                <w:i/>
                              </w:rPr>
                              <w:t>Primary applicant</w:t>
                            </w:r>
                          </w:p>
                          <w:p w14:paraId="60C5C764" w14:textId="7CF088A2" w:rsidR="005A159A" w:rsidRDefault="005A159A" w:rsidP="001C09AE">
                            <w:pPr>
                              <w:rPr>
                                <w:rFonts w:ascii="Calibri" w:hAnsi="Calibri"/>
                                <w:i/>
                              </w:rPr>
                            </w:pPr>
                            <w:r>
                              <w:rPr>
                                <w:rFonts w:ascii="Calibri" w:hAnsi="Calibri"/>
                                <w:i/>
                              </w:rPr>
                              <w:t>NAME:</w:t>
                            </w:r>
                            <w:r>
                              <w:rPr>
                                <w:rFonts w:ascii="Calibri" w:hAnsi="Calibri"/>
                                <w:i/>
                              </w:rPr>
                              <w:tab/>
                              <w:t>Clare Press</w:t>
                            </w:r>
                            <w:r>
                              <w:rPr>
                                <w:rFonts w:ascii="Calibri" w:hAnsi="Calibri"/>
                                <w:i/>
                              </w:rPr>
                              <w:tab/>
                            </w:r>
                            <w:r>
                              <w:rPr>
                                <w:rFonts w:ascii="Calibri" w:hAnsi="Calibri"/>
                                <w:i/>
                              </w:rPr>
                              <w:tab/>
                            </w:r>
                            <w:r>
                              <w:rPr>
                                <w:rFonts w:ascii="Calibri" w:hAnsi="Calibri"/>
                                <w:i/>
                              </w:rPr>
                              <w:tab/>
                              <w:t>SIGNATURE: C PRESS</w:t>
                            </w:r>
                            <w:r>
                              <w:rPr>
                                <w:rFonts w:ascii="Calibri" w:hAnsi="Calibri"/>
                                <w:i/>
                              </w:rPr>
                              <w:tab/>
                            </w:r>
                            <w:r>
                              <w:rPr>
                                <w:rFonts w:ascii="Calibri" w:hAnsi="Calibri"/>
                                <w:i/>
                              </w:rPr>
                              <w:tab/>
                            </w:r>
                            <w:r>
                              <w:rPr>
                                <w:rFonts w:ascii="Calibri" w:hAnsi="Calibri"/>
                                <w:i/>
                              </w:rPr>
                              <w:tab/>
                              <w:t>DATE: 2</w:t>
                            </w:r>
                            <w:ins w:id="1" w:author="Clare Press (Staff)" w:date="2022-01-28T13:43:00Z">
                              <w:r w:rsidR="000D7F6F">
                                <w:rPr>
                                  <w:rFonts w:ascii="Calibri" w:hAnsi="Calibri"/>
                                  <w:i/>
                                </w:rPr>
                                <w:t>8</w:t>
                              </w:r>
                            </w:ins>
                            <w:del w:id="2" w:author="Clare Press (Staff)" w:date="2022-01-28T13:43:00Z">
                              <w:r w:rsidDel="000D7F6F">
                                <w:rPr>
                                  <w:rFonts w:ascii="Calibri" w:hAnsi="Calibri"/>
                                  <w:i/>
                                </w:rPr>
                                <w:delText>2</w:delText>
                              </w:r>
                            </w:del>
                            <w:r>
                              <w:rPr>
                                <w:rFonts w:ascii="Calibri" w:hAnsi="Calibri"/>
                                <w:i/>
                              </w:rPr>
                              <w:t>/0</w:t>
                            </w:r>
                            <w:ins w:id="3" w:author="Clare Press (Staff)" w:date="2022-01-28T13:43:00Z">
                              <w:r w:rsidR="000D7F6F">
                                <w:rPr>
                                  <w:rFonts w:ascii="Calibri" w:hAnsi="Calibri"/>
                                  <w:i/>
                                </w:rPr>
                                <w:t>1</w:t>
                              </w:r>
                            </w:ins>
                            <w:del w:id="4" w:author="Clare Press (Staff)" w:date="2022-01-28T13:43:00Z">
                              <w:r w:rsidDel="000D7F6F">
                                <w:rPr>
                                  <w:rFonts w:ascii="Calibri" w:hAnsi="Calibri"/>
                                  <w:i/>
                                </w:rPr>
                                <w:delText>4</w:delText>
                              </w:r>
                            </w:del>
                            <w:r>
                              <w:rPr>
                                <w:rFonts w:ascii="Calibri" w:hAnsi="Calibri"/>
                                <w:i/>
                              </w:rPr>
                              <w:t>/202</w:t>
                            </w:r>
                            <w:ins w:id="5" w:author="Clare Press (Staff)" w:date="2022-01-28T13:43:00Z">
                              <w:r w:rsidR="000D7F6F">
                                <w:rPr>
                                  <w:rFonts w:ascii="Calibri" w:hAnsi="Calibri"/>
                                  <w:i/>
                                </w:rPr>
                                <w:t>2</w:t>
                              </w:r>
                            </w:ins>
                            <w:del w:id="6" w:author="Clare Press (Staff)" w:date="2022-01-28T13:43:00Z">
                              <w:r w:rsidDel="000D7F6F">
                                <w:rPr>
                                  <w:rFonts w:ascii="Calibri" w:hAnsi="Calibri"/>
                                  <w:i/>
                                </w:rPr>
                                <w:delText>1</w:delText>
                              </w:r>
                            </w:del>
                          </w:p>
                          <w:p w14:paraId="1E7F3E8B" w14:textId="77777777" w:rsidR="005A159A" w:rsidRDefault="005A159A" w:rsidP="001C09AE">
                            <w:pPr>
                              <w:rPr>
                                <w:rFonts w:ascii="Calibri" w:hAnsi="Calibri"/>
                                <w:i/>
                              </w:rPr>
                            </w:pPr>
                          </w:p>
                          <w:p w14:paraId="128F0D9A" w14:textId="77777777" w:rsidR="005A159A" w:rsidRDefault="005A159A" w:rsidP="001C09AE">
                            <w:pPr>
                              <w:rPr>
                                <w:rFonts w:ascii="Calibri" w:hAnsi="Calibri"/>
                                <w:i/>
                              </w:rPr>
                            </w:pPr>
                            <w:r>
                              <w:rPr>
                                <w:rFonts w:ascii="Calibri" w:hAnsi="Calibri"/>
                                <w:i/>
                              </w:rPr>
                              <w:t>Co-applicant 1</w:t>
                            </w:r>
                          </w:p>
                          <w:p w14:paraId="15097BC7" w14:textId="4961BD59" w:rsidR="005A159A" w:rsidRDefault="005A159A" w:rsidP="001C09AE">
                            <w:pPr>
                              <w:rPr>
                                <w:rFonts w:ascii="Calibri" w:hAnsi="Calibri"/>
                                <w:i/>
                              </w:rPr>
                            </w:pPr>
                            <w:r>
                              <w:rPr>
                                <w:rFonts w:ascii="Calibri" w:hAnsi="Calibri"/>
                                <w:i/>
                              </w:rPr>
                              <w:t>NAME:</w:t>
                            </w:r>
                            <w:r>
                              <w:rPr>
                                <w:rFonts w:ascii="Calibri" w:hAnsi="Calibri"/>
                                <w:i/>
                              </w:rPr>
                              <w:tab/>
                              <w:t>Kirsten Rittershofer</w:t>
                            </w:r>
                            <w:r>
                              <w:rPr>
                                <w:rFonts w:ascii="Calibri" w:hAnsi="Calibri"/>
                                <w:i/>
                              </w:rPr>
                              <w:tab/>
                            </w:r>
                            <w:r>
                              <w:rPr>
                                <w:rFonts w:ascii="Calibri" w:hAnsi="Calibri"/>
                                <w:i/>
                              </w:rPr>
                              <w:tab/>
                              <w:t>SIGNATURE: K Rittershofer</w:t>
                            </w:r>
                            <w:r>
                              <w:rPr>
                                <w:rFonts w:ascii="Calibri" w:hAnsi="Calibri"/>
                                <w:i/>
                              </w:rPr>
                              <w:tab/>
                            </w:r>
                            <w:r>
                              <w:rPr>
                                <w:rFonts w:ascii="Calibri" w:hAnsi="Calibri"/>
                                <w:i/>
                              </w:rPr>
                              <w:tab/>
                              <w:t>DATE: 2</w:t>
                            </w:r>
                            <w:ins w:id="7" w:author="Clare Press (Staff)" w:date="2022-01-28T13:43:00Z">
                              <w:r w:rsidR="000D7F6F">
                                <w:rPr>
                                  <w:rFonts w:ascii="Calibri" w:hAnsi="Calibri"/>
                                  <w:i/>
                                </w:rPr>
                                <w:t>8</w:t>
                              </w:r>
                            </w:ins>
                            <w:del w:id="8" w:author="Clare Press (Staff)" w:date="2022-01-28T13:43:00Z">
                              <w:r w:rsidDel="000D7F6F">
                                <w:rPr>
                                  <w:rFonts w:ascii="Calibri" w:hAnsi="Calibri"/>
                                  <w:i/>
                                </w:rPr>
                                <w:delText>2</w:delText>
                              </w:r>
                            </w:del>
                            <w:r>
                              <w:rPr>
                                <w:rFonts w:ascii="Calibri" w:hAnsi="Calibri"/>
                                <w:i/>
                              </w:rPr>
                              <w:t>/0</w:t>
                            </w:r>
                            <w:ins w:id="9" w:author="Clare Press (Staff)" w:date="2022-01-28T13:43:00Z">
                              <w:r w:rsidR="000D7F6F">
                                <w:rPr>
                                  <w:rFonts w:ascii="Calibri" w:hAnsi="Calibri"/>
                                  <w:i/>
                                </w:rPr>
                                <w:t>1</w:t>
                              </w:r>
                            </w:ins>
                            <w:del w:id="10" w:author="Clare Press (Staff)" w:date="2022-01-28T13:43:00Z">
                              <w:r w:rsidDel="000D7F6F">
                                <w:rPr>
                                  <w:rFonts w:ascii="Calibri" w:hAnsi="Calibri"/>
                                  <w:i/>
                                </w:rPr>
                                <w:delText>4</w:delText>
                              </w:r>
                            </w:del>
                            <w:r>
                              <w:rPr>
                                <w:rFonts w:ascii="Calibri" w:hAnsi="Calibri"/>
                                <w:i/>
                              </w:rPr>
                              <w:t>/202</w:t>
                            </w:r>
                            <w:ins w:id="11" w:author="Clare Press (Staff)" w:date="2022-01-28T13:43:00Z">
                              <w:r w:rsidR="000D7F6F">
                                <w:rPr>
                                  <w:rFonts w:ascii="Calibri" w:hAnsi="Calibri"/>
                                  <w:i/>
                                </w:rPr>
                                <w:t>2</w:t>
                              </w:r>
                            </w:ins>
                            <w:del w:id="12" w:author="Clare Press (Staff)" w:date="2022-01-28T13:43:00Z">
                              <w:r w:rsidDel="000D7F6F">
                                <w:rPr>
                                  <w:rFonts w:ascii="Calibri" w:hAnsi="Calibri"/>
                                  <w:i/>
                                </w:rPr>
                                <w:delText>1</w:delText>
                              </w:r>
                            </w:del>
                          </w:p>
                          <w:p w14:paraId="6405F9E9" w14:textId="18DE656D" w:rsidR="005A159A" w:rsidRDefault="005A159A" w:rsidP="001C09AE">
                            <w:pPr>
                              <w:rPr>
                                <w:rFonts w:ascii="Calibri" w:hAnsi="Calibri"/>
                                <w:i/>
                              </w:rPr>
                            </w:pPr>
                          </w:p>
                          <w:p w14:paraId="26E5D5CC" w14:textId="0F59AA58" w:rsidR="005A159A" w:rsidRDefault="005A159A" w:rsidP="001C09AE">
                            <w:pPr>
                              <w:rPr>
                                <w:rFonts w:ascii="Calibri" w:hAnsi="Calibri"/>
                                <w:i/>
                              </w:rPr>
                            </w:pPr>
                            <w:r>
                              <w:rPr>
                                <w:rFonts w:ascii="Calibri" w:hAnsi="Calibri"/>
                                <w:i/>
                              </w:rPr>
                              <w:t>Co-applicant 2</w:t>
                            </w:r>
                          </w:p>
                          <w:p w14:paraId="7DE8BD0B" w14:textId="3BFDD493" w:rsidR="005A159A" w:rsidRDefault="005A159A" w:rsidP="001C09AE">
                            <w:pPr>
                              <w:rPr>
                                <w:ins w:id="13" w:author="Matan Mazor" w:date="2022-01-27T14:17:00Z"/>
                                <w:rFonts w:ascii="Calibri" w:hAnsi="Calibri"/>
                                <w:i/>
                              </w:rPr>
                            </w:pPr>
                            <w:r>
                              <w:rPr>
                                <w:rFonts w:ascii="Calibri" w:hAnsi="Calibri"/>
                                <w:i/>
                              </w:rPr>
                              <w:t>NAME: Peter Kok</w:t>
                            </w:r>
                            <w:r>
                              <w:rPr>
                                <w:rFonts w:ascii="Calibri" w:hAnsi="Calibri"/>
                                <w:i/>
                              </w:rPr>
                              <w:tab/>
                            </w:r>
                            <w:r>
                              <w:rPr>
                                <w:rFonts w:ascii="Calibri" w:hAnsi="Calibri"/>
                                <w:i/>
                              </w:rPr>
                              <w:tab/>
                            </w:r>
                            <w:r>
                              <w:rPr>
                                <w:rFonts w:ascii="Calibri" w:hAnsi="Calibri"/>
                                <w:i/>
                              </w:rPr>
                              <w:tab/>
                              <w:t>SIGNATURE: P KOK</w:t>
                            </w:r>
                            <w:r>
                              <w:rPr>
                                <w:rFonts w:ascii="Calibri" w:hAnsi="Calibri"/>
                                <w:i/>
                              </w:rPr>
                              <w:tab/>
                            </w:r>
                            <w:r>
                              <w:rPr>
                                <w:rFonts w:ascii="Calibri" w:hAnsi="Calibri"/>
                                <w:i/>
                              </w:rPr>
                              <w:tab/>
                            </w:r>
                            <w:r>
                              <w:rPr>
                                <w:rFonts w:ascii="Calibri" w:hAnsi="Calibri"/>
                                <w:i/>
                              </w:rPr>
                              <w:tab/>
                              <w:t>DATE: 2</w:t>
                            </w:r>
                            <w:ins w:id="14" w:author="Clare Press (Staff)" w:date="2022-01-28T13:43:00Z">
                              <w:r w:rsidR="000D7F6F">
                                <w:rPr>
                                  <w:rFonts w:ascii="Calibri" w:hAnsi="Calibri"/>
                                  <w:i/>
                                </w:rPr>
                                <w:t>8</w:t>
                              </w:r>
                            </w:ins>
                            <w:del w:id="15" w:author="Clare Press (Staff)" w:date="2022-01-28T13:43:00Z">
                              <w:r w:rsidDel="000D7F6F">
                                <w:rPr>
                                  <w:rFonts w:ascii="Calibri" w:hAnsi="Calibri"/>
                                  <w:i/>
                                </w:rPr>
                                <w:delText>2</w:delText>
                              </w:r>
                            </w:del>
                            <w:r>
                              <w:rPr>
                                <w:rFonts w:ascii="Calibri" w:hAnsi="Calibri"/>
                                <w:i/>
                              </w:rPr>
                              <w:t>/0</w:t>
                            </w:r>
                            <w:ins w:id="16" w:author="Clare Press (Staff)" w:date="2022-01-28T13:43:00Z">
                              <w:r w:rsidR="000D7F6F">
                                <w:rPr>
                                  <w:rFonts w:ascii="Calibri" w:hAnsi="Calibri"/>
                                  <w:i/>
                                </w:rPr>
                                <w:t>1</w:t>
                              </w:r>
                            </w:ins>
                            <w:del w:id="17" w:author="Clare Press (Staff)" w:date="2022-01-28T13:43:00Z">
                              <w:r w:rsidDel="000D7F6F">
                                <w:rPr>
                                  <w:rFonts w:ascii="Calibri" w:hAnsi="Calibri"/>
                                  <w:i/>
                                </w:rPr>
                                <w:delText>4</w:delText>
                              </w:r>
                            </w:del>
                            <w:r>
                              <w:rPr>
                                <w:rFonts w:ascii="Calibri" w:hAnsi="Calibri"/>
                                <w:i/>
                              </w:rPr>
                              <w:t>/202</w:t>
                            </w:r>
                            <w:ins w:id="18" w:author="Clare Press (Staff)" w:date="2022-01-28T13:43:00Z">
                              <w:r w:rsidR="000D7F6F">
                                <w:rPr>
                                  <w:rFonts w:ascii="Calibri" w:hAnsi="Calibri"/>
                                  <w:i/>
                                </w:rPr>
                                <w:t>2</w:t>
                              </w:r>
                            </w:ins>
                            <w:del w:id="19" w:author="Clare Press (Staff)" w:date="2022-01-28T13:43:00Z">
                              <w:r w:rsidDel="000D7F6F">
                                <w:rPr>
                                  <w:rFonts w:ascii="Calibri" w:hAnsi="Calibri"/>
                                  <w:i/>
                                </w:rPr>
                                <w:delText>1</w:delText>
                              </w:r>
                            </w:del>
                          </w:p>
                          <w:p w14:paraId="39A46671" w14:textId="742B6DF5" w:rsidR="005A159A" w:rsidRDefault="005A159A" w:rsidP="001C09AE">
                            <w:pPr>
                              <w:rPr>
                                <w:ins w:id="20" w:author="Matan Mazor" w:date="2022-01-27T14:17:00Z"/>
                                <w:rFonts w:ascii="Calibri" w:hAnsi="Calibri"/>
                                <w:i/>
                              </w:rPr>
                            </w:pPr>
                          </w:p>
                          <w:p w14:paraId="308D62BB" w14:textId="109F50C4" w:rsidR="005A159A" w:rsidRDefault="005A159A" w:rsidP="005A159A">
                            <w:pPr>
                              <w:rPr>
                                <w:ins w:id="21" w:author="Matan Mazor" w:date="2022-01-27T14:17:00Z"/>
                                <w:rFonts w:ascii="Calibri" w:hAnsi="Calibri"/>
                                <w:i/>
                              </w:rPr>
                            </w:pPr>
                            <w:ins w:id="22" w:author="Matan Mazor" w:date="2022-01-27T14:17:00Z">
                              <w:r>
                                <w:rPr>
                                  <w:rFonts w:ascii="Calibri" w:hAnsi="Calibri"/>
                                  <w:i/>
                                </w:rPr>
                                <w:t>Co-applicant 3</w:t>
                              </w:r>
                            </w:ins>
                          </w:p>
                          <w:p w14:paraId="3B117B7F" w14:textId="5BC80832" w:rsidR="005A159A" w:rsidRDefault="005A159A" w:rsidP="005A159A">
                            <w:pPr>
                              <w:rPr>
                                <w:ins w:id="23" w:author="Matan Mazor" w:date="2022-01-27T14:18:00Z"/>
                                <w:rFonts w:ascii="Calibri" w:hAnsi="Calibri"/>
                                <w:i/>
                              </w:rPr>
                            </w:pPr>
                            <w:ins w:id="24" w:author="Matan Mazor" w:date="2022-01-27T14:17:00Z">
                              <w:r>
                                <w:rPr>
                                  <w:rFonts w:ascii="Calibri" w:hAnsi="Calibri"/>
                                  <w:i/>
                                </w:rPr>
                                <w:t>NAME: Matan Mazor</w:t>
                              </w:r>
                              <w:r>
                                <w:rPr>
                                  <w:rFonts w:ascii="Calibri" w:hAnsi="Calibri"/>
                                  <w:i/>
                                </w:rPr>
                                <w:tab/>
                              </w:r>
                              <w:r>
                                <w:rPr>
                                  <w:rFonts w:ascii="Calibri" w:hAnsi="Calibri"/>
                                  <w:i/>
                                </w:rPr>
                                <w:tab/>
                              </w:r>
                              <w:r>
                                <w:rPr>
                                  <w:rFonts w:ascii="Calibri" w:hAnsi="Calibri"/>
                                  <w:i/>
                                </w:rPr>
                                <w:tab/>
                                <w:t>SIGNATURE: M MAZOR</w:t>
                              </w:r>
                              <w:r>
                                <w:rPr>
                                  <w:rFonts w:ascii="Calibri" w:hAnsi="Calibri"/>
                                  <w:i/>
                                </w:rPr>
                                <w:tab/>
                              </w:r>
                              <w:r>
                                <w:rPr>
                                  <w:rFonts w:ascii="Calibri" w:hAnsi="Calibri"/>
                                  <w:i/>
                                </w:rPr>
                                <w:tab/>
                              </w:r>
                              <w:r>
                                <w:rPr>
                                  <w:rFonts w:ascii="Calibri" w:hAnsi="Calibri"/>
                                  <w:i/>
                                </w:rPr>
                                <w:tab/>
                                <w:t>DATE: 2</w:t>
                              </w:r>
                            </w:ins>
                            <w:ins w:id="25" w:author="Clare Press (Staff)" w:date="2022-01-28T13:43:00Z">
                              <w:r w:rsidR="000D7F6F">
                                <w:rPr>
                                  <w:rFonts w:ascii="Calibri" w:hAnsi="Calibri"/>
                                  <w:i/>
                                </w:rPr>
                                <w:t>8</w:t>
                              </w:r>
                            </w:ins>
                            <w:ins w:id="26" w:author="Matan Mazor" w:date="2022-01-27T14:17:00Z">
                              <w:del w:id="27" w:author="Clare Press (Staff)" w:date="2022-01-28T13:43:00Z">
                                <w:r w:rsidDel="000D7F6F">
                                  <w:rPr>
                                    <w:rFonts w:ascii="Calibri" w:hAnsi="Calibri"/>
                                    <w:i/>
                                  </w:rPr>
                                  <w:delText>7</w:delText>
                                </w:r>
                              </w:del>
                              <w:r>
                                <w:rPr>
                                  <w:rFonts w:ascii="Calibri" w:hAnsi="Calibri"/>
                                  <w:i/>
                                </w:rPr>
                                <w:t>/01/2022</w:t>
                              </w:r>
                            </w:ins>
                          </w:p>
                          <w:p w14:paraId="7D241B72" w14:textId="3C246FD3" w:rsidR="005A159A" w:rsidRDefault="005A159A" w:rsidP="005A159A">
                            <w:pPr>
                              <w:rPr>
                                <w:ins w:id="28" w:author="Matan Mazor" w:date="2022-01-27T14:18:00Z"/>
                                <w:rFonts w:ascii="Calibri" w:hAnsi="Calibri"/>
                                <w:i/>
                              </w:rPr>
                            </w:pPr>
                          </w:p>
                          <w:p w14:paraId="45621E82" w14:textId="585734EB" w:rsidR="005A159A" w:rsidRDefault="005A159A" w:rsidP="005A159A">
                            <w:pPr>
                              <w:rPr>
                                <w:ins w:id="29" w:author="Matan Mazor" w:date="2022-01-27T14:18:00Z"/>
                                <w:rFonts w:ascii="Calibri" w:hAnsi="Calibri"/>
                                <w:i/>
                              </w:rPr>
                            </w:pPr>
                            <w:ins w:id="30" w:author="Matan Mazor" w:date="2022-01-27T14:18:00Z">
                              <w:r>
                                <w:rPr>
                                  <w:rFonts w:ascii="Calibri" w:hAnsi="Calibri"/>
                                  <w:i/>
                                </w:rPr>
                                <w:t>Co-applicant 4</w:t>
                              </w:r>
                            </w:ins>
                          </w:p>
                          <w:p w14:paraId="603938D1" w14:textId="78EE9F7B" w:rsidR="005A159A" w:rsidRDefault="005A159A" w:rsidP="005A159A">
                            <w:pPr>
                              <w:rPr>
                                <w:ins w:id="31" w:author="Matan Mazor" w:date="2022-01-27T14:18:00Z"/>
                                <w:rFonts w:ascii="Calibri" w:hAnsi="Calibri"/>
                                <w:i/>
                              </w:rPr>
                            </w:pPr>
                            <w:ins w:id="32" w:author="Matan Mazor" w:date="2022-01-27T14:18:00Z">
                              <w:r>
                                <w:rPr>
                                  <w:rFonts w:ascii="Calibri" w:hAnsi="Calibri"/>
                                  <w:i/>
                                </w:rPr>
                                <w:t xml:space="preserve">NAME: Emma </w:t>
                              </w:r>
                              <w:del w:id="33" w:author="Emma Ward (Staff)" w:date="2022-01-28T14:22:00Z">
                                <w:r w:rsidDel="001436E3">
                                  <w:rPr>
                                    <w:rFonts w:ascii="Calibri" w:hAnsi="Calibri"/>
                                    <w:i/>
                                  </w:rPr>
                                  <w:delText xml:space="preserve">Kate </w:delText>
                                </w:r>
                              </w:del>
                              <w:r>
                                <w:rPr>
                                  <w:rFonts w:ascii="Calibri" w:hAnsi="Calibri"/>
                                  <w:i/>
                                </w:rPr>
                                <w:t>Ward</w:t>
                              </w:r>
                              <w:r>
                                <w:rPr>
                                  <w:rFonts w:ascii="Calibri" w:hAnsi="Calibri"/>
                                  <w:i/>
                                </w:rPr>
                                <w:tab/>
                              </w:r>
                              <w:r>
                                <w:rPr>
                                  <w:rFonts w:ascii="Calibri" w:hAnsi="Calibri"/>
                                  <w:i/>
                                </w:rPr>
                                <w:tab/>
                              </w:r>
                            </w:ins>
                            <w:ins w:id="34" w:author="Emma Ward (Staff)" w:date="2022-01-28T14:23:00Z">
                              <w:r w:rsidR="001436E3">
                                <w:rPr>
                                  <w:rFonts w:ascii="Calibri" w:hAnsi="Calibri"/>
                                  <w:i/>
                                </w:rPr>
                                <w:tab/>
                              </w:r>
                            </w:ins>
                            <w:ins w:id="35" w:author="Matan Mazor" w:date="2022-01-27T14:18:00Z">
                              <w:r>
                                <w:rPr>
                                  <w:rFonts w:ascii="Calibri" w:hAnsi="Calibri"/>
                                  <w:i/>
                                </w:rPr>
                                <w:t>SIGNATURE: E WARD</w:t>
                              </w:r>
                              <w:r>
                                <w:rPr>
                                  <w:rFonts w:ascii="Calibri" w:hAnsi="Calibri"/>
                                  <w:i/>
                                </w:rPr>
                                <w:tab/>
                              </w:r>
                              <w:r>
                                <w:rPr>
                                  <w:rFonts w:ascii="Calibri" w:hAnsi="Calibri"/>
                                  <w:i/>
                                </w:rPr>
                                <w:tab/>
                              </w:r>
                              <w:r>
                                <w:rPr>
                                  <w:rFonts w:ascii="Calibri" w:hAnsi="Calibri"/>
                                  <w:i/>
                                </w:rPr>
                                <w:tab/>
                                <w:t>DATE: 2</w:t>
                              </w:r>
                            </w:ins>
                            <w:ins w:id="36" w:author="Clare Press (Staff)" w:date="2022-01-28T13:44:00Z">
                              <w:r w:rsidR="000D7F6F">
                                <w:rPr>
                                  <w:rFonts w:ascii="Calibri" w:hAnsi="Calibri"/>
                                  <w:i/>
                                </w:rPr>
                                <w:t>8</w:t>
                              </w:r>
                            </w:ins>
                            <w:ins w:id="37" w:author="Matan Mazor" w:date="2022-01-27T14:18:00Z">
                              <w:del w:id="38" w:author="Clare Press (Staff)" w:date="2022-01-28T13:44:00Z">
                                <w:r w:rsidDel="000D7F6F">
                                  <w:rPr>
                                    <w:rFonts w:ascii="Calibri" w:hAnsi="Calibri"/>
                                    <w:i/>
                                  </w:rPr>
                                  <w:delText>7</w:delText>
                                </w:r>
                              </w:del>
                              <w:r>
                                <w:rPr>
                                  <w:rFonts w:ascii="Calibri" w:hAnsi="Calibri"/>
                                  <w:i/>
                                </w:rPr>
                                <w:t>/01/2022</w:t>
                              </w:r>
                            </w:ins>
                          </w:p>
                          <w:p w14:paraId="5CE2B77C" w14:textId="77777777" w:rsidR="005A159A" w:rsidRDefault="005A159A" w:rsidP="005A159A">
                            <w:pPr>
                              <w:rPr>
                                <w:ins w:id="39" w:author="Matan Mazor" w:date="2022-01-27T14:17:00Z"/>
                                <w:rFonts w:ascii="Calibri" w:hAnsi="Calibri"/>
                                <w:i/>
                              </w:rPr>
                            </w:pPr>
                          </w:p>
                          <w:p w14:paraId="41263B4D" w14:textId="77777777" w:rsidR="005A159A" w:rsidRDefault="005A159A" w:rsidP="001C09AE">
                            <w:pPr>
                              <w:rPr>
                                <w:rFonts w:ascii="Calibri" w:hAnsi="Calibri"/>
                                <w:i/>
                              </w:rPr>
                            </w:pPr>
                          </w:p>
                          <w:p w14:paraId="6B2DC937" w14:textId="018B6F89" w:rsidR="005A159A" w:rsidRPr="00EC0087" w:rsidRDefault="005A159A" w:rsidP="001C09AE">
                            <w:pPr>
                              <w:rPr>
                                <w:rFonts w:ascii="Calibri" w:hAnsi="Calibri"/>
                                <w:i/>
                              </w:rPr>
                            </w:pPr>
                          </w:p>
                        </w:txbxContent>
                      </wps:txbx>
                      <wps:bodyPr rot="0" vert="horz" wrap="square" lIns="91440" tIns="45720" rIns="91440" bIns="45720" anchor="t" anchorCtr="0" upright="1">
                        <a:spAutoFit/>
                      </wps:bodyPr>
                    </wps:wsp>
                  </a:graphicData>
                </a:graphic>
              </wp:inline>
            </w:drawing>
          </mc:Choice>
          <mc:Fallback>
            <w:pict>
              <v:shape w14:anchorId="006EE0D5" id="Text Box 82" o:spid="_x0000_s1074"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OnQlGItAgAAWgQAAA4AAAAAAAAAAAAAAAAALgIAAGRycy9l&#10;Mm9Eb2MueG1sUEsBAi0AFAAGAAgAAAAhAAaO1LLbAAAABAEAAA8AAAAAAAAAAAAAAAAAhwQAAGRy&#10;cy9kb3ducmV2LnhtbFBLBQYAAAAABAAEAPMAAACPBQAAAAA=&#10;">
                <v:textbox style="mso-fit-shape-to-text:t">
                  <w:txbxContent>
                    <w:p w14:paraId="2CFB19B2" w14:textId="77777777" w:rsidR="005A159A" w:rsidRPr="00EC0087" w:rsidRDefault="005A159A" w:rsidP="001C09AE">
                      <w:pPr>
                        <w:rPr>
                          <w:rFonts w:ascii="Calibri" w:hAnsi="Calibri"/>
                          <w:i/>
                        </w:rPr>
                      </w:pPr>
                      <w:r w:rsidRPr="00EC0087">
                        <w:rPr>
                          <w:rFonts w:ascii="Calibri" w:hAnsi="Calibri"/>
                          <w:i/>
                        </w:rPr>
                        <w:t xml:space="preserve">press &lt;enter&gt; to enlarge the size of the box </w:t>
                      </w:r>
                    </w:p>
                    <w:p w14:paraId="38159C07" w14:textId="77777777" w:rsidR="005A159A" w:rsidRDefault="005A159A" w:rsidP="001C09AE">
                      <w:pPr>
                        <w:rPr>
                          <w:rFonts w:ascii="Calibri" w:hAnsi="Calibri"/>
                          <w:i/>
                        </w:rPr>
                      </w:pPr>
                    </w:p>
                    <w:p w14:paraId="300F94A2" w14:textId="77777777" w:rsidR="005A159A" w:rsidRDefault="005A159A" w:rsidP="001C09AE">
                      <w:pPr>
                        <w:rPr>
                          <w:rFonts w:ascii="Calibri" w:hAnsi="Calibri"/>
                          <w:i/>
                        </w:rPr>
                      </w:pPr>
                      <w:r>
                        <w:rPr>
                          <w:rFonts w:ascii="Calibri" w:hAnsi="Calibri"/>
                          <w:i/>
                        </w:rPr>
                        <w:t>Primary applicant</w:t>
                      </w:r>
                    </w:p>
                    <w:p w14:paraId="60C5C764" w14:textId="7CF088A2" w:rsidR="005A159A" w:rsidRDefault="005A159A" w:rsidP="001C09AE">
                      <w:pPr>
                        <w:rPr>
                          <w:rFonts w:ascii="Calibri" w:hAnsi="Calibri"/>
                          <w:i/>
                        </w:rPr>
                      </w:pPr>
                      <w:r>
                        <w:rPr>
                          <w:rFonts w:ascii="Calibri" w:hAnsi="Calibri"/>
                          <w:i/>
                        </w:rPr>
                        <w:t>NAME:</w:t>
                      </w:r>
                      <w:r>
                        <w:rPr>
                          <w:rFonts w:ascii="Calibri" w:hAnsi="Calibri"/>
                          <w:i/>
                        </w:rPr>
                        <w:tab/>
                        <w:t>Clare Press</w:t>
                      </w:r>
                      <w:r>
                        <w:rPr>
                          <w:rFonts w:ascii="Calibri" w:hAnsi="Calibri"/>
                          <w:i/>
                        </w:rPr>
                        <w:tab/>
                      </w:r>
                      <w:r>
                        <w:rPr>
                          <w:rFonts w:ascii="Calibri" w:hAnsi="Calibri"/>
                          <w:i/>
                        </w:rPr>
                        <w:tab/>
                      </w:r>
                      <w:r>
                        <w:rPr>
                          <w:rFonts w:ascii="Calibri" w:hAnsi="Calibri"/>
                          <w:i/>
                        </w:rPr>
                        <w:tab/>
                        <w:t>SIGNATURE: C PRESS</w:t>
                      </w:r>
                      <w:r>
                        <w:rPr>
                          <w:rFonts w:ascii="Calibri" w:hAnsi="Calibri"/>
                          <w:i/>
                        </w:rPr>
                        <w:tab/>
                      </w:r>
                      <w:r>
                        <w:rPr>
                          <w:rFonts w:ascii="Calibri" w:hAnsi="Calibri"/>
                          <w:i/>
                        </w:rPr>
                        <w:tab/>
                      </w:r>
                      <w:r>
                        <w:rPr>
                          <w:rFonts w:ascii="Calibri" w:hAnsi="Calibri"/>
                          <w:i/>
                        </w:rPr>
                        <w:tab/>
                        <w:t>DATE: 2</w:t>
                      </w:r>
                      <w:ins w:id="40" w:author="Clare Press (Staff)" w:date="2022-01-28T13:43:00Z">
                        <w:r w:rsidR="000D7F6F">
                          <w:rPr>
                            <w:rFonts w:ascii="Calibri" w:hAnsi="Calibri"/>
                            <w:i/>
                          </w:rPr>
                          <w:t>8</w:t>
                        </w:r>
                      </w:ins>
                      <w:del w:id="41" w:author="Clare Press (Staff)" w:date="2022-01-28T13:43:00Z">
                        <w:r w:rsidDel="000D7F6F">
                          <w:rPr>
                            <w:rFonts w:ascii="Calibri" w:hAnsi="Calibri"/>
                            <w:i/>
                          </w:rPr>
                          <w:delText>2</w:delText>
                        </w:r>
                      </w:del>
                      <w:r>
                        <w:rPr>
                          <w:rFonts w:ascii="Calibri" w:hAnsi="Calibri"/>
                          <w:i/>
                        </w:rPr>
                        <w:t>/0</w:t>
                      </w:r>
                      <w:ins w:id="42" w:author="Clare Press (Staff)" w:date="2022-01-28T13:43:00Z">
                        <w:r w:rsidR="000D7F6F">
                          <w:rPr>
                            <w:rFonts w:ascii="Calibri" w:hAnsi="Calibri"/>
                            <w:i/>
                          </w:rPr>
                          <w:t>1</w:t>
                        </w:r>
                      </w:ins>
                      <w:del w:id="43" w:author="Clare Press (Staff)" w:date="2022-01-28T13:43:00Z">
                        <w:r w:rsidDel="000D7F6F">
                          <w:rPr>
                            <w:rFonts w:ascii="Calibri" w:hAnsi="Calibri"/>
                            <w:i/>
                          </w:rPr>
                          <w:delText>4</w:delText>
                        </w:r>
                      </w:del>
                      <w:r>
                        <w:rPr>
                          <w:rFonts w:ascii="Calibri" w:hAnsi="Calibri"/>
                          <w:i/>
                        </w:rPr>
                        <w:t>/202</w:t>
                      </w:r>
                      <w:ins w:id="44" w:author="Clare Press (Staff)" w:date="2022-01-28T13:43:00Z">
                        <w:r w:rsidR="000D7F6F">
                          <w:rPr>
                            <w:rFonts w:ascii="Calibri" w:hAnsi="Calibri"/>
                            <w:i/>
                          </w:rPr>
                          <w:t>2</w:t>
                        </w:r>
                      </w:ins>
                      <w:del w:id="45" w:author="Clare Press (Staff)" w:date="2022-01-28T13:43:00Z">
                        <w:r w:rsidDel="000D7F6F">
                          <w:rPr>
                            <w:rFonts w:ascii="Calibri" w:hAnsi="Calibri"/>
                            <w:i/>
                          </w:rPr>
                          <w:delText>1</w:delText>
                        </w:r>
                      </w:del>
                    </w:p>
                    <w:p w14:paraId="1E7F3E8B" w14:textId="77777777" w:rsidR="005A159A" w:rsidRDefault="005A159A" w:rsidP="001C09AE">
                      <w:pPr>
                        <w:rPr>
                          <w:rFonts w:ascii="Calibri" w:hAnsi="Calibri"/>
                          <w:i/>
                        </w:rPr>
                      </w:pPr>
                    </w:p>
                    <w:p w14:paraId="128F0D9A" w14:textId="77777777" w:rsidR="005A159A" w:rsidRDefault="005A159A" w:rsidP="001C09AE">
                      <w:pPr>
                        <w:rPr>
                          <w:rFonts w:ascii="Calibri" w:hAnsi="Calibri"/>
                          <w:i/>
                        </w:rPr>
                      </w:pPr>
                      <w:r>
                        <w:rPr>
                          <w:rFonts w:ascii="Calibri" w:hAnsi="Calibri"/>
                          <w:i/>
                        </w:rPr>
                        <w:t>Co-applicant 1</w:t>
                      </w:r>
                    </w:p>
                    <w:p w14:paraId="15097BC7" w14:textId="4961BD59" w:rsidR="005A159A" w:rsidRDefault="005A159A" w:rsidP="001C09AE">
                      <w:pPr>
                        <w:rPr>
                          <w:rFonts w:ascii="Calibri" w:hAnsi="Calibri"/>
                          <w:i/>
                        </w:rPr>
                      </w:pPr>
                      <w:r>
                        <w:rPr>
                          <w:rFonts w:ascii="Calibri" w:hAnsi="Calibri"/>
                          <w:i/>
                        </w:rPr>
                        <w:t>NAME:</w:t>
                      </w:r>
                      <w:r>
                        <w:rPr>
                          <w:rFonts w:ascii="Calibri" w:hAnsi="Calibri"/>
                          <w:i/>
                        </w:rPr>
                        <w:tab/>
                        <w:t>Kirsten Rittershofer</w:t>
                      </w:r>
                      <w:r>
                        <w:rPr>
                          <w:rFonts w:ascii="Calibri" w:hAnsi="Calibri"/>
                          <w:i/>
                        </w:rPr>
                        <w:tab/>
                      </w:r>
                      <w:r>
                        <w:rPr>
                          <w:rFonts w:ascii="Calibri" w:hAnsi="Calibri"/>
                          <w:i/>
                        </w:rPr>
                        <w:tab/>
                        <w:t>SIGNATURE: K Rittershofer</w:t>
                      </w:r>
                      <w:r>
                        <w:rPr>
                          <w:rFonts w:ascii="Calibri" w:hAnsi="Calibri"/>
                          <w:i/>
                        </w:rPr>
                        <w:tab/>
                      </w:r>
                      <w:r>
                        <w:rPr>
                          <w:rFonts w:ascii="Calibri" w:hAnsi="Calibri"/>
                          <w:i/>
                        </w:rPr>
                        <w:tab/>
                        <w:t>DATE: 2</w:t>
                      </w:r>
                      <w:ins w:id="46" w:author="Clare Press (Staff)" w:date="2022-01-28T13:43:00Z">
                        <w:r w:rsidR="000D7F6F">
                          <w:rPr>
                            <w:rFonts w:ascii="Calibri" w:hAnsi="Calibri"/>
                            <w:i/>
                          </w:rPr>
                          <w:t>8</w:t>
                        </w:r>
                      </w:ins>
                      <w:del w:id="47" w:author="Clare Press (Staff)" w:date="2022-01-28T13:43:00Z">
                        <w:r w:rsidDel="000D7F6F">
                          <w:rPr>
                            <w:rFonts w:ascii="Calibri" w:hAnsi="Calibri"/>
                            <w:i/>
                          </w:rPr>
                          <w:delText>2</w:delText>
                        </w:r>
                      </w:del>
                      <w:r>
                        <w:rPr>
                          <w:rFonts w:ascii="Calibri" w:hAnsi="Calibri"/>
                          <w:i/>
                        </w:rPr>
                        <w:t>/0</w:t>
                      </w:r>
                      <w:ins w:id="48" w:author="Clare Press (Staff)" w:date="2022-01-28T13:43:00Z">
                        <w:r w:rsidR="000D7F6F">
                          <w:rPr>
                            <w:rFonts w:ascii="Calibri" w:hAnsi="Calibri"/>
                            <w:i/>
                          </w:rPr>
                          <w:t>1</w:t>
                        </w:r>
                      </w:ins>
                      <w:del w:id="49" w:author="Clare Press (Staff)" w:date="2022-01-28T13:43:00Z">
                        <w:r w:rsidDel="000D7F6F">
                          <w:rPr>
                            <w:rFonts w:ascii="Calibri" w:hAnsi="Calibri"/>
                            <w:i/>
                          </w:rPr>
                          <w:delText>4</w:delText>
                        </w:r>
                      </w:del>
                      <w:r>
                        <w:rPr>
                          <w:rFonts w:ascii="Calibri" w:hAnsi="Calibri"/>
                          <w:i/>
                        </w:rPr>
                        <w:t>/202</w:t>
                      </w:r>
                      <w:ins w:id="50" w:author="Clare Press (Staff)" w:date="2022-01-28T13:43:00Z">
                        <w:r w:rsidR="000D7F6F">
                          <w:rPr>
                            <w:rFonts w:ascii="Calibri" w:hAnsi="Calibri"/>
                            <w:i/>
                          </w:rPr>
                          <w:t>2</w:t>
                        </w:r>
                      </w:ins>
                      <w:del w:id="51" w:author="Clare Press (Staff)" w:date="2022-01-28T13:43:00Z">
                        <w:r w:rsidDel="000D7F6F">
                          <w:rPr>
                            <w:rFonts w:ascii="Calibri" w:hAnsi="Calibri"/>
                            <w:i/>
                          </w:rPr>
                          <w:delText>1</w:delText>
                        </w:r>
                      </w:del>
                    </w:p>
                    <w:p w14:paraId="6405F9E9" w14:textId="18DE656D" w:rsidR="005A159A" w:rsidRDefault="005A159A" w:rsidP="001C09AE">
                      <w:pPr>
                        <w:rPr>
                          <w:rFonts w:ascii="Calibri" w:hAnsi="Calibri"/>
                          <w:i/>
                        </w:rPr>
                      </w:pPr>
                    </w:p>
                    <w:p w14:paraId="26E5D5CC" w14:textId="0F59AA58" w:rsidR="005A159A" w:rsidRDefault="005A159A" w:rsidP="001C09AE">
                      <w:pPr>
                        <w:rPr>
                          <w:rFonts w:ascii="Calibri" w:hAnsi="Calibri"/>
                          <w:i/>
                        </w:rPr>
                      </w:pPr>
                      <w:r>
                        <w:rPr>
                          <w:rFonts w:ascii="Calibri" w:hAnsi="Calibri"/>
                          <w:i/>
                        </w:rPr>
                        <w:t>Co-applicant 2</w:t>
                      </w:r>
                    </w:p>
                    <w:p w14:paraId="7DE8BD0B" w14:textId="3BFDD493" w:rsidR="005A159A" w:rsidRDefault="005A159A" w:rsidP="001C09AE">
                      <w:pPr>
                        <w:rPr>
                          <w:ins w:id="52" w:author="Matan Mazor" w:date="2022-01-27T14:17:00Z"/>
                          <w:rFonts w:ascii="Calibri" w:hAnsi="Calibri"/>
                          <w:i/>
                        </w:rPr>
                      </w:pPr>
                      <w:r>
                        <w:rPr>
                          <w:rFonts w:ascii="Calibri" w:hAnsi="Calibri"/>
                          <w:i/>
                        </w:rPr>
                        <w:t>NAME: Peter Kok</w:t>
                      </w:r>
                      <w:r>
                        <w:rPr>
                          <w:rFonts w:ascii="Calibri" w:hAnsi="Calibri"/>
                          <w:i/>
                        </w:rPr>
                        <w:tab/>
                      </w:r>
                      <w:r>
                        <w:rPr>
                          <w:rFonts w:ascii="Calibri" w:hAnsi="Calibri"/>
                          <w:i/>
                        </w:rPr>
                        <w:tab/>
                      </w:r>
                      <w:r>
                        <w:rPr>
                          <w:rFonts w:ascii="Calibri" w:hAnsi="Calibri"/>
                          <w:i/>
                        </w:rPr>
                        <w:tab/>
                        <w:t>SIGNATURE: P KOK</w:t>
                      </w:r>
                      <w:r>
                        <w:rPr>
                          <w:rFonts w:ascii="Calibri" w:hAnsi="Calibri"/>
                          <w:i/>
                        </w:rPr>
                        <w:tab/>
                      </w:r>
                      <w:r>
                        <w:rPr>
                          <w:rFonts w:ascii="Calibri" w:hAnsi="Calibri"/>
                          <w:i/>
                        </w:rPr>
                        <w:tab/>
                      </w:r>
                      <w:r>
                        <w:rPr>
                          <w:rFonts w:ascii="Calibri" w:hAnsi="Calibri"/>
                          <w:i/>
                        </w:rPr>
                        <w:tab/>
                        <w:t>DATE: 2</w:t>
                      </w:r>
                      <w:ins w:id="53" w:author="Clare Press (Staff)" w:date="2022-01-28T13:43:00Z">
                        <w:r w:rsidR="000D7F6F">
                          <w:rPr>
                            <w:rFonts w:ascii="Calibri" w:hAnsi="Calibri"/>
                            <w:i/>
                          </w:rPr>
                          <w:t>8</w:t>
                        </w:r>
                      </w:ins>
                      <w:del w:id="54" w:author="Clare Press (Staff)" w:date="2022-01-28T13:43:00Z">
                        <w:r w:rsidDel="000D7F6F">
                          <w:rPr>
                            <w:rFonts w:ascii="Calibri" w:hAnsi="Calibri"/>
                            <w:i/>
                          </w:rPr>
                          <w:delText>2</w:delText>
                        </w:r>
                      </w:del>
                      <w:r>
                        <w:rPr>
                          <w:rFonts w:ascii="Calibri" w:hAnsi="Calibri"/>
                          <w:i/>
                        </w:rPr>
                        <w:t>/0</w:t>
                      </w:r>
                      <w:ins w:id="55" w:author="Clare Press (Staff)" w:date="2022-01-28T13:43:00Z">
                        <w:r w:rsidR="000D7F6F">
                          <w:rPr>
                            <w:rFonts w:ascii="Calibri" w:hAnsi="Calibri"/>
                            <w:i/>
                          </w:rPr>
                          <w:t>1</w:t>
                        </w:r>
                      </w:ins>
                      <w:del w:id="56" w:author="Clare Press (Staff)" w:date="2022-01-28T13:43:00Z">
                        <w:r w:rsidDel="000D7F6F">
                          <w:rPr>
                            <w:rFonts w:ascii="Calibri" w:hAnsi="Calibri"/>
                            <w:i/>
                          </w:rPr>
                          <w:delText>4</w:delText>
                        </w:r>
                      </w:del>
                      <w:r>
                        <w:rPr>
                          <w:rFonts w:ascii="Calibri" w:hAnsi="Calibri"/>
                          <w:i/>
                        </w:rPr>
                        <w:t>/202</w:t>
                      </w:r>
                      <w:ins w:id="57" w:author="Clare Press (Staff)" w:date="2022-01-28T13:43:00Z">
                        <w:r w:rsidR="000D7F6F">
                          <w:rPr>
                            <w:rFonts w:ascii="Calibri" w:hAnsi="Calibri"/>
                            <w:i/>
                          </w:rPr>
                          <w:t>2</w:t>
                        </w:r>
                      </w:ins>
                      <w:del w:id="58" w:author="Clare Press (Staff)" w:date="2022-01-28T13:43:00Z">
                        <w:r w:rsidDel="000D7F6F">
                          <w:rPr>
                            <w:rFonts w:ascii="Calibri" w:hAnsi="Calibri"/>
                            <w:i/>
                          </w:rPr>
                          <w:delText>1</w:delText>
                        </w:r>
                      </w:del>
                    </w:p>
                    <w:p w14:paraId="39A46671" w14:textId="742B6DF5" w:rsidR="005A159A" w:rsidRDefault="005A159A" w:rsidP="001C09AE">
                      <w:pPr>
                        <w:rPr>
                          <w:ins w:id="59" w:author="Matan Mazor" w:date="2022-01-27T14:17:00Z"/>
                          <w:rFonts w:ascii="Calibri" w:hAnsi="Calibri"/>
                          <w:i/>
                        </w:rPr>
                      </w:pPr>
                    </w:p>
                    <w:p w14:paraId="308D62BB" w14:textId="109F50C4" w:rsidR="005A159A" w:rsidRDefault="005A159A" w:rsidP="005A159A">
                      <w:pPr>
                        <w:rPr>
                          <w:ins w:id="60" w:author="Matan Mazor" w:date="2022-01-27T14:17:00Z"/>
                          <w:rFonts w:ascii="Calibri" w:hAnsi="Calibri"/>
                          <w:i/>
                        </w:rPr>
                      </w:pPr>
                      <w:ins w:id="61" w:author="Matan Mazor" w:date="2022-01-27T14:17:00Z">
                        <w:r>
                          <w:rPr>
                            <w:rFonts w:ascii="Calibri" w:hAnsi="Calibri"/>
                            <w:i/>
                          </w:rPr>
                          <w:t>Co-applicant 3</w:t>
                        </w:r>
                      </w:ins>
                    </w:p>
                    <w:p w14:paraId="3B117B7F" w14:textId="5BC80832" w:rsidR="005A159A" w:rsidRDefault="005A159A" w:rsidP="005A159A">
                      <w:pPr>
                        <w:rPr>
                          <w:ins w:id="62" w:author="Matan Mazor" w:date="2022-01-27T14:18:00Z"/>
                          <w:rFonts w:ascii="Calibri" w:hAnsi="Calibri"/>
                          <w:i/>
                        </w:rPr>
                      </w:pPr>
                      <w:ins w:id="63" w:author="Matan Mazor" w:date="2022-01-27T14:17:00Z">
                        <w:r>
                          <w:rPr>
                            <w:rFonts w:ascii="Calibri" w:hAnsi="Calibri"/>
                            <w:i/>
                          </w:rPr>
                          <w:t>NAME: Matan Mazor</w:t>
                        </w:r>
                        <w:r>
                          <w:rPr>
                            <w:rFonts w:ascii="Calibri" w:hAnsi="Calibri"/>
                            <w:i/>
                          </w:rPr>
                          <w:tab/>
                        </w:r>
                        <w:r>
                          <w:rPr>
                            <w:rFonts w:ascii="Calibri" w:hAnsi="Calibri"/>
                            <w:i/>
                          </w:rPr>
                          <w:tab/>
                        </w:r>
                        <w:r>
                          <w:rPr>
                            <w:rFonts w:ascii="Calibri" w:hAnsi="Calibri"/>
                            <w:i/>
                          </w:rPr>
                          <w:tab/>
                          <w:t>SIGNATURE: M MAZOR</w:t>
                        </w:r>
                        <w:r>
                          <w:rPr>
                            <w:rFonts w:ascii="Calibri" w:hAnsi="Calibri"/>
                            <w:i/>
                          </w:rPr>
                          <w:tab/>
                        </w:r>
                        <w:r>
                          <w:rPr>
                            <w:rFonts w:ascii="Calibri" w:hAnsi="Calibri"/>
                            <w:i/>
                          </w:rPr>
                          <w:tab/>
                        </w:r>
                        <w:r>
                          <w:rPr>
                            <w:rFonts w:ascii="Calibri" w:hAnsi="Calibri"/>
                            <w:i/>
                          </w:rPr>
                          <w:tab/>
                          <w:t>DATE: 2</w:t>
                        </w:r>
                      </w:ins>
                      <w:ins w:id="64" w:author="Clare Press (Staff)" w:date="2022-01-28T13:43:00Z">
                        <w:r w:rsidR="000D7F6F">
                          <w:rPr>
                            <w:rFonts w:ascii="Calibri" w:hAnsi="Calibri"/>
                            <w:i/>
                          </w:rPr>
                          <w:t>8</w:t>
                        </w:r>
                      </w:ins>
                      <w:ins w:id="65" w:author="Matan Mazor" w:date="2022-01-27T14:17:00Z">
                        <w:del w:id="66" w:author="Clare Press (Staff)" w:date="2022-01-28T13:43:00Z">
                          <w:r w:rsidDel="000D7F6F">
                            <w:rPr>
                              <w:rFonts w:ascii="Calibri" w:hAnsi="Calibri"/>
                              <w:i/>
                            </w:rPr>
                            <w:delText>7</w:delText>
                          </w:r>
                        </w:del>
                        <w:r>
                          <w:rPr>
                            <w:rFonts w:ascii="Calibri" w:hAnsi="Calibri"/>
                            <w:i/>
                          </w:rPr>
                          <w:t>/01/2022</w:t>
                        </w:r>
                      </w:ins>
                    </w:p>
                    <w:p w14:paraId="7D241B72" w14:textId="3C246FD3" w:rsidR="005A159A" w:rsidRDefault="005A159A" w:rsidP="005A159A">
                      <w:pPr>
                        <w:rPr>
                          <w:ins w:id="67" w:author="Matan Mazor" w:date="2022-01-27T14:18:00Z"/>
                          <w:rFonts w:ascii="Calibri" w:hAnsi="Calibri"/>
                          <w:i/>
                        </w:rPr>
                      </w:pPr>
                    </w:p>
                    <w:p w14:paraId="45621E82" w14:textId="585734EB" w:rsidR="005A159A" w:rsidRDefault="005A159A" w:rsidP="005A159A">
                      <w:pPr>
                        <w:rPr>
                          <w:ins w:id="68" w:author="Matan Mazor" w:date="2022-01-27T14:18:00Z"/>
                          <w:rFonts w:ascii="Calibri" w:hAnsi="Calibri"/>
                          <w:i/>
                        </w:rPr>
                      </w:pPr>
                      <w:ins w:id="69" w:author="Matan Mazor" w:date="2022-01-27T14:18:00Z">
                        <w:r>
                          <w:rPr>
                            <w:rFonts w:ascii="Calibri" w:hAnsi="Calibri"/>
                            <w:i/>
                          </w:rPr>
                          <w:t>Co-applicant 4</w:t>
                        </w:r>
                      </w:ins>
                    </w:p>
                    <w:p w14:paraId="603938D1" w14:textId="78EE9F7B" w:rsidR="005A159A" w:rsidRDefault="005A159A" w:rsidP="005A159A">
                      <w:pPr>
                        <w:rPr>
                          <w:ins w:id="70" w:author="Matan Mazor" w:date="2022-01-27T14:18:00Z"/>
                          <w:rFonts w:ascii="Calibri" w:hAnsi="Calibri"/>
                          <w:i/>
                        </w:rPr>
                      </w:pPr>
                      <w:ins w:id="71" w:author="Matan Mazor" w:date="2022-01-27T14:18:00Z">
                        <w:r>
                          <w:rPr>
                            <w:rFonts w:ascii="Calibri" w:hAnsi="Calibri"/>
                            <w:i/>
                          </w:rPr>
                          <w:t xml:space="preserve">NAME: Emma </w:t>
                        </w:r>
                        <w:del w:id="72" w:author="Emma Ward (Staff)" w:date="2022-01-28T14:22:00Z">
                          <w:r w:rsidDel="001436E3">
                            <w:rPr>
                              <w:rFonts w:ascii="Calibri" w:hAnsi="Calibri"/>
                              <w:i/>
                            </w:rPr>
                            <w:delText xml:space="preserve">Kate </w:delText>
                          </w:r>
                        </w:del>
                        <w:r>
                          <w:rPr>
                            <w:rFonts w:ascii="Calibri" w:hAnsi="Calibri"/>
                            <w:i/>
                          </w:rPr>
                          <w:t>Ward</w:t>
                        </w:r>
                        <w:r>
                          <w:rPr>
                            <w:rFonts w:ascii="Calibri" w:hAnsi="Calibri"/>
                            <w:i/>
                          </w:rPr>
                          <w:tab/>
                        </w:r>
                        <w:r>
                          <w:rPr>
                            <w:rFonts w:ascii="Calibri" w:hAnsi="Calibri"/>
                            <w:i/>
                          </w:rPr>
                          <w:tab/>
                        </w:r>
                      </w:ins>
                      <w:ins w:id="73" w:author="Emma Ward (Staff)" w:date="2022-01-28T14:23:00Z">
                        <w:r w:rsidR="001436E3">
                          <w:rPr>
                            <w:rFonts w:ascii="Calibri" w:hAnsi="Calibri"/>
                            <w:i/>
                          </w:rPr>
                          <w:tab/>
                        </w:r>
                      </w:ins>
                      <w:ins w:id="74" w:author="Matan Mazor" w:date="2022-01-27T14:18:00Z">
                        <w:r>
                          <w:rPr>
                            <w:rFonts w:ascii="Calibri" w:hAnsi="Calibri"/>
                            <w:i/>
                          </w:rPr>
                          <w:t>SIGNATURE: E WARD</w:t>
                        </w:r>
                        <w:r>
                          <w:rPr>
                            <w:rFonts w:ascii="Calibri" w:hAnsi="Calibri"/>
                            <w:i/>
                          </w:rPr>
                          <w:tab/>
                        </w:r>
                        <w:r>
                          <w:rPr>
                            <w:rFonts w:ascii="Calibri" w:hAnsi="Calibri"/>
                            <w:i/>
                          </w:rPr>
                          <w:tab/>
                        </w:r>
                        <w:r>
                          <w:rPr>
                            <w:rFonts w:ascii="Calibri" w:hAnsi="Calibri"/>
                            <w:i/>
                          </w:rPr>
                          <w:tab/>
                          <w:t>DATE: 2</w:t>
                        </w:r>
                      </w:ins>
                      <w:ins w:id="75" w:author="Clare Press (Staff)" w:date="2022-01-28T13:44:00Z">
                        <w:r w:rsidR="000D7F6F">
                          <w:rPr>
                            <w:rFonts w:ascii="Calibri" w:hAnsi="Calibri"/>
                            <w:i/>
                          </w:rPr>
                          <w:t>8</w:t>
                        </w:r>
                      </w:ins>
                      <w:ins w:id="76" w:author="Matan Mazor" w:date="2022-01-27T14:18:00Z">
                        <w:del w:id="77" w:author="Clare Press (Staff)" w:date="2022-01-28T13:44:00Z">
                          <w:r w:rsidDel="000D7F6F">
                            <w:rPr>
                              <w:rFonts w:ascii="Calibri" w:hAnsi="Calibri"/>
                              <w:i/>
                            </w:rPr>
                            <w:delText>7</w:delText>
                          </w:r>
                        </w:del>
                        <w:r>
                          <w:rPr>
                            <w:rFonts w:ascii="Calibri" w:hAnsi="Calibri"/>
                            <w:i/>
                          </w:rPr>
                          <w:t>/01/2022</w:t>
                        </w:r>
                      </w:ins>
                    </w:p>
                    <w:p w14:paraId="5CE2B77C" w14:textId="77777777" w:rsidR="005A159A" w:rsidRDefault="005A159A" w:rsidP="005A159A">
                      <w:pPr>
                        <w:rPr>
                          <w:ins w:id="78" w:author="Matan Mazor" w:date="2022-01-27T14:17:00Z"/>
                          <w:rFonts w:ascii="Calibri" w:hAnsi="Calibri"/>
                          <w:i/>
                        </w:rPr>
                      </w:pPr>
                    </w:p>
                    <w:p w14:paraId="41263B4D" w14:textId="77777777" w:rsidR="005A159A" w:rsidRDefault="005A159A" w:rsidP="001C09AE">
                      <w:pPr>
                        <w:rPr>
                          <w:rFonts w:ascii="Calibri" w:hAnsi="Calibri"/>
                          <w:i/>
                        </w:rPr>
                      </w:pPr>
                    </w:p>
                    <w:p w14:paraId="6B2DC937" w14:textId="018B6F89" w:rsidR="005A159A" w:rsidRPr="00EC0087" w:rsidRDefault="005A159A" w:rsidP="001C09AE">
                      <w:pPr>
                        <w:rPr>
                          <w:rFonts w:ascii="Calibri" w:hAnsi="Calibri"/>
                          <w:i/>
                        </w:rPr>
                      </w:pPr>
                    </w:p>
                  </w:txbxContent>
                </v:textbox>
                <w10:anchorlock/>
              </v:shape>
            </w:pict>
          </mc:Fallback>
        </mc:AlternateContent>
      </w:r>
    </w:p>
    <w:p w14:paraId="68362040" w14:textId="77777777" w:rsidR="00D538B7" w:rsidRPr="00C52286" w:rsidRDefault="00D538B7" w:rsidP="00D538B7">
      <w:pPr>
        <w:ind w:left="720" w:firstLine="720"/>
        <w:rPr>
          <w:rFonts w:asciiTheme="majorHAnsi" w:hAnsiTheme="majorHAnsi" w:cstheme="majorHAnsi"/>
          <w:b/>
          <w:sz w:val="28"/>
          <w:szCs w:val="28"/>
        </w:rPr>
      </w:pPr>
    </w:p>
    <w:p w14:paraId="6F1620D8" w14:textId="3EF70291" w:rsidR="00A73DA4" w:rsidRDefault="00A73DA4">
      <w:pPr>
        <w:autoSpaceDE/>
        <w:autoSpaceDN/>
        <w:rPr>
          <w:rFonts w:asciiTheme="majorHAnsi" w:hAnsiTheme="majorHAnsi" w:cstheme="majorHAnsi"/>
          <w:b/>
          <w:sz w:val="28"/>
          <w:szCs w:val="28"/>
        </w:rPr>
      </w:pPr>
      <w:r>
        <w:rPr>
          <w:rFonts w:asciiTheme="majorHAnsi" w:hAnsiTheme="majorHAnsi" w:cstheme="majorHAnsi"/>
          <w:b/>
          <w:sz w:val="28"/>
          <w:szCs w:val="28"/>
        </w:rPr>
        <w:br w:type="page"/>
      </w:r>
    </w:p>
    <w:p w14:paraId="252A5782" w14:textId="77777777" w:rsidR="00A73DA4" w:rsidRDefault="00A73DA4" w:rsidP="00A73DA4">
      <w:pPr>
        <w:jc w:val="center"/>
        <w:rPr>
          <w:rFonts w:asciiTheme="majorHAnsi" w:hAnsiTheme="majorHAnsi" w:cstheme="majorHAnsi"/>
          <w:b/>
          <w:sz w:val="28"/>
          <w:szCs w:val="28"/>
        </w:rPr>
      </w:pPr>
    </w:p>
    <w:p w14:paraId="2B44A2C2" w14:textId="77777777" w:rsidR="00D538B7" w:rsidRPr="006B1981" w:rsidRDefault="00D538B7" w:rsidP="00A73DA4">
      <w:pPr>
        <w:jc w:val="center"/>
        <w:rPr>
          <w:rFonts w:ascii="Calibri" w:hAnsi="Calibri" w:cstheme="majorHAnsi"/>
          <w:b/>
          <w:sz w:val="28"/>
          <w:szCs w:val="28"/>
        </w:rPr>
      </w:pPr>
      <w:r w:rsidRPr="006B1981">
        <w:rPr>
          <w:rFonts w:ascii="Calibri" w:hAnsi="Calibri" w:cstheme="majorHAnsi"/>
          <w:b/>
          <w:sz w:val="28"/>
          <w:szCs w:val="28"/>
        </w:rPr>
        <w:t>DEPARTMENT OF PSYCHOLOGICAL SCIENCES</w:t>
      </w:r>
    </w:p>
    <w:p w14:paraId="0324A3C7" w14:textId="77777777" w:rsidR="00D538B7" w:rsidRPr="006B1981" w:rsidRDefault="00D538B7" w:rsidP="00A73DA4">
      <w:pPr>
        <w:jc w:val="center"/>
        <w:rPr>
          <w:rFonts w:ascii="Calibri" w:hAnsi="Calibri" w:cstheme="majorHAnsi"/>
          <w:b/>
          <w:sz w:val="28"/>
          <w:szCs w:val="28"/>
        </w:rPr>
      </w:pPr>
      <w:r w:rsidRPr="006B1981">
        <w:rPr>
          <w:rFonts w:ascii="Calibri" w:hAnsi="Calibri" w:cstheme="majorHAnsi"/>
          <w:b/>
          <w:sz w:val="28"/>
          <w:szCs w:val="28"/>
        </w:rPr>
        <w:t>BIRKBECK UNIVERSITY OF LONDON</w:t>
      </w:r>
    </w:p>
    <w:p w14:paraId="2FABBEB8" w14:textId="77777777" w:rsidR="00D538B7" w:rsidRPr="006B1981" w:rsidRDefault="00D538B7" w:rsidP="00D538B7">
      <w:pPr>
        <w:jc w:val="center"/>
        <w:rPr>
          <w:rFonts w:ascii="Calibri" w:hAnsi="Calibri" w:cstheme="majorHAnsi"/>
          <w:b/>
          <w:sz w:val="28"/>
          <w:szCs w:val="28"/>
        </w:rPr>
      </w:pPr>
    </w:p>
    <w:p w14:paraId="67AD3834" w14:textId="6AC8AB0B" w:rsidR="006B1981" w:rsidRPr="006B1981" w:rsidRDefault="00D538B7" w:rsidP="00933AC6">
      <w:pPr>
        <w:rPr>
          <w:rFonts w:ascii="Calibri" w:hAnsi="Calibri" w:cstheme="minorHAnsi"/>
          <w:sz w:val="24"/>
          <w:szCs w:val="24"/>
        </w:rPr>
      </w:pPr>
      <w:r w:rsidRPr="006B1981">
        <w:rPr>
          <w:rFonts w:ascii="Calibri" w:hAnsi="Calibri" w:cstheme="majorHAnsi"/>
          <w:b/>
          <w:sz w:val="24"/>
          <w:szCs w:val="24"/>
        </w:rPr>
        <w:t xml:space="preserve">CONSENT FORM FOR: </w:t>
      </w:r>
      <w:r w:rsidR="00E91715">
        <w:rPr>
          <w:rFonts w:asciiTheme="majorHAnsi" w:hAnsiTheme="majorHAnsi" w:cstheme="majorHAnsi"/>
          <w:sz w:val="24"/>
          <w:szCs w:val="24"/>
        </w:rPr>
        <w:t>How expectedness influences perception</w:t>
      </w:r>
    </w:p>
    <w:p w14:paraId="3154E4DC" w14:textId="1F9712EE" w:rsidR="00D538B7" w:rsidRDefault="00D538B7" w:rsidP="00D538B7">
      <w:pPr>
        <w:jc w:val="center"/>
        <w:rPr>
          <w:rFonts w:asciiTheme="majorHAnsi" w:hAnsiTheme="majorHAnsi" w:cstheme="majorHAnsi"/>
          <w:b/>
          <w:sz w:val="24"/>
          <w:szCs w:val="24"/>
        </w:rPr>
      </w:pPr>
    </w:p>
    <w:p w14:paraId="01BDF248" w14:textId="6F993F57" w:rsidR="00933AC6" w:rsidRDefault="00933AC6" w:rsidP="00D538B7">
      <w:pPr>
        <w:jc w:val="center"/>
        <w:rPr>
          <w:rFonts w:asciiTheme="majorHAnsi" w:hAnsiTheme="majorHAnsi" w:cstheme="majorHAnsi"/>
          <w:b/>
          <w:sz w:val="24"/>
          <w:szCs w:val="24"/>
        </w:rPr>
      </w:pPr>
    </w:p>
    <w:p w14:paraId="4F43CC2C" w14:textId="4DE8A690" w:rsidR="00933AC6" w:rsidRDefault="00CF7509" w:rsidP="00933AC6">
      <w:pPr>
        <w:rPr>
          <w:rFonts w:asciiTheme="majorHAnsi" w:hAnsiTheme="majorHAnsi" w:cstheme="majorHAnsi"/>
          <w:sz w:val="24"/>
          <w:szCs w:val="24"/>
        </w:rPr>
      </w:pPr>
      <w:r>
        <w:rPr>
          <w:rFonts w:asciiTheme="majorHAnsi" w:hAnsiTheme="majorHAnsi" w:cstheme="majorHAnsi"/>
          <w:sz w:val="24"/>
          <w:szCs w:val="24"/>
        </w:rPr>
        <w:t>ELECTRONIC CONSENT</w:t>
      </w:r>
    </w:p>
    <w:p w14:paraId="544B70E2" w14:textId="77777777" w:rsidR="008A4BD4" w:rsidRPr="00933AC6" w:rsidRDefault="008A4BD4" w:rsidP="00933AC6">
      <w:pPr>
        <w:rPr>
          <w:rFonts w:asciiTheme="majorHAnsi" w:hAnsiTheme="majorHAnsi" w:cstheme="majorHAnsi"/>
          <w:sz w:val="24"/>
          <w:szCs w:val="24"/>
        </w:rPr>
      </w:pPr>
    </w:p>
    <w:p w14:paraId="52BCBF1B" w14:textId="644A5DAF"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This experiment has been approved by the Department of Psychol</w:t>
      </w:r>
      <w:r w:rsidR="008A4BD4">
        <w:rPr>
          <w:rFonts w:asciiTheme="majorHAnsi" w:hAnsiTheme="majorHAnsi" w:cstheme="majorHAnsi"/>
          <w:sz w:val="24"/>
          <w:szCs w:val="24"/>
        </w:rPr>
        <w:t xml:space="preserve">ogical Sciences Research Ethics </w:t>
      </w:r>
      <w:r w:rsidRPr="00933AC6">
        <w:rPr>
          <w:rFonts w:asciiTheme="majorHAnsi" w:hAnsiTheme="majorHAnsi" w:cstheme="majorHAnsi"/>
          <w:sz w:val="24"/>
          <w:szCs w:val="24"/>
        </w:rPr>
        <w:t xml:space="preserve">Committee at Birkbeck, University of London. This study is supervised by Dr Clare Press, if you have any issues and wish to contact her, please email: </w:t>
      </w:r>
      <w:hyperlink r:id="rId13" w:history="1">
        <w:r w:rsidR="008A4BD4" w:rsidRPr="00A83163">
          <w:rPr>
            <w:rStyle w:val="Hyperlink"/>
            <w:rFonts w:asciiTheme="majorHAnsi" w:hAnsiTheme="majorHAnsi" w:cstheme="majorHAnsi"/>
            <w:sz w:val="24"/>
            <w:szCs w:val="24"/>
          </w:rPr>
          <w:t>c.press@bbk.ac.uk</w:t>
        </w:r>
      </w:hyperlink>
      <w:r w:rsidRPr="00933AC6">
        <w:rPr>
          <w:rFonts w:asciiTheme="majorHAnsi" w:hAnsiTheme="majorHAnsi" w:cstheme="majorHAnsi"/>
          <w:sz w:val="24"/>
          <w:szCs w:val="24"/>
        </w:rPr>
        <w:t>.</w:t>
      </w:r>
    </w:p>
    <w:p w14:paraId="256A9E96" w14:textId="77777777" w:rsidR="008A4BD4" w:rsidRPr="00933AC6" w:rsidRDefault="008A4BD4" w:rsidP="00933AC6">
      <w:pPr>
        <w:jc w:val="both"/>
        <w:rPr>
          <w:rFonts w:asciiTheme="majorHAnsi" w:hAnsiTheme="majorHAnsi" w:cstheme="majorHAnsi"/>
          <w:sz w:val="24"/>
          <w:szCs w:val="24"/>
        </w:rPr>
      </w:pPr>
    </w:p>
    <w:p w14:paraId="2DFC5BFB" w14:textId="4889725D"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A code will be attached to the data you provide so that it remains anonymous, and you will not be personally identifiable.</w:t>
      </w:r>
    </w:p>
    <w:p w14:paraId="5BF54681" w14:textId="77777777" w:rsidR="008A4BD4" w:rsidRPr="00933AC6" w:rsidRDefault="008A4BD4" w:rsidP="00933AC6">
      <w:pPr>
        <w:jc w:val="both"/>
        <w:rPr>
          <w:rFonts w:asciiTheme="majorHAnsi" w:hAnsiTheme="majorHAnsi" w:cstheme="majorHAnsi"/>
          <w:sz w:val="24"/>
          <w:szCs w:val="24"/>
        </w:rPr>
      </w:pPr>
    </w:p>
    <w:p w14:paraId="4561789C" w14:textId="44E652BC"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Taking part in this study is completely voluntary; you may withdraw at any time without having to give a reason.</w:t>
      </w:r>
    </w:p>
    <w:p w14:paraId="5300C3D9" w14:textId="77777777" w:rsidR="008A4BD4" w:rsidRPr="00933AC6" w:rsidRDefault="008A4BD4" w:rsidP="00933AC6">
      <w:pPr>
        <w:jc w:val="both"/>
        <w:rPr>
          <w:rFonts w:asciiTheme="majorHAnsi" w:hAnsiTheme="majorHAnsi" w:cstheme="majorHAnsi"/>
          <w:sz w:val="24"/>
          <w:szCs w:val="24"/>
        </w:rPr>
      </w:pPr>
    </w:p>
    <w:p w14:paraId="475CDD00" w14:textId="5FC92417"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Thank you for agreeing to take part in this experiment! Before we continue, we need your consent to the following:</w:t>
      </w:r>
    </w:p>
    <w:p w14:paraId="427A6B36" w14:textId="77777777" w:rsidR="008A4BD4" w:rsidRPr="00933AC6" w:rsidRDefault="008A4BD4" w:rsidP="00933AC6">
      <w:pPr>
        <w:jc w:val="both"/>
        <w:rPr>
          <w:rFonts w:asciiTheme="majorHAnsi" w:hAnsiTheme="majorHAnsi" w:cstheme="majorHAnsi"/>
          <w:sz w:val="24"/>
          <w:szCs w:val="24"/>
        </w:rPr>
      </w:pPr>
    </w:p>
    <w:p w14:paraId="0FA17C85" w14:textId="77777777" w:rsid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I understand the details of the study and willingly consent to take part.</w:t>
      </w:r>
    </w:p>
    <w:p w14:paraId="455B6C15" w14:textId="6A8B8440" w:rsidR="008A4BD4" w:rsidRDefault="00933AC6" w:rsidP="005A159A">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 xml:space="preserve">I understand and consent to my </w:t>
      </w:r>
      <w:r w:rsidR="005A159A">
        <w:rPr>
          <w:rFonts w:asciiTheme="majorHAnsi" w:hAnsiTheme="majorHAnsi" w:cstheme="majorHAnsi"/>
          <w:sz w:val="24"/>
          <w:szCs w:val="24"/>
        </w:rPr>
        <w:t xml:space="preserve">anonymized </w:t>
      </w:r>
      <w:r w:rsidRPr="008A4BD4">
        <w:rPr>
          <w:rFonts w:asciiTheme="majorHAnsi" w:hAnsiTheme="majorHAnsi" w:cstheme="majorHAnsi"/>
          <w:sz w:val="24"/>
          <w:szCs w:val="24"/>
        </w:rPr>
        <w:t xml:space="preserve">responses being recorded and stored </w:t>
      </w:r>
      <w:r w:rsidR="005A159A">
        <w:rPr>
          <w:rFonts w:asciiTheme="majorHAnsi" w:hAnsiTheme="majorHAnsi" w:cstheme="majorHAnsi"/>
          <w:sz w:val="24"/>
          <w:szCs w:val="24"/>
        </w:rPr>
        <w:t xml:space="preserve">openly </w:t>
      </w:r>
      <w:r w:rsidRPr="008A4BD4">
        <w:rPr>
          <w:rFonts w:asciiTheme="majorHAnsi" w:hAnsiTheme="majorHAnsi" w:cstheme="majorHAnsi"/>
          <w:sz w:val="24"/>
          <w:szCs w:val="24"/>
        </w:rPr>
        <w:t>in a</w:t>
      </w:r>
      <w:r w:rsidR="005A159A">
        <w:rPr>
          <w:rFonts w:asciiTheme="majorHAnsi" w:hAnsiTheme="majorHAnsi" w:cstheme="majorHAnsi"/>
          <w:sz w:val="24"/>
          <w:szCs w:val="24"/>
        </w:rPr>
        <w:t>n online</w:t>
      </w:r>
      <w:r w:rsidRPr="008A4BD4">
        <w:rPr>
          <w:rFonts w:asciiTheme="majorHAnsi" w:hAnsiTheme="majorHAnsi" w:cstheme="majorHAnsi"/>
          <w:sz w:val="24"/>
          <w:szCs w:val="24"/>
        </w:rPr>
        <w:t xml:space="preserve"> database.</w:t>
      </w:r>
    </w:p>
    <w:p w14:paraId="6324CBD9" w14:textId="77777777" w:rsid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I understand that an anonymised code will be attached to my data so that I will not be personally identifiable, and consent to my responses being used anonymously for this study only.</w:t>
      </w:r>
    </w:p>
    <w:p w14:paraId="54AF9886" w14:textId="77777777" w:rsid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I understand that I may withdraw my consent for the study at any time without giving any reason. I understand that I will be able to withdraw my data up to the point of publication.</w:t>
      </w:r>
    </w:p>
    <w:p w14:paraId="20561CAA" w14:textId="7EE28FB2" w:rsidR="00933AC6" w:rsidRP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 xml:space="preserve">I am over 18 years of age. </w:t>
      </w:r>
    </w:p>
    <w:p w14:paraId="22967063" w14:textId="77777777" w:rsidR="00933AC6" w:rsidRPr="00933AC6" w:rsidRDefault="00933AC6" w:rsidP="00933AC6">
      <w:pPr>
        <w:jc w:val="both"/>
        <w:rPr>
          <w:rFonts w:asciiTheme="majorHAnsi" w:hAnsiTheme="majorHAnsi" w:cstheme="majorHAnsi"/>
          <w:sz w:val="24"/>
          <w:szCs w:val="24"/>
        </w:rPr>
      </w:pPr>
    </w:p>
    <w:p w14:paraId="651FD52A" w14:textId="1161285C" w:rsidR="00933AC6" w:rsidRPr="008A4BD4" w:rsidRDefault="00933AC6" w:rsidP="00933AC6">
      <w:pPr>
        <w:jc w:val="both"/>
        <w:rPr>
          <w:rFonts w:asciiTheme="majorHAnsi" w:hAnsiTheme="majorHAnsi" w:cstheme="majorHAnsi"/>
          <w:i/>
          <w:sz w:val="24"/>
          <w:szCs w:val="24"/>
        </w:rPr>
      </w:pPr>
      <w:r w:rsidRPr="00933AC6">
        <w:rPr>
          <w:rFonts w:asciiTheme="majorHAnsi" w:hAnsiTheme="majorHAnsi" w:cstheme="majorHAnsi"/>
          <w:sz w:val="24"/>
          <w:szCs w:val="24"/>
        </w:rPr>
        <w:t>I consent to items 1-5 above</w:t>
      </w:r>
      <w:r w:rsidR="008A4BD4">
        <w:rPr>
          <w:rFonts w:asciiTheme="majorHAnsi" w:hAnsiTheme="majorHAnsi" w:cstheme="majorHAnsi"/>
          <w:sz w:val="24"/>
          <w:szCs w:val="24"/>
        </w:rPr>
        <w:t xml:space="preserve">. </w:t>
      </w:r>
      <w:r w:rsidR="008A4BD4" w:rsidRPr="008A4BD4">
        <w:rPr>
          <w:rFonts w:asciiTheme="majorHAnsi" w:hAnsiTheme="majorHAnsi" w:cstheme="majorHAnsi"/>
          <w:i/>
          <w:sz w:val="24"/>
          <w:szCs w:val="24"/>
        </w:rPr>
        <w:t>(Participants can only continue with the study once they have consented.)</w:t>
      </w:r>
    </w:p>
    <w:p w14:paraId="20DC8B63" w14:textId="77777777" w:rsidR="00D538B7" w:rsidRPr="00933AC6" w:rsidRDefault="00D538B7" w:rsidP="00933AC6">
      <w:pPr>
        <w:jc w:val="both"/>
        <w:rPr>
          <w:rFonts w:asciiTheme="majorHAnsi" w:hAnsiTheme="majorHAnsi" w:cstheme="majorHAnsi"/>
          <w:sz w:val="24"/>
          <w:szCs w:val="24"/>
        </w:rPr>
      </w:pPr>
    </w:p>
    <w:p w14:paraId="47DC2909" w14:textId="77777777" w:rsidR="00D538B7" w:rsidRPr="006B1981" w:rsidRDefault="00D538B7" w:rsidP="00D538B7">
      <w:pPr>
        <w:jc w:val="center"/>
        <w:rPr>
          <w:rFonts w:asciiTheme="majorHAnsi" w:hAnsiTheme="majorHAnsi" w:cstheme="majorHAnsi"/>
          <w:b/>
          <w:sz w:val="24"/>
          <w:szCs w:val="24"/>
        </w:rPr>
      </w:pPr>
    </w:p>
    <w:p w14:paraId="641F1077" w14:textId="17FF6E11" w:rsidR="006B1981" w:rsidRDefault="006B1981">
      <w:pPr>
        <w:autoSpaceDE/>
        <w:autoSpaceDN/>
        <w:rPr>
          <w:rFonts w:asciiTheme="majorHAnsi" w:hAnsiTheme="majorHAnsi" w:cstheme="majorHAnsi"/>
          <w:b/>
          <w:sz w:val="28"/>
          <w:szCs w:val="28"/>
        </w:rPr>
      </w:pPr>
      <w:r>
        <w:rPr>
          <w:rFonts w:asciiTheme="majorHAnsi" w:hAnsiTheme="majorHAnsi" w:cstheme="majorHAnsi"/>
          <w:b/>
          <w:sz w:val="28"/>
          <w:szCs w:val="28"/>
        </w:rPr>
        <w:br w:type="page"/>
      </w:r>
    </w:p>
    <w:p w14:paraId="744A9F76" w14:textId="77777777" w:rsidR="00D538B7" w:rsidRPr="00C52286" w:rsidRDefault="00D538B7" w:rsidP="006B1981">
      <w:pPr>
        <w:rPr>
          <w:rFonts w:asciiTheme="majorHAnsi" w:hAnsiTheme="majorHAnsi" w:cstheme="majorHAnsi"/>
          <w:b/>
          <w:sz w:val="28"/>
          <w:szCs w:val="28"/>
        </w:rPr>
      </w:pPr>
    </w:p>
    <w:p w14:paraId="6DD47211" w14:textId="77777777" w:rsidR="00D538B7" w:rsidRPr="006B1981" w:rsidRDefault="00D538B7" w:rsidP="00D538B7">
      <w:pPr>
        <w:jc w:val="center"/>
        <w:rPr>
          <w:rFonts w:ascii="Calibri" w:hAnsi="Calibri" w:cstheme="majorHAnsi"/>
          <w:b/>
          <w:sz w:val="28"/>
          <w:szCs w:val="28"/>
        </w:rPr>
      </w:pPr>
      <w:r w:rsidRPr="006B1981">
        <w:rPr>
          <w:rFonts w:ascii="Calibri" w:hAnsi="Calibri" w:cstheme="majorHAnsi"/>
          <w:b/>
          <w:sz w:val="28"/>
          <w:szCs w:val="28"/>
        </w:rPr>
        <w:t>DEPARTMENT OF PSYCHOLOGICAL SCIENCES</w:t>
      </w:r>
    </w:p>
    <w:p w14:paraId="0A28EE4A" w14:textId="77777777" w:rsidR="00D538B7" w:rsidRPr="006B1981" w:rsidRDefault="00D538B7" w:rsidP="00D538B7">
      <w:pPr>
        <w:jc w:val="center"/>
        <w:rPr>
          <w:rFonts w:ascii="Calibri" w:hAnsi="Calibri" w:cstheme="majorHAnsi"/>
          <w:b/>
          <w:sz w:val="28"/>
          <w:szCs w:val="28"/>
        </w:rPr>
      </w:pPr>
      <w:r w:rsidRPr="006B1981">
        <w:rPr>
          <w:rFonts w:ascii="Calibri" w:hAnsi="Calibri" w:cstheme="majorHAnsi"/>
          <w:b/>
          <w:sz w:val="28"/>
          <w:szCs w:val="28"/>
        </w:rPr>
        <w:t>BIRKBECK UNIVERSITY OF LONDON</w:t>
      </w:r>
    </w:p>
    <w:p w14:paraId="5F4A46F3" w14:textId="77777777" w:rsidR="00D538B7" w:rsidRPr="006B1981" w:rsidRDefault="00D538B7" w:rsidP="00D538B7">
      <w:pPr>
        <w:jc w:val="center"/>
        <w:rPr>
          <w:rFonts w:ascii="Calibri" w:hAnsi="Calibri" w:cstheme="majorHAnsi"/>
          <w:b/>
          <w:sz w:val="28"/>
          <w:szCs w:val="28"/>
        </w:rPr>
      </w:pPr>
    </w:p>
    <w:p w14:paraId="3F90CFB7" w14:textId="77777777" w:rsidR="00D538B7" w:rsidRPr="006B1981" w:rsidRDefault="00D538B7" w:rsidP="00D538B7">
      <w:pPr>
        <w:rPr>
          <w:rFonts w:ascii="Calibri" w:hAnsi="Calibri" w:cstheme="majorHAnsi"/>
          <w:sz w:val="28"/>
          <w:szCs w:val="28"/>
        </w:rPr>
      </w:pPr>
    </w:p>
    <w:p w14:paraId="317D677D" w14:textId="16BBA031" w:rsidR="00D538B7" w:rsidRPr="006B1981" w:rsidRDefault="00D538B7" w:rsidP="00D538B7">
      <w:pPr>
        <w:rPr>
          <w:rFonts w:ascii="Calibri" w:hAnsi="Calibri" w:cstheme="majorHAnsi"/>
          <w:i/>
          <w:sz w:val="24"/>
          <w:szCs w:val="24"/>
        </w:rPr>
      </w:pPr>
      <w:r w:rsidRPr="006B1981">
        <w:rPr>
          <w:rFonts w:ascii="Calibri" w:hAnsi="Calibri" w:cstheme="majorHAnsi"/>
          <w:b/>
          <w:sz w:val="24"/>
          <w:szCs w:val="24"/>
        </w:rPr>
        <w:t xml:space="preserve">INFORMATION SHEET FOR: </w:t>
      </w:r>
      <w:r w:rsidR="00E91715">
        <w:rPr>
          <w:rFonts w:asciiTheme="majorHAnsi" w:hAnsiTheme="majorHAnsi" w:cstheme="majorHAnsi"/>
          <w:sz w:val="24"/>
          <w:szCs w:val="24"/>
        </w:rPr>
        <w:t>How expectedness influences perception</w:t>
      </w:r>
    </w:p>
    <w:p w14:paraId="32F7EF3E" w14:textId="77777777" w:rsidR="00D538B7" w:rsidRPr="006B1981" w:rsidRDefault="00D538B7" w:rsidP="00D538B7">
      <w:pPr>
        <w:rPr>
          <w:rFonts w:ascii="Calibri" w:hAnsi="Calibri" w:cstheme="majorHAnsi"/>
          <w:b/>
          <w:sz w:val="24"/>
          <w:szCs w:val="24"/>
        </w:rPr>
      </w:pPr>
    </w:p>
    <w:p w14:paraId="2BA5A54D" w14:textId="77777777" w:rsidR="003850E3" w:rsidRPr="006B1981" w:rsidRDefault="003850E3" w:rsidP="003850E3">
      <w:pPr>
        <w:rPr>
          <w:rFonts w:ascii="Calibri" w:hAnsi="Calibri" w:cstheme="majorHAnsi"/>
          <w:sz w:val="24"/>
          <w:szCs w:val="24"/>
        </w:rPr>
      </w:pPr>
      <w:r w:rsidRPr="006B1981">
        <w:rPr>
          <w:rFonts w:ascii="Calibri" w:hAnsi="Calibri" w:cstheme="majorHAnsi"/>
          <w:sz w:val="24"/>
          <w:szCs w:val="24"/>
        </w:rPr>
        <w:t>Before you decide to take part in this study, it is important for you to understand why the research is being done and what it will involve. Please take the time to read the following information carefully and discuss it with others if you wish. A member of the research team can be contacted if there is anything that is not clear or if you would like more information. Take time to decide whether or not you wish to take part.</w:t>
      </w:r>
    </w:p>
    <w:p w14:paraId="73B112D1" w14:textId="77777777" w:rsidR="000E410A" w:rsidRPr="008532E0" w:rsidRDefault="000E410A" w:rsidP="008532E0">
      <w:pPr>
        <w:rPr>
          <w:rFonts w:ascii="Calibri" w:hAnsi="Calibri" w:cstheme="majorHAnsi"/>
          <w:sz w:val="24"/>
          <w:szCs w:val="24"/>
        </w:rPr>
      </w:pPr>
    </w:p>
    <w:p w14:paraId="57D58CD6" w14:textId="0F17A6A2" w:rsidR="008532E0" w:rsidRPr="008532E0" w:rsidRDefault="008532E0" w:rsidP="003850E3">
      <w:pPr>
        <w:rPr>
          <w:rFonts w:ascii="Calibri" w:hAnsi="Calibri" w:cstheme="majorHAnsi"/>
          <w:sz w:val="24"/>
          <w:szCs w:val="24"/>
        </w:rPr>
      </w:pPr>
      <w:r w:rsidRPr="008532E0">
        <w:rPr>
          <w:rFonts w:ascii="Calibri" w:hAnsi="Calibri" w:cstheme="majorHAnsi"/>
          <w:sz w:val="24"/>
          <w:szCs w:val="24"/>
        </w:rPr>
        <w:t xml:space="preserve">This experiment is investigating peoples’ abilities to perform actions and </w:t>
      </w:r>
      <w:r w:rsidR="00EB66EE">
        <w:rPr>
          <w:rFonts w:ascii="Calibri" w:hAnsi="Calibri" w:cstheme="majorHAnsi"/>
          <w:sz w:val="24"/>
          <w:szCs w:val="24"/>
        </w:rPr>
        <w:t>to quickly and accurately respond to</w:t>
      </w:r>
      <w:r w:rsidRPr="008532E0">
        <w:rPr>
          <w:rFonts w:ascii="Calibri" w:hAnsi="Calibri" w:cstheme="majorHAnsi"/>
          <w:sz w:val="24"/>
          <w:szCs w:val="24"/>
        </w:rPr>
        <w:t xml:space="preserve"> visual stimuli.</w:t>
      </w:r>
      <w:r w:rsidR="000D7F6F">
        <w:rPr>
          <w:rFonts w:ascii="Calibri" w:hAnsi="Calibri" w:cstheme="majorHAnsi"/>
          <w:sz w:val="24"/>
          <w:szCs w:val="24"/>
        </w:rPr>
        <w:t xml:space="preserve"> </w:t>
      </w:r>
      <w:r w:rsidR="00D13E33">
        <w:rPr>
          <w:rFonts w:ascii="Calibri" w:hAnsi="Calibri" w:cstheme="majorHAnsi"/>
          <w:sz w:val="24"/>
          <w:szCs w:val="24"/>
        </w:rPr>
        <w:t xml:space="preserve">You will be presented with events onscreen (e.g., dots and words) that are sometimes difficult to see and sometimes easier to detect. Your task is to report when you see these events, as quickly and accurately as you can. You may also be asked to report whether something else happened on the screen at the same time, such as a cross in the centre changing colour. You should prioritise accuracy but also aim for responding as quickly as possible. </w:t>
      </w:r>
    </w:p>
    <w:p w14:paraId="535C1FA9" w14:textId="77777777" w:rsidR="008532E0" w:rsidRDefault="008532E0" w:rsidP="008532E0">
      <w:pPr>
        <w:rPr>
          <w:rFonts w:ascii="Calibri" w:hAnsi="Calibri" w:cstheme="majorHAnsi"/>
          <w:sz w:val="24"/>
          <w:szCs w:val="24"/>
        </w:rPr>
      </w:pPr>
    </w:p>
    <w:p w14:paraId="47A2319A" w14:textId="320E1282" w:rsidR="008532E0" w:rsidRDefault="008532E0" w:rsidP="008532E0">
      <w:pPr>
        <w:rPr>
          <w:rFonts w:ascii="Calibri" w:hAnsi="Calibri" w:cstheme="majorHAnsi"/>
          <w:sz w:val="24"/>
          <w:szCs w:val="24"/>
        </w:rPr>
      </w:pPr>
    </w:p>
    <w:p w14:paraId="250C3591" w14:textId="77777777" w:rsidR="003850E3" w:rsidRPr="00C47115" w:rsidRDefault="003850E3" w:rsidP="003850E3">
      <w:pPr>
        <w:rPr>
          <w:rFonts w:ascii="Calibri" w:hAnsi="Calibri" w:cstheme="majorHAnsi"/>
          <w:i/>
          <w:sz w:val="24"/>
          <w:szCs w:val="24"/>
        </w:rPr>
      </w:pPr>
      <w:r w:rsidRPr="00E86FDA">
        <w:rPr>
          <w:rFonts w:ascii="Calibri" w:hAnsi="Calibri" w:cstheme="majorHAnsi"/>
          <w:iCs/>
          <w:sz w:val="24"/>
          <w:szCs w:val="24"/>
        </w:rPr>
        <w:t xml:space="preserve">There are no disadvantages or risks involved in taking part in the study. </w:t>
      </w:r>
    </w:p>
    <w:p w14:paraId="606FD43D" w14:textId="77777777" w:rsidR="003850E3" w:rsidRPr="006B1981" w:rsidRDefault="003850E3" w:rsidP="003850E3">
      <w:pPr>
        <w:rPr>
          <w:rFonts w:ascii="Calibri" w:hAnsi="Calibri" w:cstheme="majorHAnsi"/>
          <w:sz w:val="24"/>
          <w:szCs w:val="24"/>
        </w:rPr>
      </w:pPr>
    </w:p>
    <w:p w14:paraId="3D2E1CD3" w14:textId="43B284EE" w:rsidR="003850E3" w:rsidRPr="006B1981" w:rsidRDefault="003850E3" w:rsidP="003850E3">
      <w:pPr>
        <w:rPr>
          <w:rFonts w:ascii="Calibri" w:hAnsi="Calibri" w:cstheme="majorHAnsi"/>
          <w:sz w:val="24"/>
          <w:szCs w:val="24"/>
        </w:rPr>
      </w:pPr>
      <w:r w:rsidRPr="00E86FDA">
        <w:rPr>
          <w:rFonts w:ascii="Calibri" w:hAnsi="Calibri" w:cstheme="majorHAnsi"/>
          <w:sz w:val="24"/>
          <w:szCs w:val="24"/>
        </w:rPr>
        <w:t>The results of this project will be written up for a PhD dissertation and publication, and they will possibly be disseminated at conferences.  You will be given a participation number which will be used to process any data provided by you, to ensure your participation remains fully anonymous</w:t>
      </w:r>
      <w:r>
        <w:rPr>
          <w:rFonts w:ascii="Calibri" w:hAnsi="Calibri" w:cstheme="majorHAnsi"/>
          <w:i/>
          <w:sz w:val="24"/>
          <w:szCs w:val="24"/>
        </w:rPr>
        <w:t xml:space="preserve">. </w:t>
      </w:r>
    </w:p>
    <w:p w14:paraId="2D149D60" w14:textId="77777777" w:rsidR="003850E3" w:rsidRPr="000474B0" w:rsidRDefault="003850E3" w:rsidP="003850E3">
      <w:pPr>
        <w:rPr>
          <w:rFonts w:ascii="Calibri" w:hAnsi="Calibri" w:cstheme="majorHAnsi"/>
          <w:sz w:val="24"/>
          <w:szCs w:val="24"/>
        </w:rPr>
      </w:pPr>
      <w:r w:rsidRPr="000474B0">
        <w:rPr>
          <w:rFonts w:ascii="Calibri" w:hAnsi="Calibri" w:cstheme="majorHAnsi"/>
          <w:sz w:val="24"/>
          <w:szCs w:val="24"/>
        </w:rPr>
        <w:t xml:space="preserve">You have the right to withdraw participation at any point up until the point </w:t>
      </w:r>
      <w:r>
        <w:rPr>
          <w:rFonts w:ascii="Calibri" w:hAnsi="Calibri" w:cstheme="majorHAnsi"/>
          <w:sz w:val="24"/>
          <w:szCs w:val="24"/>
        </w:rPr>
        <w:t>that the anonymised data can no longer be identified</w:t>
      </w:r>
      <w:r w:rsidRPr="000474B0">
        <w:rPr>
          <w:rFonts w:ascii="Calibri" w:hAnsi="Calibri" w:cstheme="majorHAnsi"/>
          <w:sz w:val="24"/>
          <w:szCs w:val="24"/>
        </w:rPr>
        <w:t>.</w:t>
      </w:r>
    </w:p>
    <w:p w14:paraId="0AE633BC" w14:textId="77777777" w:rsidR="003850E3" w:rsidRPr="006B1981" w:rsidRDefault="003850E3" w:rsidP="003850E3">
      <w:pPr>
        <w:rPr>
          <w:rFonts w:ascii="Calibri" w:hAnsi="Calibri" w:cstheme="majorHAnsi"/>
          <w:sz w:val="24"/>
          <w:szCs w:val="24"/>
        </w:rPr>
      </w:pPr>
    </w:p>
    <w:p w14:paraId="3C5B6E31" w14:textId="77777777" w:rsidR="003850E3" w:rsidRPr="000474B0" w:rsidRDefault="003850E3" w:rsidP="003850E3">
      <w:pPr>
        <w:rPr>
          <w:rFonts w:ascii="Calibri" w:hAnsi="Calibri" w:cstheme="majorHAnsi"/>
          <w:sz w:val="24"/>
          <w:szCs w:val="24"/>
        </w:rPr>
      </w:pPr>
      <w:r w:rsidRPr="000474B0">
        <w:rPr>
          <w:rFonts w:ascii="Calibri" w:hAnsi="Calibri" w:cstheme="majorHAnsi"/>
          <w:sz w:val="24"/>
          <w:szCs w:val="24"/>
        </w:rPr>
        <w:t>The project has received ethical approval from the Department of Psychological Sciences Research Ethics Committee of Birkbeck University of London</w:t>
      </w:r>
    </w:p>
    <w:p w14:paraId="1A9F1ECD" w14:textId="77777777" w:rsidR="003850E3" w:rsidRDefault="003850E3" w:rsidP="003850E3">
      <w:pPr>
        <w:rPr>
          <w:rFonts w:ascii="Calibri" w:hAnsi="Calibri" w:cstheme="minorHAnsi"/>
          <w:sz w:val="24"/>
          <w:szCs w:val="24"/>
        </w:rPr>
      </w:pPr>
    </w:p>
    <w:p w14:paraId="656D5F82" w14:textId="77777777" w:rsidR="003850E3" w:rsidRPr="006B1981" w:rsidRDefault="003850E3" w:rsidP="003850E3">
      <w:pPr>
        <w:rPr>
          <w:rFonts w:ascii="Calibri" w:hAnsi="Calibri" w:cstheme="minorHAnsi"/>
          <w:sz w:val="24"/>
          <w:szCs w:val="24"/>
        </w:rPr>
      </w:pPr>
      <w:r w:rsidRPr="006B1981">
        <w:rPr>
          <w:rFonts w:ascii="Calibri" w:hAnsi="Calibri" w:cstheme="minorHAnsi"/>
          <w:sz w:val="24"/>
          <w:szCs w:val="24"/>
        </w:rPr>
        <w:t>Primary investigator contact details:</w:t>
      </w:r>
      <w:r>
        <w:rPr>
          <w:rFonts w:ascii="Calibri" w:hAnsi="Calibri" w:cstheme="minorHAnsi"/>
          <w:sz w:val="24"/>
          <w:szCs w:val="24"/>
        </w:rPr>
        <w:t xml:space="preserve"> c.press@bbk.ac.uk</w:t>
      </w:r>
    </w:p>
    <w:p w14:paraId="2FF5F18B" w14:textId="77777777" w:rsidR="003850E3" w:rsidRPr="006B1981" w:rsidRDefault="003850E3" w:rsidP="003850E3">
      <w:pPr>
        <w:rPr>
          <w:rFonts w:ascii="Calibri" w:hAnsi="Calibri" w:cstheme="majorHAnsi"/>
          <w:sz w:val="24"/>
          <w:szCs w:val="24"/>
        </w:rPr>
      </w:pPr>
    </w:p>
    <w:p w14:paraId="094029E1" w14:textId="77777777"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 xml:space="preserve">For information about Birkbeck’s data protection policy please visit: </w:t>
      </w:r>
    </w:p>
    <w:p w14:paraId="7D93620B" w14:textId="77777777"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http://www.bbk.ac.uk/about-us/policies/privacy#7</w:t>
      </w:r>
      <w:r w:rsidRPr="000474B0">
        <w:rPr>
          <w:rFonts w:ascii="Tahoma" w:hAnsi="Tahoma" w:cs="Tahoma"/>
          <w:sz w:val="24"/>
          <w:szCs w:val="24"/>
          <w:lang w:val="en-US"/>
        </w:rPr>
        <w:t> </w:t>
      </w:r>
    </w:p>
    <w:p w14:paraId="1A2540E0" w14:textId="77777777" w:rsidR="003850E3" w:rsidRDefault="003850E3" w:rsidP="003850E3">
      <w:pPr>
        <w:rPr>
          <w:rFonts w:ascii="Calibri" w:hAnsi="Calibri" w:cstheme="majorHAnsi"/>
          <w:sz w:val="24"/>
          <w:szCs w:val="24"/>
          <w:lang w:val="en-US"/>
        </w:rPr>
      </w:pPr>
    </w:p>
    <w:p w14:paraId="2236950A" w14:textId="77777777"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 xml:space="preserve">If you have concerns about this study, please contact </w:t>
      </w:r>
      <w:r>
        <w:rPr>
          <w:rFonts w:ascii="Calibri" w:hAnsi="Calibri" w:cstheme="majorHAnsi"/>
          <w:sz w:val="24"/>
          <w:szCs w:val="24"/>
          <w:lang w:val="en-US"/>
        </w:rPr>
        <w:t xml:space="preserve">the School’s Ethics Officer at: </w:t>
      </w:r>
      <w:r w:rsidRPr="000474B0">
        <w:rPr>
          <w:rFonts w:ascii="Calibri" w:hAnsi="Calibri" w:cstheme="majorHAnsi"/>
          <w:sz w:val="24"/>
          <w:szCs w:val="24"/>
          <w:lang w:val="en-US"/>
        </w:rPr>
        <w:t>ethics@psychology.bbk.ac.uk</w:t>
      </w:r>
    </w:p>
    <w:p w14:paraId="230054EF" w14:textId="77777777" w:rsidR="003850E3" w:rsidRDefault="003850E3" w:rsidP="003850E3">
      <w:pPr>
        <w:rPr>
          <w:rFonts w:ascii="Calibri" w:hAnsi="Calibri" w:cstheme="majorHAnsi"/>
          <w:sz w:val="24"/>
          <w:szCs w:val="24"/>
          <w:lang w:val="en-US"/>
        </w:rPr>
      </w:pPr>
    </w:p>
    <w:p w14:paraId="5EC7266B" w14:textId="5B53DEAE"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School Research Officer</w:t>
      </w:r>
    </w:p>
    <w:p w14:paraId="1919CFA8" w14:textId="77777777"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School of Science, Department of Psychological Sciences</w:t>
      </w:r>
    </w:p>
    <w:p w14:paraId="0E403261" w14:textId="135E05A4"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 xml:space="preserve"> Birkbeck, University of London</w:t>
      </w:r>
    </w:p>
    <w:p w14:paraId="4FD97E9E" w14:textId="77777777"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 xml:space="preserve">London WC1E 7HX </w:t>
      </w:r>
    </w:p>
    <w:p w14:paraId="65DB42E5" w14:textId="77777777" w:rsidR="003850E3" w:rsidRPr="000474B0" w:rsidRDefault="003850E3" w:rsidP="003850E3">
      <w:pPr>
        <w:rPr>
          <w:rFonts w:ascii="Calibri" w:hAnsi="Calibri" w:cstheme="majorHAnsi"/>
          <w:sz w:val="24"/>
          <w:szCs w:val="24"/>
          <w:lang w:val="en-US"/>
        </w:rPr>
      </w:pPr>
    </w:p>
    <w:p w14:paraId="27A240AE" w14:textId="77777777" w:rsidR="003850E3" w:rsidRPr="000474B0" w:rsidRDefault="003850E3" w:rsidP="003850E3">
      <w:pPr>
        <w:rPr>
          <w:rFonts w:ascii="Calibri" w:hAnsi="Calibri" w:cstheme="majorHAnsi"/>
          <w:sz w:val="24"/>
          <w:szCs w:val="24"/>
          <w:lang w:val="en-US"/>
        </w:rPr>
      </w:pPr>
      <w:r w:rsidRPr="000474B0">
        <w:rPr>
          <w:rFonts w:ascii="Calibri" w:hAnsi="Calibri" w:cstheme="majorHAnsi"/>
          <w:sz w:val="24"/>
          <w:szCs w:val="24"/>
          <w:lang w:val="en-US"/>
        </w:rPr>
        <w:t xml:space="preserve">You also have the right to submit a complaint to the Information Commissioner’s Office </w:t>
      </w:r>
    </w:p>
    <w:p w14:paraId="169825DC" w14:textId="77777777" w:rsidR="003850E3" w:rsidRDefault="003850E3" w:rsidP="003850E3">
      <w:pPr>
        <w:rPr>
          <w:rFonts w:ascii="Calibri" w:hAnsi="Calibri" w:cstheme="majorHAnsi"/>
          <w:sz w:val="24"/>
          <w:szCs w:val="24"/>
          <w:lang w:val="en-US"/>
        </w:rPr>
      </w:pPr>
      <w:r w:rsidRPr="000474B0">
        <w:rPr>
          <w:rFonts w:ascii="Calibri" w:hAnsi="Calibri" w:cstheme="majorHAnsi"/>
          <w:sz w:val="24"/>
          <w:szCs w:val="24"/>
          <w:lang w:val="en-US"/>
        </w:rPr>
        <w:t xml:space="preserve">https://ico.org.uk/ </w:t>
      </w:r>
    </w:p>
    <w:p w14:paraId="65F129CF" w14:textId="0407DB96" w:rsidR="00AE3DD9" w:rsidRDefault="003850E3" w:rsidP="00AE3DD9">
      <w:pPr>
        <w:autoSpaceDE/>
        <w:autoSpaceDN/>
        <w:rPr>
          <w:rFonts w:ascii="Times" w:hAnsi="Times"/>
          <w:b/>
          <w:bCs/>
          <w:kern w:val="36"/>
          <w:sz w:val="48"/>
          <w:szCs w:val="48"/>
        </w:rPr>
      </w:pPr>
      <w:r>
        <w:rPr>
          <w:rFonts w:ascii="Calibri" w:hAnsi="Calibri" w:cstheme="majorHAnsi"/>
          <w:sz w:val="24"/>
          <w:szCs w:val="24"/>
          <w:lang w:val="en-US"/>
        </w:rPr>
        <w:br w:type="page"/>
      </w:r>
    </w:p>
    <w:p w14:paraId="267BB8E7" w14:textId="4C157BC4" w:rsidR="005A70A8" w:rsidRPr="005A70A8" w:rsidRDefault="005A70A8" w:rsidP="005A70A8">
      <w:pPr>
        <w:rPr>
          <w:rFonts w:ascii="Calibri" w:hAnsi="Calibri" w:cstheme="majorHAnsi"/>
          <w:sz w:val="24"/>
          <w:szCs w:val="24"/>
        </w:rPr>
      </w:pPr>
    </w:p>
    <w:p w14:paraId="7408DF15" w14:textId="3EDC5A29" w:rsidR="009954ED" w:rsidRPr="009954ED" w:rsidRDefault="009954ED" w:rsidP="009954ED">
      <w:pPr>
        <w:autoSpaceDE/>
        <w:autoSpaceDN/>
        <w:spacing w:before="100" w:beforeAutospacing="1" w:after="100" w:afterAutospacing="1"/>
        <w:jc w:val="center"/>
        <w:outlineLvl w:val="0"/>
        <w:rPr>
          <w:rFonts w:ascii="Times" w:hAnsi="Times"/>
          <w:b/>
          <w:bCs/>
          <w:kern w:val="36"/>
          <w:sz w:val="48"/>
          <w:szCs w:val="48"/>
        </w:rPr>
      </w:pPr>
      <w:r w:rsidRPr="009954ED">
        <w:rPr>
          <w:rFonts w:ascii="Times" w:hAnsi="Times"/>
          <w:b/>
          <w:bCs/>
          <w:kern w:val="36"/>
          <w:sz w:val="48"/>
          <w:szCs w:val="48"/>
        </w:rPr>
        <w:t>General Risk Assessment Form</w:t>
      </w:r>
    </w:p>
    <w:p w14:paraId="13632CCE"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b/>
          <w:bCs/>
          <w:sz w:val="20"/>
          <w:szCs w:val="20"/>
        </w:rPr>
        <w:t>The purpose of a risk assessment is to identify possible causes of harm, the likelihood of that harm actually occurring given the safeguards already in place and any further safeguarding measures needed to reduce that likelihood still further - before an accident occurs.</w:t>
      </w:r>
    </w:p>
    <w:p w14:paraId="5EBA9E32"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 xml:space="preserve">A </w:t>
      </w:r>
      <w:r w:rsidRPr="009954ED">
        <w:rPr>
          <w:rFonts w:ascii="Times" w:eastAsia="MS Mincho" w:hAnsi="Times"/>
          <w:b/>
          <w:bCs/>
          <w:sz w:val="20"/>
          <w:szCs w:val="20"/>
        </w:rPr>
        <w:t>hazard</w:t>
      </w:r>
      <w:r w:rsidRPr="009954ED">
        <w:rPr>
          <w:rFonts w:ascii="Times" w:eastAsia="MS Mincho" w:hAnsi="Times"/>
          <w:sz w:val="20"/>
          <w:szCs w:val="20"/>
        </w:rPr>
        <w:t xml:space="preserve"> is anything with the potential to cause harm e.g. a knife in catering. The potential </w:t>
      </w:r>
      <w:r w:rsidRPr="009954ED">
        <w:rPr>
          <w:rFonts w:ascii="Times" w:eastAsia="MS Mincho" w:hAnsi="Times"/>
          <w:b/>
          <w:bCs/>
          <w:sz w:val="20"/>
          <w:szCs w:val="20"/>
        </w:rPr>
        <w:t>severity of harm</w:t>
      </w:r>
      <w:r w:rsidRPr="009954ED">
        <w:rPr>
          <w:rFonts w:ascii="Times" w:eastAsia="MS Mincho" w:hAnsi="Times"/>
          <w:sz w:val="20"/>
          <w:szCs w:val="20"/>
        </w:rPr>
        <w:t xml:space="preserve"> from our knife could be a minor cut needing a plaster if peeling potatoes with a small knife or a serious cut or worse if chopping with a large knife. The</w:t>
      </w:r>
      <w:r w:rsidRPr="009954ED">
        <w:rPr>
          <w:rFonts w:ascii="Times" w:eastAsia="MS Mincho" w:hAnsi="Times"/>
          <w:b/>
          <w:bCs/>
          <w:sz w:val="20"/>
          <w:szCs w:val="20"/>
        </w:rPr>
        <w:t xml:space="preserve"> likelihood</w:t>
      </w:r>
      <w:r w:rsidRPr="009954ED">
        <w:rPr>
          <w:rFonts w:ascii="Times" w:eastAsia="MS Mincho" w:hAnsi="Times"/>
          <w:sz w:val="20"/>
          <w:szCs w:val="20"/>
        </w:rPr>
        <w:t xml:space="preserve"> that an event of  a particular severity will actually occur takes into account the control measures already in place e.g. use of a potato peeler instead, use of a chain-mail glove when chopping, proper training, etc.  The</w:t>
      </w:r>
      <w:r w:rsidRPr="009954ED">
        <w:rPr>
          <w:rFonts w:ascii="Times" w:eastAsia="MS Mincho" w:hAnsi="Times"/>
          <w:b/>
          <w:bCs/>
          <w:sz w:val="20"/>
          <w:szCs w:val="20"/>
        </w:rPr>
        <w:t xml:space="preserve"> level of risk </w:t>
      </w:r>
      <w:r w:rsidRPr="009954ED">
        <w:rPr>
          <w:rFonts w:ascii="Times" w:eastAsia="MS Mincho" w:hAnsi="Times"/>
          <w:sz w:val="20"/>
          <w:szCs w:val="20"/>
        </w:rPr>
        <w:t>is the product of the likelihood and the potential severity.  A high level of risk is one where an event is very likely to occur and may cause death or serious injury/illness. A low level of risk is one where an event is unlikely or would result in a trivial or minor injury/illness with little or no time off work. A medium level of risk is in between these two e.g. an event that is reasonably likely and could result in several days off work.   By carrying out a</w:t>
      </w:r>
      <w:r w:rsidRPr="009954ED">
        <w:rPr>
          <w:rFonts w:ascii="Times" w:eastAsia="MS Mincho" w:hAnsi="Times"/>
          <w:b/>
          <w:bCs/>
          <w:sz w:val="20"/>
          <w:szCs w:val="20"/>
        </w:rPr>
        <w:t xml:space="preserve"> risk assessment</w:t>
      </w:r>
      <w:r w:rsidRPr="009954ED">
        <w:rPr>
          <w:rFonts w:ascii="Times" w:eastAsia="MS Mincho" w:hAnsi="Times"/>
          <w:sz w:val="20"/>
          <w:szCs w:val="20"/>
        </w:rPr>
        <w:t>, you can direct attention and resources where they are most needed to prevent injuries or ill-health.</w:t>
      </w:r>
    </w:p>
    <w:p w14:paraId="3853C951"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sz w:val="20"/>
          <w:szCs w:val="20"/>
        </w:rPr>
      </w:pPr>
      <w:r w:rsidRPr="009954ED">
        <w:rPr>
          <w:rFonts w:ascii="Times" w:eastAsia="MS Mincho" w:hAnsi="Times"/>
          <w:b/>
          <w:sz w:val="20"/>
          <w:szCs w:val="20"/>
        </w:rPr>
        <w:t>Full description of work to be undertaken, frequency and duration</w:t>
      </w:r>
    </w:p>
    <w:p w14:paraId="015F0A83"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proposed work will involve recruiting research participants to take part in computerised tasks. These tasks will take place either in the testing labs of the Department of Psychological Sciences (the MERLIN lab) or online (i.e., completing the task from their own home). The lab-based task will recruit subjects from the Birkbeck SONA subject pool and the online version will use Prolific (</w:t>
      </w:r>
      <w:hyperlink r:id="rId14" w:history="1">
        <w:r w:rsidRPr="009954ED">
          <w:rPr>
            <w:rFonts w:ascii="Times" w:eastAsia="MS Mincho" w:hAnsi="Times"/>
            <w:color w:val="0563C1"/>
            <w:sz w:val="20"/>
            <w:szCs w:val="20"/>
            <w:u w:val="single"/>
          </w:rPr>
          <w:t>www.prolific.co</w:t>
        </w:r>
      </w:hyperlink>
      <w:r w:rsidRPr="009954ED">
        <w:rPr>
          <w:rFonts w:ascii="Times" w:eastAsia="MS Mincho" w:hAnsi="Times"/>
          <w:sz w:val="20"/>
          <w:szCs w:val="20"/>
        </w:rPr>
        <w:t>).</w:t>
      </w:r>
    </w:p>
    <w:p w14:paraId="3622EE2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lab-based task will involve participants sitting at a desk, performing actions with their hands/fingers, subsequently perceiving visual, tactile or auditory stimuli and pressing buttons on a keyboard to record their responses. Tactile stimuli will be delivered by solenoids attached to participants’ fingers with microporous tape and the tactile stimulation they deliver is very light and not painful at all. Presentation of visual and auditory stimuli will not involve any specialist equipment. This lab-based task will run on a standard desktop computer and the online task will follow an identical format except participants will access it unsupervised on their own computer device.</w:t>
      </w:r>
    </w:p>
    <w:p w14:paraId="7517083C"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task often requires participants to complete a training session 24hrs before completing the test session. The task in total will last no longer than 90 minutes and we will run the lab-based version a maximum of 5 times per day. Participants will receive a break at least every 40 trials, which equates to under 5 minutes of task. We aim to recruit roughly 30 subjects for the lab task and 60 for the online task, which will mean the duration of the project will be roughly 2-4 weeks depending on the amount of participants that sign up to take part and the availability of the researchers.</w:t>
      </w:r>
    </w:p>
    <w:p w14:paraId="0FA3E8B3"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 xml:space="preserve">Identified hazards involved in the work and the possible injury types and severity of harm that could result. </w:t>
      </w:r>
    </w:p>
    <w:p w14:paraId="1E22DB18"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A potential hazard could be repetitive strain injury (RSI) in participants completing repeated finger and arm movements as required by the action component of each trial. This likelihood and severity of this is low due to the regularly occurring breaks in the task (every 3-5 minutes) and the provision of a foam wrist rest should reduce the likelihood of experiencing physical discomfort. The researcher will emphasise to participants that they can take as long as needed in each break. The actions have also been selected by the researchers to avoid any large or strenuous movements.</w:t>
      </w:r>
    </w:p>
    <w:p w14:paraId="3A3BE6CF"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subject could potentially suffer eye strain from fixation on the computer monitor over long periods of time. This likelihood and severity of this is low due to the regularly occurring breaks in the task. For the lab task the subject will also be seated at an appropriate viewing distance from the computer monitor (&gt; 60 cm). Similarly, subjects could become uncomfortable being seated for a long period of time. Again, the likelihood and severity of harm from this is low due to the regularly occurring breaks where they will be able to stand up and walk around, as well as the testing cubicle being equipped with a comfortable chair to sit in.</w:t>
      </w:r>
    </w:p>
    <w:p w14:paraId="27126ACB"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For the lab task, a potential hazard would be an unsafe testing environment (e.g., faulty electrical equipment, tripping hazards on floor). The risk of injury here is low as the researcher will ensure the testing cubicle is kept tidy and all electrical equipment is safe to use.</w:t>
      </w:r>
    </w:p>
    <w:p w14:paraId="0897AE30"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For the lab task, there is potential that the recruited participant will be dangerous or will have a medical condition that will put them in danger. The likelihood of this happening is low and the Birkbeck security team will be contacted in cases of emergency by dialling 555 on a land-line phone.</w:t>
      </w:r>
    </w:p>
    <w:p w14:paraId="3E022302"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sz w:val="20"/>
          <w:szCs w:val="20"/>
        </w:rPr>
      </w:pPr>
      <w:r w:rsidRPr="009954ED">
        <w:rPr>
          <w:rFonts w:ascii="Times" w:eastAsia="MS Mincho" w:hAnsi="Times"/>
          <w:b/>
          <w:bCs/>
          <w:sz w:val="20"/>
          <w:szCs w:val="20"/>
        </w:rPr>
        <w:t>All possible staff groups &amp; individuals likely to be affected by the work i.e. don't forget the cleaners.</w:t>
      </w:r>
      <w:r w:rsidRPr="009954ED">
        <w:rPr>
          <w:rFonts w:ascii="Times" w:eastAsia="MS Mincho" w:hAnsi="Times"/>
          <w:sz w:val="20"/>
          <w:szCs w:val="20"/>
        </w:rPr>
        <w:t xml:space="preserve"> </w:t>
      </w:r>
    </w:p>
    <w:p w14:paraId="7305C6B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individuals that are likely to be most affected by the work are the researcher that is conducting the lab-based experiment, the recruited participants and the occupants of neighbouring rooms in the laboratory.</w:t>
      </w:r>
    </w:p>
    <w:p w14:paraId="3FA51CCB"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sz w:val="20"/>
          <w:szCs w:val="20"/>
        </w:rPr>
      </w:pPr>
      <w:r w:rsidRPr="009954ED">
        <w:rPr>
          <w:rFonts w:ascii="Times" w:eastAsia="MS Mincho" w:hAnsi="Times"/>
          <w:b/>
          <w:bCs/>
          <w:sz w:val="20"/>
          <w:szCs w:val="20"/>
        </w:rPr>
        <w:lastRenderedPageBreak/>
        <w:t>What is your assessment of the level of risk - the chance of an injury of that severity from that hazard?  Calculate low/med/high from the method described below.  Take account of  the existing safety controls e.g. engineering controls, information, training, protective equipment, monitoring, etc.  List those here.</w:t>
      </w:r>
      <w:r w:rsidRPr="009954ED">
        <w:rPr>
          <w:rFonts w:ascii="Times" w:eastAsia="MS Mincho" w:hAnsi="Times"/>
          <w:sz w:val="20"/>
          <w:szCs w:val="20"/>
        </w:rPr>
        <w:t xml:space="preserve"> </w:t>
      </w:r>
    </w:p>
    <w:p w14:paraId="3C4E6825"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possible severity of harm is 1 (minor harm), the likelihood of harmful events happening is 1 (unlikely to occur) and the frequency of exposure is a 3 (task carried out daily or even more often). Therefore, the calculated risk level is 3 (low risk).</w:t>
      </w:r>
    </w:p>
    <w:p w14:paraId="26FE297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Current safety controls in place include close monitoring and training of the researcher by a supervisory team, a careful screening and exclusion procedure when recruiting subjects and the Birkbeck security team being easily contactable in cases of emergency.</w:t>
      </w:r>
    </w:p>
    <w:p w14:paraId="7F895B6C" w14:textId="77777777" w:rsidR="009954ED" w:rsidRPr="009954ED" w:rsidRDefault="009954ED" w:rsidP="009954ED">
      <w:pPr>
        <w:autoSpaceDE/>
        <w:autoSpaceDN/>
        <w:spacing w:before="100" w:beforeAutospacing="1" w:after="100" w:afterAutospacing="1"/>
        <w:rPr>
          <w:rFonts w:ascii="Times" w:eastAsia="MS Mincho" w:hAnsi="Times"/>
          <w:b/>
          <w:sz w:val="20"/>
          <w:szCs w:val="20"/>
        </w:rPr>
      </w:pPr>
      <w:r w:rsidRPr="009954ED">
        <w:rPr>
          <w:rFonts w:ascii="Times" w:eastAsia="MS Mincho" w:hAnsi="Times"/>
          <w:b/>
          <w:sz w:val="20"/>
          <w:szCs w:val="20"/>
        </w:rPr>
        <w:t>Are any additional controls necessary to reduce the risk level further?  e.g. more information, instruction, training, engineering controls, protective equipment or clothing, monitoring, etc.  If so list them here.</w:t>
      </w:r>
    </w:p>
    <w:p w14:paraId="538529FB"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No further controls are necessary</w:t>
      </w:r>
    </w:p>
    <w:p w14:paraId="36A863D1"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Level of residual risk after existing and any new controls are in place.  Calculate low/med/high from the method described below</w:t>
      </w:r>
    </w:p>
    <w:p w14:paraId="750A166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Low</w:t>
      </w:r>
    </w:p>
    <w:p w14:paraId="1F0A4037"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State here the monitoring procedure to ensure safe implementation of the activity.</w:t>
      </w:r>
    </w:p>
    <w:p w14:paraId="674E4CE1"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study will have received ethical approval by the Birkbeck Psychology Ethics Committee before it is carried out. The supervisor of the project (Dr Clare Press) and other members of the lab group will also be involved in closely monitoring the research project to ensure it runs safely</w:t>
      </w:r>
    </w:p>
    <w:p w14:paraId="41E837D8"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Signed and dated</w:t>
      </w:r>
    </w:p>
    <w:p w14:paraId="04B326B9" w14:textId="77777777" w:rsidR="009954ED" w:rsidRPr="009954ED" w:rsidRDefault="009954ED" w:rsidP="009954ED">
      <w:pPr>
        <w:autoSpaceDE/>
        <w:autoSpaceDN/>
        <w:spacing w:before="100" w:beforeAutospacing="1" w:after="100" w:afterAutospacing="1"/>
        <w:rPr>
          <w:rFonts w:ascii="Calibri" w:eastAsia="MS Mincho" w:hAnsi="Calibri"/>
          <w:noProof/>
          <w:sz w:val="26"/>
          <w:szCs w:val="24"/>
          <w:lang w:eastAsia="en-GB"/>
        </w:rPr>
      </w:pPr>
      <w:r w:rsidRPr="009954ED">
        <w:rPr>
          <w:rFonts w:ascii="Calibri" w:eastAsia="MS Mincho" w:hAnsi="Calibri"/>
          <w:noProof/>
          <w:sz w:val="26"/>
          <w:szCs w:val="24"/>
          <w:lang w:eastAsia="en-GB"/>
        </w:rPr>
        <w:t>C.Press</w:t>
      </w:r>
    </w:p>
    <w:p w14:paraId="67E14518"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08</w:t>
      </w:r>
      <w:r w:rsidRPr="009954ED">
        <w:rPr>
          <w:rFonts w:ascii="Times" w:eastAsia="MS Mincho" w:hAnsi="Times"/>
          <w:sz w:val="20"/>
          <w:szCs w:val="20"/>
          <w:vertAlign w:val="superscript"/>
        </w:rPr>
        <w:t>th</w:t>
      </w:r>
      <w:r w:rsidRPr="009954ED">
        <w:rPr>
          <w:rFonts w:ascii="Times" w:eastAsia="MS Mincho" w:hAnsi="Times"/>
          <w:sz w:val="20"/>
          <w:szCs w:val="20"/>
        </w:rPr>
        <w:t xml:space="preserve"> April 2020</w:t>
      </w:r>
    </w:p>
    <w:p w14:paraId="4824AB45" w14:textId="77777777" w:rsidR="009954ED" w:rsidRPr="009954ED" w:rsidRDefault="009954ED" w:rsidP="009954ED">
      <w:pPr>
        <w:autoSpaceDE/>
        <w:autoSpaceDN/>
        <w:spacing w:before="100" w:beforeAutospacing="1" w:after="100" w:afterAutospacing="1"/>
        <w:rPr>
          <w:rFonts w:ascii="Times" w:hAnsi="Times"/>
          <w:b/>
          <w:bCs/>
          <w:sz w:val="20"/>
          <w:szCs w:val="20"/>
        </w:rPr>
      </w:pPr>
      <w:r w:rsidRPr="009954ED">
        <w:rPr>
          <w:rFonts w:ascii="Times" w:hAnsi="Times"/>
          <w:b/>
          <w:bCs/>
          <w:sz w:val="20"/>
          <w:szCs w:val="20"/>
        </w:rPr>
        <w:t>8. Review date</w:t>
      </w:r>
    </w:p>
    <w:p w14:paraId="41CB5214" w14:textId="77777777" w:rsidR="009954ED" w:rsidRPr="009954ED" w:rsidRDefault="009954ED" w:rsidP="009954ED">
      <w:pPr>
        <w:autoSpaceDE/>
        <w:autoSpaceDN/>
        <w:spacing w:before="100" w:beforeAutospacing="1" w:after="100" w:afterAutospacing="1"/>
        <w:rPr>
          <w:rFonts w:ascii="Times" w:eastAsia="MS Mincho" w:hAnsi="Times"/>
          <w:sz w:val="20"/>
          <w:szCs w:val="20"/>
        </w:rPr>
      </w:pPr>
    </w:p>
    <w:tbl>
      <w:tblPr>
        <w:tblpPr w:leftFromText="60" w:rightFromText="60" w:vertAnchor="text"/>
        <w:tblW w:w="0" w:type="auto"/>
        <w:tblCellSpacing w:w="20" w:type="dxa"/>
        <w:tblCellMar>
          <w:top w:w="20" w:type="dxa"/>
          <w:left w:w="20" w:type="dxa"/>
          <w:bottom w:w="20" w:type="dxa"/>
          <w:right w:w="20" w:type="dxa"/>
        </w:tblCellMar>
        <w:tblLook w:val="04A0" w:firstRow="1" w:lastRow="0" w:firstColumn="1" w:lastColumn="0" w:noHBand="0" w:noVBand="1"/>
      </w:tblPr>
      <w:tblGrid>
        <w:gridCol w:w="10482"/>
      </w:tblGrid>
      <w:tr w:rsidR="009954ED" w:rsidRPr="009954ED" w14:paraId="1A0CEA36" w14:textId="77777777" w:rsidTr="005A159A">
        <w:trPr>
          <w:trHeight w:val="2000"/>
          <w:tblCellSpacing w:w="20" w:type="dxa"/>
        </w:trPr>
        <w:tc>
          <w:tcPr>
            <w:tcW w:w="0" w:type="auto"/>
            <w:hideMark/>
          </w:tcPr>
          <w:p w14:paraId="3018A534" w14:textId="77777777" w:rsidR="009954ED" w:rsidRPr="009954ED" w:rsidRDefault="009954ED" w:rsidP="009954ED">
            <w:pPr>
              <w:tabs>
                <w:tab w:val="left" w:pos="3094"/>
              </w:tabs>
              <w:autoSpaceDE/>
              <w:autoSpaceDN/>
              <w:spacing w:before="100" w:beforeAutospacing="1" w:after="100" w:afterAutospacing="1"/>
              <w:rPr>
                <w:rFonts w:ascii="Times" w:hAnsi="Times"/>
                <w:b/>
                <w:bCs/>
                <w:sz w:val="20"/>
                <w:szCs w:val="20"/>
              </w:rPr>
            </w:pPr>
          </w:p>
          <w:tbl>
            <w:tblPr>
              <w:tblpPr w:leftFromText="60" w:rightFromText="60" w:vertAnchor="text"/>
              <w:tblW w:w="0" w:type="auto"/>
              <w:tblCellSpacing w:w="20" w:type="dxa"/>
              <w:tblCellMar>
                <w:top w:w="20" w:type="dxa"/>
                <w:left w:w="20" w:type="dxa"/>
                <w:bottom w:w="20" w:type="dxa"/>
                <w:right w:w="20" w:type="dxa"/>
              </w:tblCellMar>
              <w:tblLook w:val="04A0" w:firstRow="1" w:lastRow="0" w:firstColumn="1" w:lastColumn="0" w:noHBand="0" w:noVBand="1"/>
            </w:tblPr>
            <w:tblGrid>
              <w:gridCol w:w="126"/>
            </w:tblGrid>
            <w:tr w:rsidR="009954ED" w:rsidRPr="009954ED" w14:paraId="11702104" w14:textId="77777777" w:rsidTr="005A159A">
              <w:trPr>
                <w:trHeight w:val="2000"/>
                <w:tblCellSpacing w:w="20" w:type="dxa"/>
              </w:trPr>
              <w:tc>
                <w:tcPr>
                  <w:tcW w:w="0" w:type="auto"/>
                  <w:hideMark/>
                </w:tcPr>
                <w:p w14:paraId="3C8690DC" w14:textId="77777777" w:rsidR="009954ED" w:rsidRPr="009954ED" w:rsidRDefault="009954ED" w:rsidP="009954ED">
                  <w:pPr>
                    <w:autoSpaceDE/>
                    <w:autoSpaceDN/>
                    <w:spacing w:before="100" w:beforeAutospacing="1" w:after="100" w:afterAutospacing="1"/>
                    <w:rPr>
                      <w:rFonts w:ascii="Times" w:hAnsi="Times"/>
                      <w:sz w:val="20"/>
                      <w:szCs w:val="20"/>
                    </w:rPr>
                  </w:pPr>
                </w:p>
              </w:tc>
            </w:tr>
          </w:tbl>
          <w:p w14:paraId="15AF48CF" w14:textId="77777777" w:rsidR="009954ED" w:rsidRPr="009954ED" w:rsidRDefault="009954ED" w:rsidP="009954ED">
            <w:pPr>
              <w:autoSpaceDE/>
              <w:autoSpaceDN/>
              <w:spacing w:before="100" w:beforeAutospacing="1" w:after="100" w:afterAutospacing="1"/>
              <w:jc w:val="center"/>
              <w:rPr>
                <w:rFonts w:ascii="Times" w:eastAsia="MS Mincho" w:hAnsi="Times"/>
                <w:sz w:val="20"/>
                <w:szCs w:val="20"/>
              </w:rPr>
            </w:pPr>
            <w:r w:rsidRPr="009954ED">
              <w:rPr>
                <w:rFonts w:ascii="Times" w:eastAsia="MS Mincho" w:hAnsi="Times"/>
                <w:b/>
                <w:bCs/>
                <w:sz w:val="20"/>
                <w:szCs w:val="20"/>
              </w:rPr>
              <w:t>SIMPLE RISK LEVEL ESTIMATION</w:t>
            </w:r>
          </w:p>
          <w:p w14:paraId="0088E314"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RISK LEVEL = (A) POSSIBLE SEVERITY OF HARM FROM THE HAZARD</w:t>
            </w:r>
            <w:r w:rsidRPr="009954ED">
              <w:rPr>
                <w:rFonts w:ascii="Times" w:eastAsia="MS Mincho" w:hAnsi="Times"/>
                <w:sz w:val="20"/>
                <w:szCs w:val="20"/>
              </w:rPr>
              <w:br/>
              <w:t xml:space="preserve">                          </w:t>
            </w:r>
            <w:r w:rsidRPr="009954ED">
              <w:rPr>
                <w:rFonts w:ascii="Times" w:eastAsia="MS Mincho" w:hAnsi="Times"/>
                <w:b/>
                <w:bCs/>
                <w:sz w:val="20"/>
                <w:szCs w:val="20"/>
              </w:rPr>
              <w:t>X</w:t>
            </w:r>
            <w:r w:rsidRPr="009954ED">
              <w:rPr>
                <w:rFonts w:ascii="Times" w:eastAsia="MS Mincho" w:hAnsi="Times"/>
                <w:sz w:val="20"/>
                <w:szCs w:val="20"/>
              </w:rPr>
              <w:t> (B)  LIKELIHOOD OF HARMFUL EVENT OCCURRING</w:t>
            </w:r>
            <w:r w:rsidRPr="009954ED">
              <w:rPr>
                <w:rFonts w:ascii="Times" w:eastAsia="MS Mincho" w:hAnsi="Times"/>
                <w:sz w:val="20"/>
                <w:szCs w:val="20"/>
              </w:rPr>
              <w:br/>
              <w:t>(A) POSSIBLE SEVERITY OF HARM            </w:t>
            </w:r>
            <w:r w:rsidRPr="009954ED">
              <w:rPr>
                <w:rFonts w:ascii="Times" w:eastAsia="MS Mincho" w:hAnsi="Times"/>
                <w:sz w:val="20"/>
                <w:szCs w:val="20"/>
              </w:rPr>
              <w:br/>
              <w:t>1 = Minor harm (&lt; 3 days off work)</w:t>
            </w:r>
            <w:r w:rsidRPr="009954ED">
              <w:rPr>
                <w:rFonts w:ascii="Times" w:eastAsia="MS Mincho" w:hAnsi="Times"/>
                <w:sz w:val="20"/>
                <w:szCs w:val="20"/>
              </w:rPr>
              <w:br/>
              <w:t>2 = Moderate  harm (&gt; 3 days off work)</w:t>
            </w:r>
            <w:r w:rsidRPr="009954ED">
              <w:rPr>
                <w:rFonts w:ascii="Times" w:eastAsia="MS Mincho" w:hAnsi="Times"/>
                <w:sz w:val="20"/>
                <w:szCs w:val="20"/>
              </w:rPr>
              <w:br/>
              <w:t>3 = Serious harm (death or major injury)</w:t>
            </w:r>
            <w:r w:rsidRPr="009954ED">
              <w:rPr>
                <w:rFonts w:ascii="Times" w:eastAsia="MS Mincho" w:hAnsi="Times"/>
                <w:sz w:val="20"/>
                <w:szCs w:val="20"/>
              </w:rPr>
              <w:br/>
            </w:r>
            <w:r w:rsidRPr="009954ED">
              <w:rPr>
                <w:rFonts w:ascii="Times" w:eastAsia="MS Mincho" w:hAnsi="Times"/>
                <w:sz w:val="20"/>
                <w:szCs w:val="20"/>
              </w:rPr>
              <w:br/>
              <w:t>(B) LIKELIHOOD OF HARMFUL EVENT (taking control measures into consideration)</w:t>
            </w:r>
            <w:r w:rsidRPr="009954ED">
              <w:rPr>
                <w:rFonts w:ascii="Times" w:eastAsia="MS Mincho" w:hAnsi="Times"/>
                <w:sz w:val="20"/>
                <w:szCs w:val="20"/>
              </w:rPr>
              <w:br/>
              <w:t>1 = An event that could result in harm of that severity is unlikely to occur</w:t>
            </w:r>
            <w:r w:rsidRPr="009954ED">
              <w:rPr>
                <w:rFonts w:ascii="Times" w:eastAsia="MS Mincho" w:hAnsi="Times"/>
                <w:sz w:val="20"/>
                <w:szCs w:val="20"/>
              </w:rPr>
              <w:br/>
              <w:t>2 = An event that could result in harm of that severity is has a reasonable chance of occurring</w:t>
            </w:r>
            <w:r w:rsidRPr="009954ED">
              <w:rPr>
                <w:rFonts w:ascii="Times" w:eastAsia="MS Mincho" w:hAnsi="Times"/>
                <w:sz w:val="20"/>
                <w:szCs w:val="20"/>
              </w:rPr>
              <w:br/>
              <w:t>3 = An event that could result in harm of that severity is likely to occur</w:t>
            </w:r>
            <w:r w:rsidRPr="009954ED">
              <w:rPr>
                <w:rFonts w:ascii="Times" w:eastAsia="MS Mincho" w:hAnsi="Times"/>
                <w:sz w:val="20"/>
                <w:szCs w:val="20"/>
              </w:rPr>
              <w:br/>
            </w:r>
            <w:r w:rsidRPr="009954ED">
              <w:rPr>
                <w:rFonts w:ascii="Times" w:eastAsia="MS Mincho" w:hAnsi="Times"/>
                <w:sz w:val="20"/>
                <w:szCs w:val="20"/>
              </w:rPr>
              <w:br/>
              <w:t>A RISK LEVEL (A x B) OF:</w:t>
            </w:r>
            <w:r w:rsidRPr="009954ED">
              <w:rPr>
                <w:rFonts w:ascii="Times" w:eastAsia="MS Mincho" w:hAnsi="Times"/>
                <w:sz w:val="20"/>
                <w:szCs w:val="20"/>
              </w:rPr>
              <w:br/>
              <w:t>6/9 = High Risk - Take immediate action to reduce risk by elimination or more controls</w:t>
            </w:r>
            <w:r w:rsidRPr="009954ED">
              <w:rPr>
                <w:rFonts w:ascii="Times" w:eastAsia="MS Mincho" w:hAnsi="Times"/>
                <w:sz w:val="20"/>
                <w:szCs w:val="20"/>
              </w:rPr>
              <w:br/>
              <w:t>4   = Medium Risk - Take action within a few days to reduce risk level by elimination or more controls</w:t>
            </w:r>
            <w:r w:rsidRPr="009954ED">
              <w:rPr>
                <w:rFonts w:ascii="Times" w:eastAsia="MS Mincho" w:hAnsi="Times"/>
                <w:sz w:val="20"/>
                <w:szCs w:val="20"/>
              </w:rPr>
              <w:br/>
              <w:t xml:space="preserve">2/3  = Low risk  - Accept </w:t>
            </w:r>
            <w:r w:rsidRPr="009954ED">
              <w:rPr>
                <w:rFonts w:ascii="Times" w:eastAsia="MS Mincho" w:hAnsi="Times"/>
                <w:b/>
                <w:bCs/>
                <w:sz w:val="20"/>
                <w:szCs w:val="20"/>
              </w:rPr>
              <w:t>unless</w:t>
            </w:r>
            <w:r w:rsidRPr="009954ED">
              <w:rPr>
                <w:rFonts w:ascii="Times" w:eastAsia="MS Mincho" w:hAnsi="Times"/>
                <w:sz w:val="20"/>
                <w:szCs w:val="20"/>
              </w:rPr>
              <w:t xml:space="preserve"> (B) i.e. LIKELIHOOD is marked 2/3.  If so, take action within a few days to reduce risk level by elimination or more controls. </w:t>
            </w:r>
            <w:r w:rsidRPr="009954ED">
              <w:rPr>
                <w:rFonts w:ascii="Times" w:eastAsia="MS Mincho" w:hAnsi="Times"/>
                <w:sz w:val="20"/>
                <w:szCs w:val="20"/>
              </w:rPr>
              <w:br/>
              <w:t>1 = Very Low Risk - Accept risk or take action to eliminate risk when resources allow</w:t>
            </w:r>
            <w:r w:rsidRPr="009954ED">
              <w:rPr>
                <w:rFonts w:ascii="Times" w:eastAsia="MS Mincho" w:hAnsi="Times"/>
                <w:sz w:val="20"/>
                <w:szCs w:val="20"/>
              </w:rPr>
              <w:br/>
              <w:t>A Frequency of Exposure  (FE) can also be introduced to further differentiate risk levels (FE x A x B)</w:t>
            </w:r>
            <w:r w:rsidRPr="009954ED">
              <w:rPr>
                <w:rFonts w:ascii="Times" w:eastAsia="MS Mincho" w:hAnsi="Times"/>
                <w:sz w:val="20"/>
                <w:szCs w:val="20"/>
              </w:rPr>
              <w:br/>
              <w:t>1 = Task carried out only infrequently (several months between tasks)</w:t>
            </w:r>
            <w:r w:rsidRPr="009954ED">
              <w:rPr>
                <w:rFonts w:ascii="Times" w:eastAsia="MS Mincho" w:hAnsi="Times"/>
                <w:sz w:val="20"/>
                <w:szCs w:val="20"/>
              </w:rPr>
              <w:br/>
              <w:t>2 = Task carried our weekly - monthly</w:t>
            </w:r>
            <w:r w:rsidRPr="009954ED">
              <w:rPr>
                <w:rFonts w:ascii="Times" w:eastAsia="MS Mincho" w:hAnsi="Times"/>
                <w:sz w:val="20"/>
                <w:szCs w:val="20"/>
              </w:rPr>
              <w:br/>
              <w:t>3 = Task carried out daily daily or even more often</w:t>
            </w:r>
          </w:p>
          <w:p w14:paraId="1E7C1A62" w14:textId="77777777" w:rsidR="009954ED" w:rsidRPr="009954ED" w:rsidRDefault="009954ED" w:rsidP="009954ED">
            <w:pPr>
              <w:autoSpaceDE/>
              <w:autoSpaceDN/>
              <w:spacing w:before="100" w:beforeAutospacing="1" w:after="100" w:afterAutospacing="1"/>
              <w:rPr>
                <w:rFonts w:ascii="Times" w:hAnsi="Times"/>
                <w:sz w:val="20"/>
                <w:szCs w:val="20"/>
              </w:rPr>
            </w:pPr>
          </w:p>
        </w:tc>
      </w:tr>
    </w:tbl>
    <w:p w14:paraId="7C81D8F7" w14:textId="77777777" w:rsidR="009954ED" w:rsidRPr="009954ED" w:rsidRDefault="009954ED" w:rsidP="009954ED">
      <w:pPr>
        <w:autoSpaceDE/>
        <w:autoSpaceDN/>
        <w:rPr>
          <w:rFonts w:ascii="Calibri" w:eastAsia="MS Mincho" w:hAnsi="Calibri"/>
          <w:sz w:val="24"/>
          <w:szCs w:val="24"/>
        </w:rPr>
      </w:pPr>
    </w:p>
    <w:p w14:paraId="1C6D7EE5" w14:textId="77777777" w:rsidR="009954ED" w:rsidRPr="009954ED" w:rsidRDefault="009954ED" w:rsidP="009954ED">
      <w:pPr>
        <w:autoSpaceDE/>
        <w:autoSpaceDN/>
        <w:spacing w:before="100" w:beforeAutospacing="1" w:after="100" w:afterAutospacing="1"/>
        <w:rPr>
          <w:rFonts w:ascii="Times" w:eastAsia="MS Mincho" w:hAnsi="Times"/>
          <w:sz w:val="20"/>
          <w:szCs w:val="20"/>
        </w:rPr>
      </w:pPr>
    </w:p>
    <w:p w14:paraId="2FA9DC80" w14:textId="77777777" w:rsidR="009954ED" w:rsidRPr="009954ED" w:rsidRDefault="009954ED" w:rsidP="009954ED">
      <w:pPr>
        <w:autoSpaceDE/>
        <w:autoSpaceDN/>
        <w:rPr>
          <w:rFonts w:ascii="Calibri" w:eastAsia="MS Mincho" w:hAnsi="Calibri"/>
          <w:sz w:val="24"/>
          <w:szCs w:val="24"/>
        </w:rPr>
      </w:pPr>
    </w:p>
    <w:p w14:paraId="1312D1C8" w14:textId="77777777" w:rsidR="004504DE" w:rsidRPr="009954ED" w:rsidRDefault="004504DE" w:rsidP="002B2682">
      <w:pPr>
        <w:autoSpaceDE/>
        <w:autoSpaceDN/>
        <w:rPr>
          <w:rFonts w:ascii="Calibri" w:hAnsi="Calibri" w:cstheme="majorHAnsi"/>
          <w:sz w:val="24"/>
          <w:szCs w:val="24"/>
        </w:rPr>
      </w:pPr>
    </w:p>
    <w:p w14:paraId="4BBE7986" w14:textId="337F3E51" w:rsidR="004504DE" w:rsidRDefault="004504DE" w:rsidP="002B2682">
      <w:pPr>
        <w:autoSpaceDE/>
        <w:autoSpaceDN/>
        <w:rPr>
          <w:rFonts w:ascii="Calibri" w:hAnsi="Calibri" w:cstheme="majorHAnsi"/>
          <w:sz w:val="24"/>
          <w:szCs w:val="24"/>
          <w:lang w:val="en-US"/>
        </w:rPr>
      </w:pPr>
    </w:p>
    <w:p w14:paraId="3386873D" w14:textId="26B9BAE9" w:rsidR="004504DE" w:rsidRDefault="004504DE" w:rsidP="002B2682">
      <w:pPr>
        <w:autoSpaceDE/>
        <w:autoSpaceDN/>
        <w:rPr>
          <w:rFonts w:ascii="Calibri" w:hAnsi="Calibri" w:cstheme="majorHAnsi"/>
          <w:sz w:val="24"/>
          <w:szCs w:val="24"/>
          <w:lang w:val="en-US"/>
        </w:rPr>
      </w:pPr>
    </w:p>
    <w:p w14:paraId="3E44457A" w14:textId="17553409" w:rsidR="004504DE" w:rsidRDefault="004504DE" w:rsidP="002B2682">
      <w:pPr>
        <w:autoSpaceDE/>
        <w:autoSpaceDN/>
        <w:rPr>
          <w:rFonts w:ascii="Calibri" w:hAnsi="Calibri" w:cstheme="majorHAnsi"/>
          <w:sz w:val="24"/>
          <w:szCs w:val="24"/>
          <w:lang w:val="en-US"/>
        </w:rPr>
      </w:pPr>
    </w:p>
    <w:p w14:paraId="5269D8F9" w14:textId="77777777"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Departmental Ethics Committee</w:t>
      </w:r>
    </w:p>
    <w:p w14:paraId="41B5A824" w14:textId="77777777"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DEPARTMENT OF PSYCHOLOGICAL SCIENCES</w:t>
      </w:r>
    </w:p>
    <w:p w14:paraId="71004531" w14:textId="77777777"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BIRKBECK COLLEGE UNIVERSITY OF LONDON</w:t>
      </w:r>
    </w:p>
    <w:p w14:paraId="326B5A05" w14:textId="6968FDEC"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CLASSIFICATION OF RESEARCH PROPOSAL</w:t>
      </w:r>
    </w:p>
    <w:p w14:paraId="7BE22B0F" w14:textId="77777777" w:rsidR="004504DE" w:rsidRPr="004504DE" w:rsidRDefault="004504DE" w:rsidP="004504DE">
      <w:pPr>
        <w:autoSpaceDE/>
        <w:autoSpaceDN/>
        <w:jc w:val="center"/>
        <w:rPr>
          <w:rFonts w:ascii="Calibri" w:hAnsi="Calibri" w:cstheme="majorHAnsi"/>
          <w:sz w:val="24"/>
          <w:szCs w:val="24"/>
          <w:lang w:val="en-US"/>
        </w:rPr>
      </w:pPr>
    </w:p>
    <w:p w14:paraId="5B6936F9"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Date of approval:</w:t>
      </w:r>
      <w:r w:rsidRPr="004504DE">
        <w:rPr>
          <w:rFonts w:ascii="Calibri" w:hAnsi="Calibri" w:cstheme="majorHAnsi"/>
          <w:sz w:val="24"/>
          <w:szCs w:val="24"/>
          <w:lang w:val="en-US"/>
        </w:rPr>
        <w:t xml:space="preserve"> 09/09/2019</w:t>
      </w:r>
    </w:p>
    <w:p w14:paraId="6E6EE165"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Supervisor:</w:t>
      </w:r>
      <w:r w:rsidRPr="004504DE">
        <w:rPr>
          <w:rFonts w:ascii="Calibri" w:hAnsi="Calibri" w:cstheme="majorHAnsi"/>
          <w:sz w:val="24"/>
          <w:szCs w:val="24"/>
          <w:lang w:val="en-US"/>
        </w:rPr>
        <w:t xml:space="preserve"> Clare Press</w:t>
      </w:r>
    </w:p>
    <w:p w14:paraId="0F887DFF" w14:textId="441207F5"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Investigator(s):</w:t>
      </w:r>
      <w:r w:rsidRPr="004504DE">
        <w:rPr>
          <w:rFonts w:ascii="Calibri" w:hAnsi="Calibri" w:cstheme="majorHAnsi"/>
          <w:sz w:val="24"/>
          <w:szCs w:val="24"/>
          <w:lang w:val="en-US"/>
        </w:rPr>
        <w:t xml:space="preserve"> Dr Daniel Yon, </w:t>
      </w:r>
      <w:r>
        <w:rPr>
          <w:rFonts w:ascii="Calibri" w:hAnsi="Calibri" w:cstheme="majorHAnsi"/>
          <w:sz w:val="24"/>
          <w:szCs w:val="24"/>
          <w:lang w:val="en-US"/>
        </w:rPr>
        <w:t xml:space="preserve">James Chard, Emily Thomas, Carl </w:t>
      </w:r>
      <w:r w:rsidRPr="004504DE">
        <w:rPr>
          <w:rFonts w:ascii="Calibri" w:hAnsi="Calibri" w:cstheme="majorHAnsi"/>
          <w:sz w:val="24"/>
          <w:szCs w:val="24"/>
          <w:lang w:val="en-US"/>
        </w:rPr>
        <w:t>Bunce</w:t>
      </w:r>
    </w:p>
    <w:p w14:paraId="025658E3"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 xml:space="preserve">Reference Number: </w:t>
      </w:r>
      <w:r w:rsidRPr="004504DE">
        <w:rPr>
          <w:rFonts w:ascii="Calibri" w:hAnsi="Calibri" w:cstheme="majorHAnsi"/>
          <w:sz w:val="24"/>
          <w:szCs w:val="24"/>
          <w:lang w:val="en-US"/>
        </w:rPr>
        <w:t>1812000</w:t>
      </w:r>
    </w:p>
    <w:p w14:paraId="459CA740" w14:textId="42CF3FDA" w:rsid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Title of project:</w:t>
      </w:r>
      <w:r>
        <w:rPr>
          <w:rFonts w:ascii="Calibri" w:hAnsi="Calibri" w:cstheme="majorHAnsi"/>
          <w:sz w:val="24"/>
          <w:szCs w:val="24"/>
          <w:lang w:val="en-US"/>
        </w:rPr>
        <w:t xml:space="preserve"> Motor contributions to perception</w:t>
      </w:r>
    </w:p>
    <w:p w14:paraId="23D15AC6" w14:textId="77777777" w:rsidR="004504DE" w:rsidRPr="004504DE" w:rsidRDefault="004504DE" w:rsidP="004504DE">
      <w:pPr>
        <w:autoSpaceDE/>
        <w:autoSpaceDN/>
        <w:rPr>
          <w:rFonts w:ascii="Calibri" w:hAnsi="Calibri" w:cstheme="majorHAnsi"/>
          <w:sz w:val="24"/>
          <w:szCs w:val="24"/>
          <w:lang w:val="en-US"/>
        </w:rPr>
      </w:pPr>
    </w:p>
    <w:p w14:paraId="25C9113B"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Dear Clare,</w:t>
      </w:r>
    </w:p>
    <w:p w14:paraId="6BB0EC9C" w14:textId="77777777" w:rsidR="004504DE" w:rsidRDefault="004504DE" w:rsidP="004504DE">
      <w:pPr>
        <w:autoSpaceDE/>
        <w:autoSpaceDN/>
        <w:rPr>
          <w:rFonts w:ascii="Calibri" w:hAnsi="Calibri" w:cstheme="majorHAnsi"/>
          <w:sz w:val="24"/>
          <w:szCs w:val="24"/>
          <w:lang w:val="en-US"/>
        </w:rPr>
      </w:pPr>
    </w:p>
    <w:p w14:paraId="70321415" w14:textId="148404A3"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The above application has been given ethical appr</w:t>
      </w:r>
      <w:r>
        <w:rPr>
          <w:rFonts w:ascii="Calibri" w:hAnsi="Calibri" w:cstheme="majorHAnsi"/>
          <w:sz w:val="24"/>
          <w:szCs w:val="24"/>
          <w:lang w:val="en-US"/>
        </w:rPr>
        <w:t xml:space="preserve">oval by the departmental ethics </w:t>
      </w:r>
      <w:r w:rsidRPr="004504DE">
        <w:rPr>
          <w:rFonts w:ascii="Calibri" w:hAnsi="Calibri" w:cstheme="majorHAnsi"/>
          <w:sz w:val="24"/>
          <w:szCs w:val="24"/>
          <w:lang w:val="en-US"/>
        </w:rPr>
        <w:t>committee.</w:t>
      </w:r>
    </w:p>
    <w:p w14:paraId="1019793C" w14:textId="77777777" w:rsidR="004504DE" w:rsidRDefault="004504DE" w:rsidP="004504DE">
      <w:pPr>
        <w:autoSpaceDE/>
        <w:autoSpaceDN/>
        <w:rPr>
          <w:rFonts w:ascii="Calibri" w:hAnsi="Calibri" w:cstheme="majorHAnsi"/>
          <w:sz w:val="24"/>
          <w:szCs w:val="24"/>
          <w:lang w:val="en-US"/>
        </w:rPr>
      </w:pPr>
    </w:p>
    <w:p w14:paraId="67F0FCB7" w14:textId="6915E970"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You should be aware that it is your responsi</w:t>
      </w:r>
      <w:r>
        <w:rPr>
          <w:rFonts w:ascii="Calibri" w:hAnsi="Calibri" w:cstheme="majorHAnsi"/>
          <w:sz w:val="24"/>
          <w:szCs w:val="24"/>
          <w:lang w:val="en-US"/>
        </w:rPr>
        <w:t xml:space="preserve">bility to report any unexpected </w:t>
      </w:r>
      <w:r w:rsidRPr="004504DE">
        <w:rPr>
          <w:rFonts w:ascii="Calibri" w:hAnsi="Calibri" w:cstheme="majorHAnsi"/>
          <w:sz w:val="24"/>
          <w:szCs w:val="24"/>
          <w:lang w:val="en-US"/>
        </w:rPr>
        <w:t>problems or events arising from the r</w:t>
      </w:r>
      <w:r>
        <w:rPr>
          <w:rFonts w:ascii="Calibri" w:hAnsi="Calibri" w:cstheme="majorHAnsi"/>
          <w:sz w:val="24"/>
          <w:szCs w:val="24"/>
          <w:lang w:val="en-US"/>
        </w:rPr>
        <w:t xml:space="preserve">esearch that might have adverse </w:t>
      </w:r>
      <w:r w:rsidRPr="004504DE">
        <w:rPr>
          <w:rFonts w:ascii="Calibri" w:hAnsi="Calibri" w:cstheme="majorHAnsi"/>
          <w:sz w:val="24"/>
          <w:szCs w:val="24"/>
          <w:lang w:val="en-US"/>
        </w:rPr>
        <w:t>consequences for you and/or your participants. In the</w:t>
      </w:r>
      <w:r>
        <w:rPr>
          <w:rFonts w:ascii="Calibri" w:hAnsi="Calibri" w:cstheme="majorHAnsi"/>
          <w:sz w:val="24"/>
          <w:szCs w:val="24"/>
          <w:lang w:val="en-US"/>
        </w:rPr>
        <w:t xml:space="preserve"> first instance, please discuss </w:t>
      </w:r>
      <w:r w:rsidRPr="004504DE">
        <w:rPr>
          <w:rFonts w:ascii="Calibri" w:hAnsi="Calibri" w:cstheme="majorHAnsi"/>
          <w:sz w:val="24"/>
          <w:szCs w:val="24"/>
          <w:lang w:val="en-US"/>
        </w:rPr>
        <w:t xml:space="preserve">with your supervisor who will advise you as </w:t>
      </w:r>
      <w:r>
        <w:rPr>
          <w:rFonts w:ascii="Calibri" w:hAnsi="Calibri" w:cstheme="majorHAnsi"/>
          <w:sz w:val="24"/>
          <w:szCs w:val="24"/>
          <w:lang w:val="en-US"/>
        </w:rPr>
        <w:t xml:space="preserve">to whether the problem causes a change to the </w:t>
      </w:r>
      <w:r w:rsidRPr="004504DE">
        <w:rPr>
          <w:rFonts w:ascii="Calibri" w:hAnsi="Calibri" w:cstheme="majorHAnsi"/>
          <w:sz w:val="24"/>
          <w:szCs w:val="24"/>
          <w:lang w:val="en-US"/>
        </w:rPr>
        <w:t>planned research and needs fu</w:t>
      </w:r>
      <w:r>
        <w:rPr>
          <w:rFonts w:ascii="Calibri" w:hAnsi="Calibri" w:cstheme="majorHAnsi"/>
          <w:sz w:val="24"/>
          <w:szCs w:val="24"/>
          <w:lang w:val="en-US"/>
        </w:rPr>
        <w:t xml:space="preserve">rther ethical approval from the </w:t>
      </w:r>
      <w:r w:rsidRPr="004504DE">
        <w:rPr>
          <w:rFonts w:ascii="Calibri" w:hAnsi="Calibri" w:cstheme="majorHAnsi"/>
          <w:sz w:val="24"/>
          <w:szCs w:val="24"/>
          <w:lang w:val="en-US"/>
        </w:rPr>
        <w:t>committee. If so, please submit a revis</w:t>
      </w:r>
      <w:r>
        <w:rPr>
          <w:rFonts w:ascii="Calibri" w:hAnsi="Calibri" w:cstheme="majorHAnsi"/>
          <w:sz w:val="24"/>
          <w:szCs w:val="24"/>
          <w:lang w:val="en-US"/>
        </w:rPr>
        <w:t xml:space="preserve">ed </w:t>
      </w:r>
      <w:r w:rsidRPr="004504DE">
        <w:rPr>
          <w:rFonts w:ascii="Calibri" w:hAnsi="Calibri" w:cstheme="majorHAnsi"/>
          <w:sz w:val="24"/>
          <w:szCs w:val="24"/>
          <w:lang w:val="en-US"/>
        </w:rPr>
        <w:t>applicatio</w:t>
      </w:r>
      <w:r>
        <w:rPr>
          <w:rFonts w:ascii="Calibri" w:hAnsi="Calibri" w:cstheme="majorHAnsi"/>
          <w:sz w:val="24"/>
          <w:szCs w:val="24"/>
          <w:lang w:val="en-US"/>
        </w:rPr>
        <w:t xml:space="preserve">n giving details of why this is </w:t>
      </w:r>
      <w:r w:rsidRPr="004504DE">
        <w:rPr>
          <w:rFonts w:ascii="Calibri" w:hAnsi="Calibri" w:cstheme="majorHAnsi"/>
          <w:sz w:val="24"/>
          <w:szCs w:val="24"/>
          <w:lang w:val="en-US"/>
        </w:rPr>
        <w:t>necessary.</w:t>
      </w:r>
    </w:p>
    <w:p w14:paraId="7C76E20E" w14:textId="77777777" w:rsidR="004504DE" w:rsidRDefault="004504DE" w:rsidP="004504DE">
      <w:pPr>
        <w:autoSpaceDE/>
        <w:autoSpaceDN/>
        <w:rPr>
          <w:rFonts w:ascii="Calibri" w:hAnsi="Calibri" w:cstheme="majorHAnsi"/>
          <w:sz w:val="24"/>
          <w:szCs w:val="24"/>
          <w:lang w:val="en-US"/>
        </w:rPr>
      </w:pPr>
    </w:p>
    <w:p w14:paraId="051A1F8F" w14:textId="70780FAC"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Approval for this study expires Sept 2022. If the stud</w:t>
      </w:r>
      <w:r>
        <w:rPr>
          <w:rFonts w:ascii="Calibri" w:hAnsi="Calibri" w:cstheme="majorHAnsi"/>
          <w:sz w:val="24"/>
          <w:szCs w:val="24"/>
          <w:lang w:val="en-US"/>
        </w:rPr>
        <w:t xml:space="preserve">y is still ongoing at this time </w:t>
      </w:r>
      <w:r w:rsidRPr="004504DE">
        <w:rPr>
          <w:rFonts w:ascii="Calibri" w:hAnsi="Calibri" w:cstheme="majorHAnsi"/>
          <w:sz w:val="24"/>
          <w:szCs w:val="24"/>
          <w:lang w:val="en-US"/>
        </w:rPr>
        <w:t>please submit a renewal of ethical approva</w:t>
      </w:r>
      <w:r>
        <w:rPr>
          <w:rFonts w:ascii="Calibri" w:hAnsi="Calibri" w:cstheme="majorHAnsi"/>
          <w:sz w:val="24"/>
          <w:szCs w:val="24"/>
          <w:lang w:val="en-US"/>
        </w:rPr>
        <w:t xml:space="preserve">l form that can be found on the </w:t>
      </w:r>
      <w:r w:rsidRPr="004504DE">
        <w:rPr>
          <w:rFonts w:ascii="Calibri" w:hAnsi="Calibri" w:cstheme="majorHAnsi"/>
          <w:sz w:val="24"/>
          <w:szCs w:val="24"/>
          <w:lang w:val="en-US"/>
        </w:rPr>
        <w:t>departmental webpage.</w:t>
      </w:r>
    </w:p>
    <w:p w14:paraId="523B762B" w14:textId="77777777" w:rsidR="004504DE" w:rsidRDefault="004504DE" w:rsidP="004504DE">
      <w:pPr>
        <w:autoSpaceDE/>
        <w:autoSpaceDN/>
        <w:rPr>
          <w:rFonts w:ascii="Calibri" w:hAnsi="Calibri" w:cstheme="majorHAnsi"/>
          <w:sz w:val="24"/>
          <w:szCs w:val="24"/>
          <w:lang w:val="en-US"/>
        </w:rPr>
      </w:pPr>
    </w:p>
    <w:p w14:paraId="56395BF6" w14:textId="325DC42B"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Please retain this certificate for your records.</w:t>
      </w:r>
    </w:p>
    <w:p w14:paraId="6EAF6ACC" w14:textId="77777777" w:rsidR="004504DE" w:rsidRDefault="004504DE" w:rsidP="004504DE">
      <w:pPr>
        <w:autoSpaceDE/>
        <w:autoSpaceDN/>
        <w:rPr>
          <w:rFonts w:ascii="Calibri" w:hAnsi="Calibri" w:cstheme="majorHAnsi"/>
          <w:sz w:val="24"/>
          <w:szCs w:val="24"/>
          <w:lang w:val="en-US"/>
        </w:rPr>
      </w:pPr>
    </w:p>
    <w:p w14:paraId="7189C0E0" w14:textId="690B39A5"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Good luck with the research.</w:t>
      </w:r>
    </w:p>
    <w:p w14:paraId="40C4988E" w14:textId="77777777" w:rsidR="004504DE" w:rsidRDefault="004504DE" w:rsidP="004504DE">
      <w:pPr>
        <w:autoSpaceDE/>
        <w:autoSpaceDN/>
        <w:rPr>
          <w:rFonts w:ascii="Calibri" w:hAnsi="Calibri" w:cstheme="majorHAnsi"/>
          <w:sz w:val="24"/>
          <w:szCs w:val="24"/>
          <w:lang w:val="en-US"/>
        </w:rPr>
      </w:pPr>
    </w:p>
    <w:p w14:paraId="4CB93E18" w14:textId="755E6138"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Natasha Kirkham</w:t>
      </w:r>
    </w:p>
    <w:p w14:paraId="3ABA044D" w14:textId="79900E22" w:rsidR="004504DE" w:rsidRPr="002B2682"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Chair of the departmental ethics committee</w:t>
      </w:r>
    </w:p>
    <w:sectPr w:rsidR="004504DE" w:rsidRPr="002B2682" w:rsidSect="00D538B7">
      <w:footerReference w:type="even" r:id="rId15"/>
      <w:footerReference w:type="default" r:id="rId16"/>
      <w:pgSz w:w="11900" w:h="16840"/>
      <w:pgMar w:top="567" w:right="851" w:bottom="567" w:left="567"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50B7" w16cex:dateUtc="2022-01-27T17:11:00Z"/>
  <w16cex:commentExtensible w16cex:durableId="259E706D" w16cex:dateUtc="2022-01-28T13:38:00Z"/>
  <w16cex:commentExtensible w16cex:durableId="259E7477" w16cex:dateUtc="2022-01-2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137577" w16cid:durableId="259D50B7"/>
  <w16cid:commentId w16cid:paraId="207DF159" w16cid:durableId="259E706D"/>
  <w16cid:commentId w16cid:paraId="6BC70537" w16cid:durableId="259E747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8055D" w14:textId="77777777" w:rsidR="00154198" w:rsidRDefault="00154198" w:rsidP="001A2862">
      <w:r>
        <w:separator/>
      </w:r>
    </w:p>
  </w:endnote>
  <w:endnote w:type="continuationSeparator" w:id="0">
    <w:p w14:paraId="78C5B29F" w14:textId="77777777" w:rsidR="00154198" w:rsidRDefault="00154198" w:rsidP="001A2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2E4BE" w14:textId="77777777" w:rsidR="005A159A" w:rsidRDefault="005A159A" w:rsidP="00A73D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7158E" w14:textId="77777777" w:rsidR="005A159A" w:rsidRDefault="005A159A" w:rsidP="001A2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5167C" w14:textId="773DCB02" w:rsidR="005A159A" w:rsidRDefault="005A159A" w:rsidP="00A73D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3DD9">
      <w:rPr>
        <w:rStyle w:val="PageNumber"/>
        <w:noProof/>
      </w:rPr>
      <w:t>1</w:t>
    </w:r>
    <w:r>
      <w:rPr>
        <w:rStyle w:val="PageNumber"/>
      </w:rPr>
      <w:fldChar w:fldCharType="end"/>
    </w:r>
  </w:p>
  <w:p w14:paraId="2C08FF40" w14:textId="77777777" w:rsidR="005A159A" w:rsidRDefault="005A159A" w:rsidP="001A28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71F00" w14:textId="77777777" w:rsidR="00154198" w:rsidRDefault="00154198" w:rsidP="001A2862">
      <w:r>
        <w:separator/>
      </w:r>
    </w:p>
  </w:footnote>
  <w:footnote w:type="continuationSeparator" w:id="0">
    <w:p w14:paraId="14F5F365" w14:textId="77777777" w:rsidR="00154198" w:rsidRDefault="00154198" w:rsidP="001A2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49F5"/>
    <w:multiLevelType w:val="hybridMultilevel"/>
    <w:tmpl w:val="557C1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C3CCF"/>
    <w:multiLevelType w:val="multilevel"/>
    <w:tmpl w:val="255CB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904C3"/>
    <w:multiLevelType w:val="hybridMultilevel"/>
    <w:tmpl w:val="0480E3BE"/>
    <w:lvl w:ilvl="0" w:tplc="FFCA705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re Press (Staff)">
    <w15:presenceInfo w15:providerId="AD" w15:userId="S::ubjte80@birkbeck.ac.uk::9d74fd05-9126-48f0-978e-52fa9e4f4c0f"/>
  </w15:person>
  <w15:person w15:author="Matan Mazor">
    <w15:presenceInfo w15:providerId="None" w15:userId="Matan Mazor"/>
  </w15:person>
  <w15:person w15:author="Emma Ward (Staff)">
    <w15:presenceInfo w15:providerId="AD" w15:userId="S::e.ward@bbk.ac.uk::3b239ae2-4102-4d80-a29c-5bb5604e75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B7"/>
    <w:rsid w:val="0000500E"/>
    <w:rsid w:val="000109E2"/>
    <w:rsid w:val="00022FAC"/>
    <w:rsid w:val="0002687F"/>
    <w:rsid w:val="00032CCC"/>
    <w:rsid w:val="00032FD8"/>
    <w:rsid w:val="00034A07"/>
    <w:rsid w:val="000474B0"/>
    <w:rsid w:val="00061098"/>
    <w:rsid w:val="000701F6"/>
    <w:rsid w:val="000720A0"/>
    <w:rsid w:val="000808E9"/>
    <w:rsid w:val="000845BB"/>
    <w:rsid w:val="000A7992"/>
    <w:rsid w:val="000B3E24"/>
    <w:rsid w:val="000B58AC"/>
    <w:rsid w:val="000B5D62"/>
    <w:rsid w:val="000B6ED8"/>
    <w:rsid w:val="000C43C5"/>
    <w:rsid w:val="000D6A00"/>
    <w:rsid w:val="000D7F6F"/>
    <w:rsid w:val="000E3888"/>
    <w:rsid w:val="000E38F0"/>
    <w:rsid w:val="000E410A"/>
    <w:rsid w:val="000F1380"/>
    <w:rsid w:val="000F2EB1"/>
    <w:rsid w:val="00107911"/>
    <w:rsid w:val="001128FF"/>
    <w:rsid w:val="0011583F"/>
    <w:rsid w:val="00124207"/>
    <w:rsid w:val="001436E3"/>
    <w:rsid w:val="00154198"/>
    <w:rsid w:val="00161D5C"/>
    <w:rsid w:val="00165A77"/>
    <w:rsid w:val="00171E5B"/>
    <w:rsid w:val="00191E83"/>
    <w:rsid w:val="001A25AF"/>
    <w:rsid w:val="001A2862"/>
    <w:rsid w:val="001C09AE"/>
    <w:rsid w:val="001C1EB9"/>
    <w:rsid w:val="001D13B4"/>
    <w:rsid w:val="001D2E6E"/>
    <w:rsid w:val="001E0F52"/>
    <w:rsid w:val="001E41E6"/>
    <w:rsid w:val="001F0A99"/>
    <w:rsid w:val="001F7336"/>
    <w:rsid w:val="00211DC5"/>
    <w:rsid w:val="00214D48"/>
    <w:rsid w:val="00217EE7"/>
    <w:rsid w:val="00234150"/>
    <w:rsid w:val="00276B89"/>
    <w:rsid w:val="00296443"/>
    <w:rsid w:val="002A29FA"/>
    <w:rsid w:val="002B04B2"/>
    <w:rsid w:val="002B2682"/>
    <w:rsid w:val="002B7C41"/>
    <w:rsid w:val="002C0DD3"/>
    <w:rsid w:val="002D52CB"/>
    <w:rsid w:val="00330519"/>
    <w:rsid w:val="00344A18"/>
    <w:rsid w:val="003470C9"/>
    <w:rsid w:val="00355571"/>
    <w:rsid w:val="003557F7"/>
    <w:rsid w:val="00380933"/>
    <w:rsid w:val="00381FA4"/>
    <w:rsid w:val="003850E3"/>
    <w:rsid w:val="003922CE"/>
    <w:rsid w:val="00394244"/>
    <w:rsid w:val="003A1897"/>
    <w:rsid w:val="003A3CD5"/>
    <w:rsid w:val="003B310B"/>
    <w:rsid w:val="003C67DD"/>
    <w:rsid w:val="003D2B42"/>
    <w:rsid w:val="003E4A0A"/>
    <w:rsid w:val="003F1C9F"/>
    <w:rsid w:val="00425C1A"/>
    <w:rsid w:val="0044261A"/>
    <w:rsid w:val="004504DE"/>
    <w:rsid w:val="004521D7"/>
    <w:rsid w:val="0048011F"/>
    <w:rsid w:val="00490B5C"/>
    <w:rsid w:val="004B0B0B"/>
    <w:rsid w:val="004B2409"/>
    <w:rsid w:val="0050716F"/>
    <w:rsid w:val="005140F8"/>
    <w:rsid w:val="005148C2"/>
    <w:rsid w:val="00516A4E"/>
    <w:rsid w:val="005463E6"/>
    <w:rsid w:val="00564265"/>
    <w:rsid w:val="00567E43"/>
    <w:rsid w:val="00570987"/>
    <w:rsid w:val="00581068"/>
    <w:rsid w:val="00587AEC"/>
    <w:rsid w:val="00591FD9"/>
    <w:rsid w:val="005A159A"/>
    <w:rsid w:val="005A70A8"/>
    <w:rsid w:val="005B4972"/>
    <w:rsid w:val="005C4B3F"/>
    <w:rsid w:val="005E2A46"/>
    <w:rsid w:val="005E7992"/>
    <w:rsid w:val="005F12A4"/>
    <w:rsid w:val="006001D1"/>
    <w:rsid w:val="00604390"/>
    <w:rsid w:val="0062126B"/>
    <w:rsid w:val="00636534"/>
    <w:rsid w:val="00641E45"/>
    <w:rsid w:val="00642B40"/>
    <w:rsid w:val="0065041E"/>
    <w:rsid w:val="00650F91"/>
    <w:rsid w:val="00653D91"/>
    <w:rsid w:val="0066231F"/>
    <w:rsid w:val="00673C7C"/>
    <w:rsid w:val="00696E6B"/>
    <w:rsid w:val="006B1535"/>
    <w:rsid w:val="006B1981"/>
    <w:rsid w:val="006C4315"/>
    <w:rsid w:val="006D1671"/>
    <w:rsid w:val="006E3FB6"/>
    <w:rsid w:val="006E5C1A"/>
    <w:rsid w:val="006F0049"/>
    <w:rsid w:val="0070746F"/>
    <w:rsid w:val="0075231F"/>
    <w:rsid w:val="00755B39"/>
    <w:rsid w:val="007564F2"/>
    <w:rsid w:val="00763637"/>
    <w:rsid w:val="007660C1"/>
    <w:rsid w:val="00782E37"/>
    <w:rsid w:val="007E254F"/>
    <w:rsid w:val="007F059D"/>
    <w:rsid w:val="007F0EB6"/>
    <w:rsid w:val="007F2C30"/>
    <w:rsid w:val="007F2C9E"/>
    <w:rsid w:val="007F2F61"/>
    <w:rsid w:val="00800695"/>
    <w:rsid w:val="0083010D"/>
    <w:rsid w:val="00845492"/>
    <w:rsid w:val="00847B6D"/>
    <w:rsid w:val="008532E0"/>
    <w:rsid w:val="00853A15"/>
    <w:rsid w:val="00865AA7"/>
    <w:rsid w:val="0087164C"/>
    <w:rsid w:val="00886396"/>
    <w:rsid w:val="00890F97"/>
    <w:rsid w:val="008A4BD4"/>
    <w:rsid w:val="008B15F4"/>
    <w:rsid w:val="008B6D70"/>
    <w:rsid w:val="008C2D15"/>
    <w:rsid w:val="008D3DD5"/>
    <w:rsid w:val="008E0410"/>
    <w:rsid w:val="008E21A3"/>
    <w:rsid w:val="008E70F0"/>
    <w:rsid w:val="008F77E6"/>
    <w:rsid w:val="00916127"/>
    <w:rsid w:val="00933084"/>
    <w:rsid w:val="00933AC6"/>
    <w:rsid w:val="0093660F"/>
    <w:rsid w:val="00943084"/>
    <w:rsid w:val="00946270"/>
    <w:rsid w:val="0098144B"/>
    <w:rsid w:val="009826A4"/>
    <w:rsid w:val="009954ED"/>
    <w:rsid w:val="009976A7"/>
    <w:rsid w:val="009F56CE"/>
    <w:rsid w:val="00A05DEB"/>
    <w:rsid w:val="00A06129"/>
    <w:rsid w:val="00A20057"/>
    <w:rsid w:val="00A22CBB"/>
    <w:rsid w:val="00A27C09"/>
    <w:rsid w:val="00A5570E"/>
    <w:rsid w:val="00A60813"/>
    <w:rsid w:val="00A67930"/>
    <w:rsid w:val="00A73DA4"/>
    <w:rsid w:val="00A73E21"/>
    <w:rsid w:val="00A90FC2"/>
    <w:rsid w:val="00A918C3"/>
    <w:rsid w:val="00AA38D2"/>
    <w:rsid w:val="00AB7AAF"/>
    <w:rsid w:val="00AC1DD9"/>
    <w:rsid w:val="00AD47D0"/>
    <w:rsid w:val="00AE0E35"/>
    <w:rsid w:val="00AE3DD9"/>
    <w:rsid w:val="00AF61D0"/>
    <w:rsid w:val="00B16E17"/>
    <w:rsid w:val="00B3484D"/>
    <w:rsid w:val="00B3751F"/>
    <w:rsid w:val="00B62C59"/>
    <w:rsid w:val="00B62FC0"/>
    <w:rsid w:val="00B77370"/>
    <w:rsid w:val="00B87C0C"/>
    <w:rsid w:val="00BA203C"/>
    <w:rsid w:val="00BA45FD"/>
    <w:rsid w:val="00BA7384"/>
    <w:rsid w:val="00BB0012"/>
    <w:rsid w:val="00BB72E7"/>
    <w:rsid w:val="00BC50A6"/>
    <w:rsid w:val="00BD0916"/>
    <w:rsid w:val="00BD21B4"/>
    <w:rsid w:val="00BE33D2"/>
    <w:rsid w:val="00BE64A0"/>
    <w:rsid w:val="00C152E4"/>
    <w:rsid w:val="00C306E9"/>
    <w:rsid w:val="00C47115"/>
    <w:rsid w:val="00C52286"/>
    <w:rsid w:val="00C663CB"/>
    <w:rsid w:val="00C73100"/>
    <w:rsid w:val="00C75D63"/>
    <w:rsid w:val="00C83EDA"/>
    <w:rsid w:val="00C95A57"/>
    <w:rsid w:val="00C964F3"/>
    <w:rsid w:val="00CB0675"/>
    <w:rsid w:val="00CB5AB9"/>
    <w:rsid w:val="00CC3AF7"/>
    <w:rsid w:val="00CD77FC"/>
    <w:rsid w:val="00CE15B6"/>
    <w:rsid w:val="00CE45C1"/>
    <w:rsid w:val="00CE6DAA"/>
    <w:rsid w:val="00CF089A"/>
    <w:rsid w:val="00CF2B54"/>
    <w:rsid w:val="00CF562B"/>
    <w:rsid w:val="00CF7509"/>
    <w:rsid w:val="00D000E2"/>
    <w:rsid w:val="00D04B7E"/>
    <w:rsid w:val="00D1354C"/>
    <w:rsid w:val="00D13E33"/>
    <w:rsid w:val="00D538B7"/>
    <w:rsid w:val="00D77B43"/>
    <w:rsid w:val="00D83E0F"/>
    <w:rsid w:val="00D87485"/>
    <w:rsid w:val="00D9017D"/>
    <w:rsid w:val="00D9764C"/>
    <w:rsid w:val="00DB152E"/>
    <w:rsid w:val="00DB35D6"/>
    <w:rsid w:val="00DC262D"/>
    <w:rsid w:val="00DC2B34"/>
    <w:rsid w:val="00DD32FC"/>
    <w:rsid w:val="00DE4CAF"/>
    <w:rsid w:val="00DF1085"/>
    <w:rsid w:val="00DF24D2"/>
    <w:rsid w:val="00DF3C03"/>
    <w:rsid w:val="00DF68B0"/>
    <w:rsid w:val="00DF7F43"/>
    <w:rsid w:val="00E139CD"/>
    <w:rsid w:val="00E25B5C"/>
    <w:rsid w:val="00E349F0"/>
    <w:rsid w:val="00E513B5"/>
    <w:rsid w:val="00E75184"/>
    <w:rsid w:val="00E86464"/>
    <w:rsid w:val="00E91715"/>
    <w:rsid w:val="00E96D90"/>
    <w:rsid w:val="00EA051B"/>
    <w:rsid w:val="00EA28B0"/>
    <w:rsid w:val="00EB6064"/>
    <w:rsid w:val="00EB6143"/>
    <w:rsid w:val="00EB66EE"/>
    <w:rsid w:val="00EC4102"/>
    <w:rsid w:val="00ED6C4B"/>
    <w:rsid w:val="00EF7CC6"/>
    <w:rsid w:val="00F12367"/>
    <w:rsid w:val="00F13281"/>
    <w:rsid w:val="00F15246"/>
    <w:rsid w:val="00F15ABF"/>
    <w:rsid w:val="00F20F5B"/>
    <w:rsid w:val="00F52D7D"/>
    <w:rsid w:val="00F614FD"/>
    <w:rsid w:val="00F63152"/>
    <w:rsid w:val="00F84270"/>
    <w:rsid w:val="00FA4F9A"/>
    <w:rsid w:val="00FB20D5"/>
    <w:rsid w:val="00FB29A5"/>
    <w:rsid w:val="00FC1BA5"/>
    <w:rsid w:val="00FD4E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9D4D"/>
  <w15:docId w15:val="{3D9C9B1D-E4A2-BA42-9FD1-8201A199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8B7"/>
    <w:pPr>
      <w:autoSpaceDE w:val="0"/>
      <w:autoSpaceDN w:val="0"/>
    </w:pPr>
    <w:rPr>
      <w:rFonts w:ascii="CG Times (W1)" w:eastAsia="Times New Roman" w:hAnsi="CG Times (W1)" w:cs="Times New Roman"/>
      <w:sz w:val="22"/>
      <w:szCs w:val="22"/>
      <w:lang w:val="en-GB"/>
    </w:rPr>
  </w:style>
  <w:style w:type="paragraph" w:styleId="Heading3">
    <w:name w:val="heading 3"/>
    <w:basedOn w:val="Normal"/>
    <w:link w:val="Heading3Char"/>
    <w:uiPriority w:val="9"/>
    <w:qFormat/>
    <w:rsid w:val="00EB66EE"/>
    <w:pPr>
      <w:autoSpaceDE/>
      <w:autoSpaceDN/>
      <w:spacing w:before="100" w:beforeAutospacing="1" w:after="100" w:afterAutospacing="1"/>
      <w:outlineLvl w:val="2"/>
    </w:pPr>
    <w:rPr>
      <w:rFonts w:ascii="Times New Roman" w:hAnsi="Times New Roman"/>
      <w:b/>
      <w:bCs/>
      <w:sz w:val="27"/>
      <w:szCs w:val="27"/>
      <w:lang w:val="de-DE" w:eastAsia="de-DE"/>
    </w:rPr>
  </w:style>
  <w:style w:type="paragraph" w:styleId="Heading4">
    <w:name w:val="heading 4"/>
    <w:basedOn w:val="Normal"/>
    <w:next w:val="Normal"/>
    <w:link w:val="Heading4Char"/>
    <w:uiPriority w:val="9"/>
    <w:semiHidden/>
    <w:unhideWhenUsed/>
    <w:qFormat/>
    <w:rsid w:val="00AB7AA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para">
    <w:name w:val="applic para"/>
    <w:basedOn w:val="Normal"/>
    <w:rsid w:val="00D538B7"/>
    <w:rPr>
      <w:sz w:val="20"/>
      <w:szCs w:val="20"/>
    </w:rPr>
  </w:style>
  <w:style w:type="paragraph" w:customStyle="1" w:styleId="applicquestion">
    <w:name w:val="applic question"/>
    <w:basedOn w:val="Normal"/>
    <w:rsid w:val="00D538B7"/>
    <w:pPr>
      <w:ind w:left="360" w:hanging="360"/>
    </w:pPr>
    <w:rPr>
      <w:sz w:val="20"/>
      <w:szCs w:val="20"/>
    </w:rPr>
  </w:style>
  <w:style w:type="paragraph" w:customStyle="1" w:styleId="MediumGrid1-Accent21">
    <w:name w:val="Medium Grid 1 - Accent 21"/>
    <w:basedOn w:val="Normal"/>
    <w:uiPriority w:val="34"/>
    <w:qFormat/>
    <w:rsid w:val="00D538B7"/>
    <w:pPr>
      <w:autoSpaceDE/>
      <w:autoSpaceDN/>
      <w:spacing w:after="200" w:line="276" w:lineRule="auto"/>
      <w:ind w:left="720"/>
      <w:contextualSpacing/>
    </w:pPr>
    <w:rPr>
      <w:rFonts w:ascii="Calibri" w:eastAsia="Calibri" w:hAnsi="Calibri"/>
      <w:lang w:val="en-US"/>
    </w:rPr>
  </w:style>
  <w:style w:type="character" w:styleId="Hyperlink">
    <w:name w:val="Hyperlink"/>
    <w:uiPriority w:val="99"/>
    <w:unhideWhenUsed/>
    <w:rsid w:val="00D538B7"/>
    <w:rPr>
      <w:color w:val="0000FF"/>
      <w:u w:val="single"/>
    </w:rPr>
  </w:style>
  <w:style w:type="paragraph" w:styleId="Footer">
    <w:name w:val="footer"/>
    <w:basedOn w:val="Normal"/>
    <w:link w:val="FooterChar"/>
    <w:uiPriority w:val="99"/>
    <w:unhideWhenUsed/>
    <w:rsid w:val="001A2862"/>
    <w:pPr>
      <w:tabs>
        <w:tab w:val="center" w:pos="4320"/>
        <w:tab w:val="right" w:pos="8640"/>
      </w:tabs>
    </w:pPr>
  </w:style>
  <w:style w:type="character" w:customStyle="1" w:styleId="FooterChar">
    <w:name w:val="Footer Char"/>
    <w:basedOn w:val="DefaultParagraphFont"/>
    <w:link w:val="Footer"/>
    <w:uiPriority w:val="99"/>
    <w:rsid w:val="001A2862"/>
    <w:rPr>
      <w:rFonts w:ascii="CG Times (W1)" w:eastAsia="Times New Roman" w:hAnsi="CG Times (W1)" w:cs="Times New Roman"/>
      <w:sz w:val="22"/>
      <w:szCs w:val="22"/>
      <w:lang w:val="en-GB"/>
    </w:rPr>
  </w:style>
  <w:style w:type="character" w:styleId="PageNumber">
    <w:name w:val="page number"/>
    <w:basedOn w:val="DefaultParagraphFont"/>
    <w:uiPriority w:val="99"/>
    <w:semiHidden/>
    <w:unhideWhenUsed/>
    <w:rsid w:val="001A2862"/>
  </w:style>
  <w:style w:type="paragraph" w:styleId="BalloonText">
    <w:name w:val="Balloon Text"/>
    <w:basedOn w:val="Normal"/>
    <w:link w:val="BalloonTextChar"/>
    <w:uiPriority w:val="99"/>
    <w:semiHidden/>
    <w:unhideWhenUsed/>
    <w:rsid w:val="005F12A4"/>
    <w:rPr>
      <w:rFonts w:ascii="Tahoma" w:hAnsi="Tahoma" w:cs="Tahoma"/>
      <w:sz w:val="16"/>
      <w:szCs w:val="16"/>
    </w:rPr>
  </w:style>
  <w:style w:type="character" w:customStyle="1" w:styleId="BalloonTextChar">
    <w:name w:val="Balloon Text Char"/>
    <w:basedOn w:val="DefaultParagraphFont"/>
    <w:link w:val="BalloonText"/>
    <w:uiPriority w:val="99"/>
    <w:semiHidden/>
    <w:rsid w:val="005F12A4"/>
    <w:rPr>
      <w:rFonts w:ascii="Tahoma" w:eastAsia="Times New Roman" w:hAnsi="Tahoma" w:cs="Tahoma"/>
      <w:sz w:val="16"/>
      <w:szCs w:val="16"/>
      <w:lang w:val="en-GB"/>
    </w:rPr>
  </w:style>
  <w:style w:type="table" w:styleId="TableGrid">
    <w:name w:val="Table Grid"/>
    <w:basedOn w:val="TableNormal"/>
    <w:uiPriority w:val="59"/>
    <w:rsid w:val="00BE6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0EB6"/>
    <w:rPr>
      <w:sz w:val="16"/>
      <w:szCs w:val="16"/>
    </w:rPr>
  </w:style>
  <w:style w:type="paragraph" w:styleId="CommentText">
    <w:name w:val="annotation text"/>
    <w:basedOn w:val="Normal"/>
    <w:link w:val="CommentTextChar"/>
    <w:uiPriority w:val="99"/>
    <w:semiHidden/>
    <w:unhideWhenUsed/>
    <w:rsid w:val="007F0EB6"/>
    <w:rPr>
      <w:sz w:val="20"/>
      <w:szCs w:val="20"/>
    </w:rPr>
  </w:style>
  <w:style w:type="character" w:customStyle="1" w:styleId="CommentTextChar">
    <w:name w:val="Comment Text Char"/>
    <w:basedOn w:val="DefaultParagraphFont"/>
    <w:link w:val="CommentText"/>
    <w:uiPriority w:val="99"/>
    <w:semiHidden/>
    <w:rsid w:val="007F0EB6"/>
    <w:rPr>
      <w:rFonts w:ascii="CG Times (W1)" w:eastAsia="Times New Roman" w:hAnsi="CG Times (W1)"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0EB6"/>
    <w:rPr>
      <w:b/>
      <w:bCs/>
    </w:rPr>
  </w:style>
  <w:style w:type="character" w:customStyle="1" w:styleId="CommentSubjectChar">
    <w:name w:val="Comment Subject Char"/>
    <w:basedOn w:val="CommentTextChar"/>
    <w:link w:val="CommentSubject"/>
    <w:uiPriority w:val="99"/>
    <w:semiHidden/>
    <w:rsid w:val="007F0EB6"/>
    <w:rPr>
      <w:rFonts w:ascii="CG Times (W1)" w:eastAsia="Times New Roman" w:hAnsi="CG Times (W1)" w:cs="Times New Roman"/>
      <w:b/>
      <w:bCs/>
      <w:sz w:val="20"/>
      <w:szCs w:val="20"/>
      <w:lang w:val="en-GB"/>
    </w:rPr>
  </w:style>
  <w:style w:type="paragraph" w:styleId="ListParagraph">
    <w:name w:val="List Paragraph"/>
    <w:basedOn w:val="Normal"/>
    <w:uiPriority w:val="34"/>
    <w:qFormat/>
    <w:rsid w:val="008A4BD4"/>
    <w:pPr>
      <w:ind w:left="720"/>
      <w:contextualSpacing/>
    </w:pPr>
  </w:style>
  <w:style w:type="character" w:customStyle="1" w:styleId="NichtaufgelsteErwhnung1">
    <w:name w:val="Nicht aufgelöste Erwähnung1"/>
    <w:basedOn w:val="DefaultParagraphFont"/>
    <w:uiPriority w:val="99"/>
    <w:semiHidden/>
    <w:unhideWhenUsed/>
    <w:rsid w:val="00650F91"/>
    <w:rPr>
      <w:color w:val="605E5C"/>
      <w:shd w:val="clear" w:color="auto" w:fill="E1DFDD"/>
    </w:rPr>
  </w:style>
  <w:style w:type="paragraph" w:styleId="NormalWeb">
    <w:name w:val="Normal (Web)"/>
    <w:basedOn w:val="Normal"/>
    <w:uiPriority w:val="99"/>
    <w:semiHidden/>
    <w:unhideWhenUsed/>
    <w:rsid w:val="005A70A8"/>
    <w:rPr>
      <w:rFonts w:ascii="Times New Roman" w:hAnsi="Times New Roman"/>
      <w:sz w:val="24"/>
      <w:szCs w:val="24"/>
    </w:rPr>
  </w:style>
  <w:style w:type="character" w:customStyle="1" w:styleId="Heading3Char">
    <w:name w:val="Heading 3 Char"/>
    <w:basedOn w:val="DefaultParagraphFont"/>
    <w:link w:val="Heading3"/>
    <w:uiPriority w:val="9"/>
    <w:rsid w:val="00EB66EE"/>
    <w:rPr>
      <w:rFonts w:ascii="Times New Roman" w:eastAsia="Times New Roman" w:hAnsi="Times New Roman" w:cs="Times New Roman"/>
      <w:b/>
      <w:bCs/>
      <w:sz w:val="27"/>
      <w:szCs w:val="27"/>
      <w:lang w:val="de-DE" w:eastAsia="de-DE"/>
    </w:rPr>
  </w:style>
  <w:style w:type="character" w:styleId="Strong">
    <w:name w:val="Strong"/>
    <w:basedOn w:val="DefaultParagraphFont"/>
    <w:uiPriority w:val="22"/>
    <w:qFormat/>
    <w:rsid w:val="00EB66EE"/>
    <w:rPr>
      <w:b/>
      <w:bCs/>
    </w:rPr>
  </w:style>
  <w:style w:type="character" w:styleId="Emphasis">
    <w:name w:val="Emphasis"/>
    <w:basedOn w:val="DefaultParagraphFont"/>
    <w:uiPriority w:val="20"/>
    <w:qFormat/>
    <w:rsid w:val="00EB66EE"/>
    <w:rPr>
      <w:i/>
      <w:iCs/>
    </w:rPr>
  </w:style>
  <w:style w:type="character" w:customStyle="1" w:styleId="Heading4Char">
    <w:name w:val="Heading 4 Char"/>
    <w:basedOn w:val="DefaultParagraphFont"/>
    <w:link w:val="Heading4"/>
    <w:uiPriority w:val="9"/>
    <w:semiHidden/>
    <w:rsid w:val="00AB7AAF"/>
    <w:rPr>
      <w:rFonts w:asciiTheme="majorHAnsi" w:eastAsiaTheme="majorEastAsia" w:hAnsiTheme="majorHAnsi" w:cstheme="majorBidi"/>
      <w:i/>
      <w:iCs/>
      <w:color w:val="365F91" w:themeColor="accent1" w:themeShade="BF"/>
      <w:sz w:val="22"/>
      <w:szCs w:val="22"/>
      <w:lang w:val="en-GB"/>
    </w:rPr>
  </w:style>
  <w:style w:type="paragraph" w:styleId="Revision">
    <w:name w:val="Revision"/>
    <w:hidden/>
    <w:uiPriority w:val="99"/>
    <w:semiHidden/>
    <w:rsid w:val="00BD21B4"/>
    <w:rPr>
      <w:rFonts w:ascii="CG Times (W1)" w:eastAsia="Times New Roman" w:hAnsi="CG Times (W1)" w:cs="Times New Roman"/>
      <w:sz w:val="22"/>
      <w:szCs w:val="22"/>
      <w:lang w:val="en-GB"/>
    </w:rPr>
  </w:style>
  <w:style w:type="character" w:customStyle="1" w:styleId="UnresolvedMention">
    <w:name w:val="Unresolved Mention"/>
    <w:basedOn w:val="DefaultParagraphFont"/>
    <w:uiPriority w:val="99"/>
    <w:semiHidden/>
    <w:unhideWhenUsed/>
    <w:rsid w:val="0014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2966">
      <w:bodyDiv w:val="1"/>
      <w:marLeft w:val="0"/>
      <w:marRight w:val="0"/>
      <w:marTop w:val="0"/>
      <w:marBottom w:val="0"/>
      <w:divBdr>
        <w:top w:val="none" w:sz="0" w:space="0" w:color="auto"/>
        <w:left w:val="none" w:sz="0" w:space="0" w:color="auto"/>
        <w:bottom w:val="none" w:sz="0" w:space="0" w:color="auto"/>
        <w:right w:val="none" w:sz="0" w:space="0" w:color="auto"/>
      </w:divBdr>
    </w:div>
    <w:div w:id="826675053">
      <w:bodyDiv w:val="1"/>
      <w:marLeft w:val="0"/>
      <w:marRight w:val="0"/>
      <w:marTop w:val="0"/>
      <w:marBottom w:val="0"/>
      <w:divBdr>
        <w:top w:val="none" w:sz="0" w:space="0" w:color="auto"/>
        <w:left w:val="none" w:sz="0" w:space="0" w:color="auto"/>
        <w:bottom w:val="none" w:sz="0" w:space="0" w:color="auto"/>
        <w:right w:val="none" w:sz="0" w:space="0" w:color="auto"/>
      </w:divBdr>
    </w:div>
    <w:div w:id="1140460356">
      <w:bodyDiv w:val="1"/>
      <w:marLeft w:val="0"/>
      <w:marRight w:val="0"/>
      <w:marTop w:val="0"/>
      <w:marBottom w:val="0"/>
      <w:divBdr>
        <w:top w:val="none" w:sz="0" w:space="0" w:color="auto"/>
        <w:left w:val="none" w:sz="0" w:space="0" w:color="auto"/>
        <w:bottom w:val="none" w:sz="0" w:space="0" w:color="auto"/>
        <w:right w:val="none" w:sz="0" w:space="0" w:color="auto"/>
      </w:divBdr>
    </w:div>
    <w:div w:id="1327325563">
      <w:bodyDiv w:val="1"/>
      <w:marLeft w:val="0"/>
      <w:marRight w:val="0"/>
      <w:marTop w:val="0"/>
      <w:marBottom w:val="0"/>
      <w:divBdr>
        <w:top w:val="none" w:sz="0" w:space="0" w:color="auto"/>
        <w:left w:val="none" w:sz="0" w:space="0" w:color="auto"/>
        <w:bottom w:val="none" w:sz="0" w:space="0" w:color="auto"/>
        <w:right w:val="none" w:sz="0" w:space="0" w:color="auto"/>
      </w:divBdr>
    </w:div>
    <w:div w:id="182419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ress@bbk.ac.uk" TargetMode="External"/><Relationship Id="rId13" Type="http://schemas.openxmlformats.org/officeDocument/2006/relationships/hyperlink" Target="mailto:c.press@bbk.ac.uk" TargetMode="External"/><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file:///C:\Users\mmazor\Downloads\e.ward@bbk.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azor@bbk.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kok@ucl.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rittershofer@bbk.ac.uk" TargetMode="External"/><Relationship Id="rId14" Type="http://schemas.openxmlformats.org/officeDocument/2006/relationships/hyperlink" Target="http://www.prolifi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0F665-200F-431C-AB6A-A5E99861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3519</Words>
  <Characters>20063</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Birkbeck</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Eatough</dc:creator>
  <cp:keywords/>
  <dc:description/>
  <cp:lastModifiedBy>Matan Mazor</cp:lastModifiedBy>
  <cp:revision>2</cp:revision>
  <cp:lastPrinted>2019-05-16T15:41:00Z</cp:lastPrinted>
  <dcterms:created xsi:type="dcterms:W3CDTF">2022-01-31T10:08:00Z</dcterms:created>
  <dcterms:modified xsi:type="dcterms:W3CDTF">2022-01-31T10:08:00Z</dcterms:modified>
</cp:coreProperties>
</file>