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47F771" w14:textId="528B7A22" w:rsidR="007F059D" w:rsidRPr="00C52286" w:rsidRDefault="007F059D" w:rsidP="00D538B7">
      <w:pPr>
        <w:jc w:val="center"/>
        <w:rPr>
          <w:rFonts w:asciiTheme="majorHAnsi" w:hAnsiTheme="majorHAnsi" w:cstheme="majorHAnsi"/>
          <w:b/>
          <w:sz w:val="28"/>
          <w:szCs w:val="28"/>
        </w:rPr>
      </w:pPr>
      <w:r w:rsidRPr="00C52286">
        <w:rPr>
          <w:rFonts w:asciiTheme="majorHAnsi" w:hAnsiTheme="majorHAnsi" w:cstheme="majorHAnsi"/>
          <w:b/>
          <w:sz w:val="28"/>
          <w:szCs w:val="28"/>
        </w:rPr>
        <w:t>201</w:t>
      </w:r>
      <w:r w:rsidR="00BB0012">
        <w:rPr>
          <w:rFonts w:asciiTheme="majorHAnsi" w:hAnsiTheme="majorHAnsi" w:cstheme="majorHAnsi"/>
          <w:b/>
          <w:sz w:val="28"/>
          <w:szCs w:val="28"/>
        </w:rPr>
        <w:t>9</w:t>
      </w:r>
    </w:p>
    <w:p w14:paraId="1AE5C3A5" w14:textId="094C2584" w:rsidR="00D538B7" w:rsidRPr="00C52286" w:rsidRDefault="00D538B7" w:rsidP="00D538B7">
      <w:pPr>
        <w:jc w:val="center"/>
        <w:rPr>
          <w:rFonts w:asciiTheme="majorHAnsi" w:hAnsiTheme="majorHAnsi" w:cstheme="majorHAnsi"/>
          <w:b/>
          <w:sz w:val="28"/>
          <w:szCs w:val="28"/>
        </w:rPr>
      </w:pPr>
      <w:r w:rsidRPr="00C52286">
        <w:rPr>
          <w:rFonts w:asciiTheme="majorHAnsi" w:hAnsiTheme="majorHAnsi" w:cstheme="majorHAnsi"/>
          <w:b/>
          <w:sz w:val="28"/>
          <w:szCs w:val="28"/>
        </w:rPr>
        <w:t>DEPARTMENT OF PSYCHOLOGICAL SCIENCES</w:t>
      </w:r>
    </w:p>
    <w:p w14:paraId="7B8F42D7" w14:textId="77777777" w:rsidR="00D538B7" w:rsidRPr="00C52286" w:rsidRDefault="00D538B7" w:rsidP="00D538B7">
      <w:pPr>
        <w:jc w:val="center"/>
        <w:rPr>
          <w:rFonts w:asciiTheme="majorHAnsi" w:hAnsiTheme="majorHAnsi" w:cstheme="majorHAnsi"/>
          <w:b/>
          <w:sz w:val="28"/>
          <w:szCs w:val="28"/>
        </w:rPr>
      </w:pPr>
      <w:r w:rsidRPr="00C52286">
        <w:rPr>
          <w:rFonts w:asciiTheme="majorHAnsi" w:hAnsiTheme="majorHAnsi" w:cstheme="majorHAnsi"/>
          <w:b/>
          <w:sz w:val="28"/>
          <w:szCs w:val="28"/>
        </w:rPr>
        <w:t>BIRKBECK UNIVERSITY OF LONDON</w:t>
      </w:r>
    </w:p>
    <w:p w14:paraId="42043142" w14:textId="77777777" w:rsidR="00D538B7" w:rsidRPr="00C52286" w:rsidRDefault="00D538B7" w:rsidP="00D538B7">
      <w:pPr>
        <w:pStyle w:val="applicpara"/>
        <w:rPr>
          <w:rFonts w:asciiTheme="majorHAnsi" w:hAnsiTheme="majorHAnsi" w:cstheme="majorHAnsi"/>
          <w:sz w:val="24"/>
          <w:szCs w:val="24"/>
        </w:rPr>
      </w:pPr>
    </w:p>
    <w:p w14:paraId="35E29442" w14:textId="77777777" w:rsidR="00D538B7" w:rsidRPr="00C52286" w:rsidRDefault="00D538B7" w:rsidP="00D538B7">
      <w:pPr>
        <w:jc w:val="center"/>
        <w:rPr>
          <w:rFonts w:asciiTheme="majorHAnsi" w:hAnsiTheme="majorHAnsi" w:cstheme="majorHAnsi"/>
          <w:b/>
          <w:sz w:val="20"/>
          <w:szCs w:val="20"/>
        </w:rPr>
      </w:pPr>
    </w:p>
    <w:p w14:paraId="505E754D" w14:textId="77777777" w:rsidR="00D538B7" w:rsidRPr="00C52286" w:rsidRDefault="00D538B7" w:rsidP="00D538B7">
      <w:pPr>
        <w:jc w:val="center"/>
        <w:rPr>
          <w:rFonts w:asciiTheme="majorHAnsi" w:hAnsiTheme="majorHAnsi" w:cstheme="majorHAnsi"/>
          <w:sz w:val="28"/>
          <w:szCs w:val="28"/>
        </w:rPr>
      </w:pPr>
      <w:r w:rsidRPr="00C52286">
        <w:rPr>
          <w:rFonts w:asciiTheme="majorHAnsi" w:hAnsiTheme="majorHAnsi" w:cstheme="majorHAnsi"/>
          <w:b/>
          <w:sz w:val="28"/>
          <w:szCs w:val="28"/>
        </w:rPr>
        <w:t>ETHICAL APPROVAL FORM FOR RESEARCH INVOLVING ADULTS</w:t>
      </w:r>
      <w:r w:rsidRPr="00C52286">
        <w:rPr>
          <w:rFonts w:asciiTheme="majorHAnsi" w:hAnsiTheme="majorHAnsi" w:cstheme="majorHAnsi"/>
          <w:sz w:val="28"/>
          <w:szCs w:val="28"/>
        </w:rPr>
        <w:t xml:space="preserve"> </w:t>
      </w:r>
    </w:p>
    <w:p w14:paraId="52C6F632" w14:textId="77777777" w:rsidR="00D538B7" w:rsidRPr="00C52286" w:rsidRDefault="00D538B7" w:rsidP="00D538B7">
      <w:pPr>
        <w:pStyle w:val="applicpara"/>
        <w:rPr>
          <w:rFonts w:asciiTheme="majorHAnsi" w:hAnsiTheme="majorHAnsi" w:cstheme="majorHAnsi"/>
          <w:sz w:val="24"/>
          <w:szCs w:val="24"/>
        </w:rPr>
      </w:pPr>
    </w:p>
    <w:p w14:paraId="35DFB33B" w14:textId="77777777" w:rsidR="00D538B7" w:rsidRPr="00C52286" w:rsidRDefault="00D538B7" w:rsidP="00D538B7">
      <w:pPr>
        <w:pStyle w:val="applicpara"/>
        <w:rPr>
          <w:rFonts w:asciiTheme="majorHAnsi" w:hAnsiTheme="majorHAnsi" w:cstheme="majorHAnsi"/>
          <w:b/>
          <w:sz w:val="24"/>
          <w:szCs w:val="24"/>
        </w:rPr>
      </w:pPr>
    </w:p>
    <w:p w14:paraId="61EBBAD2" w14:textId="51CB1888" w:rsidR="00D538B7" w:rsidRPr="00C52286" w:rsidRDefault="00D538B7" w:rsidP="00D538B7">
      <w:pPr>
        <w:pStyle w:val="applicpara"/>
        <w:rPr>
          <w:rFonts w:asciiTheme="majorHAnsi" w:hAnsiTheme="majorHAnsi" w:cstheme="majorHAnsi"/>
          <w:b/>
          <w:sz w:val="24"/>
          <w:szCs w:val="24"/>
        </w:rPr>
      </w:pPr>
      <w:r w:rsidRPr="00C52286">
        <w:rPr>
          <w:rFonts w:asciiTheme="majorHAnsi" w:hAnsiTheme="majorHAnsi" w:cstheme="majorHAnsi"/>
          <w:b/>
          <w:sz w:val="24"/>
          <w:szCs w:val="24"/>
        </w:rPr>
        <w:t>Please fill out this application carefully and ensure that you answer EVERY question and that it contains all relevant signatures. Incomplete forms will be returned.</w:t>
      </w:r>
    </w:p>
    <w:p w14:paraId="7778EF92" w14:textId="67EF94FB" w:rsidR="00FC1BA5" w:rsidRPr="00C52286" w:rsidRDefault="00FC1BA5" w:rsidP="00D538B7">
      <w:pPr>
        <w:pStyle w:val="applicpara"/>
        <w:rPr>
          <w:rFonts w:asciiTheme="majorHAnsi" w:hAnsiTheme="majorHAnsi" w:cstheme="majorHAnsi"/>
          <w:b/>
          <w:sz w:val="24"/>
          <w:szCs w:val="24"/>
        </w:rPr>
      </w:pPr>
    </w:p>
    <w:p w14:paraId="6FB0518A" w14:textId="77777777" w:rsidR="00F13281" w:rsidRPr="00C52286" w:rsidRDefault="00F13281" w:rsidP="00F13281">
      <w:pPr>
        <w:pStyle w:val="MediumGrid1-Accent21"/>
        <w:spacing w:line="360" w:lineRule="auto"/>
        <w:ind w:left="0"/>
        <w:rPr>
          <w:rFonts w:asciiTheme="majorHAnsi" w:hAnsiTheme="majorHAnsi" w:cstheme="majorHAnsi"/>
          <w:b/>
          <w:i/>
          <w:sz w:val="24"/>
          <w:szCs w:val="24"/>
          <w:lang w:val="en-GB"/>
        </w:rPr>
      </w:pPr>
      <w:r w:rsidRPr="00C52286">
        <w:rPr>
          <w:rFonts w:asciiTheme="majorHAnsi" w:hAnsiTheme="majorHAnsi" w:cstheme="majorHAnsi"/>
          <w:b/>
          <w:i/>
          <w:sz w:val="24"/>
          <w:szCs w:val="24"/>
          <w:lang w:val="en-GB"/>
        </w:rPr>
        <w:t xml:space="preserve">Please submit all applications electronically to </w:t>
      </w:r>
      <w:hyperlink r:id="rId8" w:history="1">
        <w:r w:rsidRPr="00C52286">
          <w:rPr>
            <w:rStyle w:val="Hyperlink"/>
            <w:rFonts w:asciiTheme="majorHAnsi" w:hAnsiTheme="majorHAnsi" w:cstheme="majorHAnsi"/>
            <w:b/>
            <w:i/>
            <w:sz w:val="24"/>
            <w:szCs w:val="24"/>
            <w:lang w:val="en-GB"/>
          </w:rPr>
          <w:t>ethics@psychology.bbk.ac.uk</w:t>
        </w:r>
      </w:hyperlink>
    </w:p>
    <w:p w14:paraId="66F14C50" w14:textId="5B584D01" w:rsidR="00FC1BA5" w:rsidRPr="00C52286" w:rsidRDefault="00FC1BA5" w:rsidP="00D538B7">
      <w:pPr>
        <w:pStyle w:val="applicpara"/>
        <w:rPr>
          <w:rFonts w:asciiTheme="majorHAnsi" w:hAnsiTheme="majorHAnsi" w:cstheme="majorHAnsi"/>
          <w:b/>
          <w:sz w:val="24"/>
          <w:szCs w:val="24"/>
        </w:rPr>
      </w:pPr>
      <w:r w:rsidRPr="00C52286">
        <w:rPr>
          <w:rFonts w:asciiTheme="majorHAnsi" w:hAnsiTheme="majorHAnsi" w:cstheme="majorHAnsi"/>
          <w:b/>
          <w:sz w:val="24"/>
          <w:szCs w:val="24"/>
        </w:rPr>
        <w:t>Submission dates</w:t>
      </w:r>
    </w:p>
    <w:p w14:paraId="46D15C29" w14:textId="5A3CE836" w:rsidR="00FC1BA5" w:rsidRPr="00C52286" w:rsidRDefault="00FC1BA5" w:rsidP="00FC1BA5">
      <w:pPr>
        <w:pStyle w:val="MediumGrid1-Accent21"/>
        <w:spacing w:line="240" w:lineRule="auto"/>
        <w:ind w:left="0"/>
        <w:rPr>
          <w:rFonts w:asciiTheme="majorHAnsi" w:hAnsiTheme="majorHAnsi" w:cstheme="majorHAnsi"/>
          <w:i/>
          <w:sz w:val="24"/>
          <w:szCs w:val="24"/>
          <w:lang w:val="en-GB"/>
        </w:rPr>
      </w:pPr>
      <w:r w:rsidRPr="00C52286">
        <w:rPr>
          <w:rFonts w:asciiTheme="majorHAnsi" w:hAnsiTheme="majorHAnsi" w:cstheme="majorHAnsi"/>
          <w:b/>
          <w:i/>
          <w:sz w:val="24"/>
          <w:szCs w:val="24"/>
          <w:lang w:val="en-GB"/>
        </w:rPr>
        <w:t>Routine applications</w:t>
      </w:r>
      <w:r w:rsidRPr="00C52286">
        <w:rPr>
          <w:rFonts w:asciiTheme="majorHAnsi" w:hAnsiTheme="majorHAnsi" w:cstheme="majorHAnsi"/>
          <w:i/>
          <w:sz w:val="24"/>
          <w:szCs w:val="24"/>
          <w:lang w:val="en-GB"/>
        </w:rPr>
        <w:t xml:space="preserve"> may be submitted at any time. The chair of the ethics committee reviews them monthly and you will </w:t>
      </w:r>
      <w:r w:rsidRPr="00C52286">
        <w:rPr>
          <w:rFonts w:asciiTheme="majorHAnsi" w:hAnsiTheme="majorHAnsi" w:cstheme="majorHAnsi"/>
          <w:b/>
          <w:i/>
          <w:sz w:val="24"/>
          <w:szCs w:val="24"/>
          <w:lang w:val="en-GB"/>
        </w:rPr>
        <w:t>not receive</w:t>
      </w:r>
      <w:r w:rsidRPr="00C52286">
        <w:rPr>
          <w:rFonts w:asciiTheme="majorHAnsi" w:hAnsiTheme="majorHAnsi" w:cstheme="majorHAnsi"/>
          <w:i/>
          <w:sz w:val="24"/>
          <w:szCs w:val="24"/>
          <w:lang w:val="en-GB"/>
        </w:rPr>
        <w:t xml:space="preserve"> any correspondence from the committee. </w:t>
      </w:r>
      <w:r w:rsidR="00BA45FD" w:rsidRPr="00C52286">
        <w:rPr>
          <w:rFonts w:asciiTheme="majorHAnsi" w:hAnsiTheme="majorHAnsi" w:cstheme="majorHAnsi"/>
          <w:i/>
          <w:sz w:val="24"/>
          <w:szCs w:val="24"/>
          <w:lang w:val="en-GB"/>
        </w:rPr>
        <w:t>Once the application has been submitted your Supervisor can give you permission to start your research.</w:t>
      </w:r>
      <w:r w:rsidRPr="00C52286">
        <w:rPr>
          <w:rFonts w:asciiTheme="majorHAnsi" w:hAnsiTheme="majorHAnsi" w:cstheme="majorHAnsi"/>
          <w:i/>
          <w:sz w:val="24"/>
          <w:szCs w:val="24"/>
          <w:lang w:val="en-GB"/>
        </w:rPr>
        <w:br/>
      </w:r>
      <w:r w:rsidRPr="00C52286">
        <w:rPr>
          <w:rFonts w:asciiTheme="majorHAnsi" w:hAnsiTheme="majorHAnsi" w:cstheme="majorHAnsi"/>
          <w:b/>
          <w:i/>
          <w:sz w:val="24"/>
          <w:szCs w:val="24"/>
          <w:lang w:val="en-GB"/>
        </w:rPr>
        <w:t>NON ROUTINE applications</w:t>
      </w:r>
      <w:r w:rsidR="00BA45FD" w:rsidRPr="00C52286">
        <w:rPr>
          <w:rFonts w:asciiTheme="majorHAnsi" w:hAnsiTheme="majorHAnsi" w:cstheme="majorHAnsi"/>
          <w:b/>
          <w:i/>
          <w:sz w:val="24"/>
          <w:szCs w:val="24"/>
          <w:lang w:val="en-GB"/>
        </w:rPr>
        <w:t>:</w:t>
      </w:r>
      <w:r w:rsidRPr="00C52286">
        <w:rPr>
          <w:rFonts w:asciiTheme="majorHAnsi" w:hAnsiTheme="majorHAnsi" w:cstheme="majorHAnsi"/>
          <w:i/>
          <w:sz w:val="24"/>
          <w:szCs w:val="24"/>
          <w:lang w:val="en-GB"/>
        </w:rPr>
        <w:t xml:space="preserve"> </w:t>
      </w:r>
      <w:r w:rsidR="00BA45FD" w:rsidRPr="00C52286">
        <w:rPr>
          <w:rFonts w:asciiTheme="majorHAnsi" w:hAnsiTheme="majorHAnsi" w:cstheme="majorHAnsi"/>
          <w:i/>
          <w:sz w:val="24"/>
          <w:szCs w:val="24"/>
          <w:lang w:val="en-GB"/>
        </w:rPr>
        <w:t xml:space="preserve">Dates for submitting them </w:t>
      </w:r>
      <w:r w:rsidRPr="00C52286">
        <w:rPr>
          <w:rFonts w:asciiTheme="majorHAnsi" w:hAnsiTheme="majorHAnsi" w:cstheme="majorHAnsi"/>
          <w:i/>
          <w:sz w:val="24"/>
          <w:szCs w:val="24"/>
          <w:lang w:val="en-GB"/>
        </w:rPr>
        <w:t xml:space="preserve">are on the departmental ethics webpage. </w:t>
      </w:r>
      <w:r w:rsidR="005E2A46" w:rsidRPr="00C52286">
        <w:rPr>
          <w:rFonts w:asciiTheme="majorHAnsi" w:hAnsiTheme="majorHAnsi" w:cstheme="majorHAnsi"/>
          <w:i/>
          <w:sz w:val="24"/>
          <w:szCs w:val="24"/>
          <w:lang w:val="en-GB"/>
        </w:rPr>
        <w:br/>
      </w:r>
      <w:r w:rsidRPr="00C52286">
        <w:rPr>
          <w:rFonts w:asciiTheme="majorHAnsi" w:hAnsiTheme="majorHAnsi" w:cstheme="majorHAnsi"/>
          <w:i/>
          <w:sz w:val="24"/>
          <w:szCs w:val="24"/>
          <w:lang w:val="en-GB"/>
        </w:rPr>
        <w:t xml:space="preserve">You will receive an email informing you of the committee’s decision. </w:t>
      </w:r>
    </w:p>
    <w:p w14:paraId="0B4A64C2" w14:textId="77777777" w:rsidR="00FC1BA5" w:rsidRPr="00C52286" w:rsidRDefault="00FC1BA5" w:rsidP="00FC1BA5">
      <w:pPr>
        <w:pStyle w:val="MediumGrid1-Accent21"/>
        <w:spacing w:line="240" w:lineRule="auto"/>
        <w:ind w:left="0"/>
        <w:rPr>
          <w:rFonts w:asciiTheme="majorHAnsi" w:hAnsiTheme="majorHAnsi" w:cstheme="majorHAnsi"/>
          <w:i/>
          <w:sz w:val="24"/>
          <w:szCs w:val="24"/>
          <w:lang w:val="en-GB"/>
        </w:rPr>
      </w:pPr>
    </w:p>
    <w:p w14:paraId="168ECA54" w14:textId="77777777" w:rsidR="005F12A4" w:rsidRPr="00C52286" w:rsidRDefault="005F12A4" w:rsidP="00D538B7">
      <w:pPr>
        <w:pStyle w:val="MediumGrid1-Accent21"/>
        <w:spacing w:line="360" w:lineRule="auto"/>
        <w:ind w:left="0"/>
        <w:rPr>
          <w:rFonts w:asciiTheme="majorHAnsi" w:hAnsiTheme="majorHAnsi" w:cstheme="majorHAnsi"/>
          <w:b/>
          <w:i/>
          <w:sz w:val="24"/>
          <w:szCs w:val="24"/>
          <w:lang w:val="en-GB"/>
        </w:rPr>
      </w:pPr>
    </w:p>
    <w:p w14:paraId="01932BDE" w14:textId="22B3BEBB" w:rsidR="00D538B7" w:rsidRPr="00C52286" w:rsidRDefault="00D538B7" w:rsidP="00D538B7">
      <w:pPr>
        <w:pStyle w:val="MediumGrid1-Accent21"/>
        <w:spacing w:line="360" w:lineRule="auto"/>
        <w:ind w:left="0"/>
        <w:rPr>
          <w:rFonts w:asciiTheme="majorHAnsi" w:hAnsiTheme="majorHAnsi" w:cstheme="majorHAnsi"/>
          <w:b/>
          <w:i/>
          <w:sz w:val="24"/>
          <w:szCs w:val="24"/>
          <w:lang w:val="en-GB"/>
        </w:rPr>
      </w:pPr>
      <w:r w:rsidRPr="00C52286">
        <w:rPr>
          <w:rFonts w:asciiTheme="majorHAnsi" w:hAnsiTheme="majorHAnsi" w:cstheme="majorHAnsi"/>
          <w:b/>
          <w:i/>
          <w:sz w:val="24"/>
          <w:szCs w:val="24"/>
          <w:lang w:val="en-GB"/>
        </w:rPr>
        <w:t xml:space="preserve">Please indicate in the subject title </w:t>
      </w:r>
      <w:r w:rsidR="005F12A4" w:rsidRPr="00C52286">
        <w:rPr>
          <w:rFonts w:asciiTheme="majorHAnsi" w:hAnsiTheme="majorHAnsi" w:cstheme="majorHAnsi"/>
          <w:b/>
          <w:i/>
          <w:sz w:val="24"/>
          <w:szCs w:val="24"/>
          <w:lang w:val="en-GB"/>
        </w:rPr>
        <w:t xml:space="preserve">of your e-mail </w:t>
      </w:r>
      <w:r w:rsidRPr="00C52286">
        <w:rPr>
          <w:rFonts w:asciiTheme="majorHAnsi" w:hAnsiTheme="majorHAnsi" w:cstheme="majorHAnsi"/>
          <w:b/>
          <w:i/>
          <w:sz w:val="24"/>
          <w:szCs w:val="24"/>
          <w:lang w:val="en-GB"/>
        </w:rPr>
        <w:t>if the application is ROUTINE or NON ROUTINE</w:t>
      </w:r>
      <w:r w:rsidR="00BE64A0" w:rsidRPr="00C52286">
        <w:rPr>
          <w:rFonts w:asciiTheme="majorHAnsi" w:hAnsiTheme="majorHAnsi" w:cstheme="majorHAnsi"/>
          <w:noProof/>
          <w:sz w:val="24"/>
          <w:szCs w:val="24"/>
          <w:lang w:bidi="he-IL"/>
        </w:rPr>
        <mc:AlternateContent>
          <mc:Choice Requires="wps">
            <w:drawing>
              <wp:inline distT="0" distB="0" distL="0" distR="0" wp14:anchorId="64A8D0DE" wp14:editId="755E8D13">
                <wp:extent cx="6245225" cy="3971925"/>
                <wp:effectExtent l="0" t="0" r="22225" b="28575"/>
                <wp:docPr id="9"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3971925"/>
                        </a:xfrm>
                        <a:prstGeom prst="rect">
                          <a:avLst/>
                        </a:prstGeom>
                        <a:solidFill>
                          <a:srgbClr val="FFFFFF"/>
                        </a:solidFill>
                        <a:ln w="9525">
                          <a:solidFill>
                            <a:srgbClr val="000000"/>
                          </a:solidFill>
                          <a:miter lim="800000"/>
                          <a:headEnd/>
                          <a:tailEnd/>
                        </a:ln>
                      </wps:spPr>
                      <wps:txbx>
                        <w:txbxContent>
                          <w:p w14:paraId="3722ECFA" w14:textId="77777777" w:rsidR="005A159A" w:rsidRDefault="005A159A" w:rsidP="00BE64A0">
                            <w:pPr>
                              <w:rPr>
                                <w:rFonts w:ascii="Calibri" w:hAnsi="Calibri"/>
                                <w:b/>
                              </w:rPr>
                            </w:pPr>
                            <w:r>
                              <w:rPr>
                                <w:rFonts w:ascii="Calibri" w:hAnsi="Calibri"/>
                                <w:b/>
                              </w:rPr>
                              <w:t>Question 1: Is this application routine or non-routine? Please select the appropriate box, below.</w:t>
                            </w:r>
                          </w:p>
                          <w:p w14:paraId="51EA0EC2" w14:textId="77777777" w:rsidR="005A159A" w:rsidRDefault="005A159A" w:rsidP="00BE64A0">
                            <w:pPr>
                              <w:rPr>
                                <w:rFonts w:ascii="Calibri" w:hAnsi="Calibri"/>
                                <w:b/>
                              </w:rPr>
                            </w:pPr>
                          </w:p>
                          <w:p w14:paraId="1B44FD73" w14:textId="77777777" w:rsidR="005A159A" w:rsidRDefault="005A159A" w:rsidP="00BE64A0">
                            <w:pPr>
                              <w:rPr>
                                <w:rFonts w:ascii="Calibri" w:hAnsi="Calibri"/>
                                <w:b/>
                              </w:rPr>
                            </w:pPr>
                            <w:r>
                              <w:rPr>
                                <w:rFonts w:ascii="Calibri" w:hAnsi="Calibri"/>
                                <w:b/>
                              </w:rPr>
                              <w:t>If routine, you need to provide the relevant Birkbeck Psychology Ethics approval number(s) and date(s) of approval for the associated non-routine application</w:t>
                            </w:r>
                          </w:p>
                          <w:p w14:paraId="40BBD781" w14:textId="50CCF3D7" w:rsidR="005A159A" w:rsidRPr="005F12A4" w:rsidRDefault="005A159A" w:rsidP="00BE64A0">
                            <w:pPr>
                              <w:jc w:val="center"/>
                              <w:rPr>
                                <w:rFonts w:ascii="Calibri" w:hAnsi="Calibri"/>
                                <w:b/>
                                <w:i/>
                              </w:rPr>
                            </w:pPr>
                            <w:r w:rsidRPr="00FC1BA5">
                              <w:rPr>
                                <w:rFonts w:ascii="Calibri" w:hAnsi="Calibri"/>
                                <w:b/>
                                <w:sz w:val="32"/>
                                <w:szCs w:val="32"/>
                              </w:rPr>
                              <w:t>ROUTINE</w:t>
                            </w:r>
                            <w:r w:rsidRPr="005F12A4">
                              <w:rPr>
                                <w:rFonts w:ascii="Calibri" w:hAnsi="Calibri"/>
                                <w:b/>
                              </w:rPr>
                              <w:t xml:space="preserve"> </w:t>
                            </w:r>
                            <w:r w:rsidRPr="005F12A4">
                              <w:rPr>
                                <w:rFonts w:ascii="Calibri" w:hAnsi="Calibri"/>
                                <w:b/>
                              </w:rPr>
                              <w:tab/>
                            </w:r>
                            <w:sdt>
                              <w:sdtPr>
                                <w:rPr>
                                  <w:rFonts w:ascii="Calibri" w:hAnsi="Calibri"/>
                                  <w:b/>
                                  <w:sz w:val="40"/>
                                  <w:szCs w:val="40"/>
                                </w:rPr>
                                <w:id w:val="-1588376856"/>
                                <w14:checkbox>
                                  <w14:checked w14:val="1"/>
                                  <w14:checkedState w14:val="2612" w14:font="MS Gothic"/>
                                  <w14:uncheckedState w14:val="2610" w14:font="MS Gothic"/>
                                </w14:checkbox>
                              </w:sdtPr>
                              <w:sdtContent>
                                <w:r>
                                  <w:rPr>
                                    <w:rFonts w:ascii="MS Gothic" w:eastAsia="MS Gothic" w:hAnsi="MS Gothic" w:hint="eastAsia"/>
                                    <w:b/>
                                    <w:sz w:val="40"/>
                                    <w:szCs w:val="40"/>
                                  </w:rPr>
                                  <w:t>☒</w:t>
                                </w:r>
                              </w:sdtContent>
                            </w:sdt>
                            <w:r>
                              <w:rPr>
                                <w:rFonts w:ascii="Calibri" w:hAnsi="Calibri"/>
                                <w:b/>
                              </w:rPr>
                              <w:tab/>
                            </w:r>
                            <w:r>
                              <w:rPr>
                                <w:rFonts w:ascii="Calibri" w:hAnsi="Calibri"/>
                                <w:b/>
                              </w:rPr>
                              <w:tab/>
                            </w:r>
                          </w:p>
                          <w:tbl>
                            <w:tblPr>
                              <w:tblStyle w:val="TableGrid"/>
                              <w:tblW w:w="0" w:type="auto"/>
                              <w:tblLook w:val="04A0" w:firstRow="1" w:lastRow="0" w:firstColumn="1" w:lastColumn="0" w:noHBand="0" w:noVBand="1"/>
                            </w:tblPr>
                            <w:tblGrid>
                              <w:gridCol w:w="4760"/>
                              <w:gridCol w:w="4763"/>
                            </w:tblGrid>
                            <w:tr w:rsidR="005A159A" w14:paraId="68FB8443" w14:textId="77777777" w:rsidTr="00BE64A0">
                              <w:tc>
                                <w:tcPr>
                                  <w:tcW w:w="4769" w:type="dxa"/>
                                </w:tcPr>
                                <w:p w14:paraId="0F7F380C" w14:textId="77777777" w:rsidR="005A159A" w:rsidRDefault="005A159A" w:rsidP="00D538B7">
                                  <w:pPr>
                                    <w:rPr>
                                      <w:rFonts w:ascii="Calibri" w:hAnsi="Calibri"/>
                                    </w:rPr>
                                  </w:pPr>
                                  <w:r w:rsidRPr="00BE64A0">
                                    <w:rPr>
                                      <w:rFonts w:ascii="Calibri" w:hAnsi="Calibri"/>
                                    </w:rPr>
                                    <w:t xml:space="preserve">Previous Non-Routine </w:t>
                                  </w:r>
                                  <w:r w:rsidRPr="00BE64A0">
                                    <w:rPr>
                                      <w:rFonts w:ascii="Calibri" w:hAnsi="Calibri"/>
                                    </w:rPr>
                                    <w:br/>
                                    <w:t xml:space="preserve">Approval Number(s) </w:t>
                                  </w:r>
                                </w:p>
                                <w:p w14:paraId="01474895" w14:textId="670D97A3" w:rsidR="005A159A" w:rsidRPr="00BE64A0" w:rsidRDefault="005A159A" w:rsidP="00D538B7">
                                  <w:pPr>
                                    <w:rPr>
                                      <w:rFonts w:ascii="Calibri" w:hAnsi="Calibri"/>
                                    </w:rPr>
                                  </w:pPr>
                                  <w:r w:rsidRPr="00BE64A0">
                                    <w:rPr>
                                      <w:rFonts w:ascii="Calibri" w:hAnsi="Calibri"/>
                                    </w:rPr>
                                    <w:t xml:space="preserve">   </w:t>
                                  </w:r>
                                </w:p>
                              </w:tc>
                              <w:tc>
                                <w:tcPr>
                                  <w:tcW w:w="4769" w:type="dxa"/>
                                </w:tcPr>
                                <w:p w14:paraId="26B83201" w14:textId="77777777" w:rsidR="005A159A" w:rsidRPr="00BE64A0" w:rsidRDefault="005A159A" w:rsidP="00D538B7">
                                  <w:pPr>
                                    <w:rPr>
                                      <w:rFonts w:ascii="Calibri" w:hAnsi="Calibri"/>
                                    </w:rPr>
                                  </w:pPr>
                                  <w:r w:rsidRPr="00BE64A0">
                                    <w:rPr>
                                      <w:rFonts w:ascii="Calibri" w:hAnsi="Calibri"/>
                                    </w:rPr>
                                    <w:t xml:space="preserve">Previous Non-Routine </w:t>
                                  </w:r>
                                </w:p>
                                <w:p w14:paraId="03631AD9" w14:textId="77777777" w:rsidR="005A159A" w:rsidRPr="00BE64A0" w:rsidRDefault="005A159A" w:rsidP="00D538B7">
                                  <w:pPr>
                                    <w:rPr>
                                      <w:rFonts w:ascii="Calibri" w:hAnsi="Calibri"/>
                                    </w:rPr>
                                  </w:pPr>
                                  <w:r w:rsidRPr="00BE64A0">
                                    <w:rPr>
                                      <w:rFonts w:ascii="Calibri" w:hAnsi="Calibri"/>
                                    </w:rPr>
                                    <w:t xml:space="preserve">Approval Dates (s)    </w:t>
                                  </w:r>
                                </w:p>
                                <w:p w14:paraId="0C09A494" w14:textId="77777777" w:rsidR="005A159A" w:rsidRDefault="005A159A" w:rsidP="00D538B7">
                                  <w:pPr>
                                    <w:rPr>
                                      <w:rFonts w:ascii="Calibri" w:hAnsi="Calibri"/>
                                      <w:b/>
                                    </w:rPr>
                                  </w:pPr>
                                  <w:r>
                                    <w:rPr>
                                      <w:rFonts w:ascii="Calibri" w:hAnsi="Calibri"/>
                                      <w:b/>
                                    </w:rPr>
                                    <w:t xml:space="preserve">(within the last 3 years)   </w:t>
                                  </w:r>
                                </w:p>
                              </w:tc>
                            </w:tr>
                            <w:tr w:rsidR="005A159A" w14:paraId="4E0559BB" w14:textId="77777777" w:rsidTr="00BE64A0">
                              <w:trPr>
                                <w:trHeight w:val="1550"/>
                              </w:trPr>
                              <w:tc>
                                <w:tcPr>
                                  <w:tcW w:w="4769" w:type="dxa"/>
                                </w:tcPr>
                                <w:p w14:paraId="140DF345" w14:textId="77777777" w:rsidR="005A159A" w:rsidRDefault="005A159A" w:rsidP="00D538B7">
                                  <w:pPr>
                                    <w:rPr>
                                      <w:rFonts w:ascii="Calibri" w:hAnsi="Calibri"/>
                                      <w:b/>
                                    </w:rPr>
                                  </w:pPr>
                                </w:p>
                                <w:p w14:paraId="763A4FAA" w14:textId="284768AE" w:rsidR="005A159A" w:rsidRDefault="005A159A" w:rsidP="00D538B7">
                                  <w:pPr>
                                    <w:rPr>
                                      <w:rFonts w:ascii="Calibri" w:hAnsi="Calibri"/>
                                      <w:b/>
                                    </w:rPr>
                                  </w:pPr>
                                  <w:r w:rsidRPr="00107911">
                                    <w:rPr>
                                      <w:rFonts w:ascii="Calibri" w:hAnsi="Calibri"/>
                                      <w:b/>
                                    </w:rPr>
                                    <w:t>1812000</w:t>
                                  </w:r>
                                  <w:r>
                                    <w:rPr>
                                      <w:rFonts w:ascii="Calibri" w:hAnsi="Calibri"/>
                                      <w:b/>
                                    </w:rPr>
                                    <w:br/>
                                  </w:r>
                                  <w:r>
                                    <w:rPr>
                                      <w:rFonts w:ascii="Calibri" w:hAnsi="Calibri"/>
                                      <w:b/>
                                    </w:rPr>
                                    <w:br/>
                                    <w:t xml:space="preserve"> _ _ _ _ _ _</w:t>
                                  </w:r>
                                </w:p>
                                <w:p w14:paraId="360F3667" w14:textId="77777777" w:rsidR="005A159A" w:rsidRDefault="005A159A" w:rsidP="00D538B7">
                                  <w:pPr>
                                    <w:rPr>
                                      <w:rFonts w:ascii="Calibri" w:hAnsi="Calibri"/>
                                      <w:b/>
                                    </w:rPr>
                                  </w:pPr>
                                </w:p>
                              </w:tc>
                              <w:tc>
                                <w:tcPr>
                                  <w:tcW w:w="4769" w:type="dxa"/>
                                </w:tcPr>
                                <w:p w14:paraId="00A6DAD3" w14:textId="77777777" w:rsidR="005A159A" w:rsidRDefault="005A159A" w:rsidP="00BE64A0">
                                  <w:pPr>
                                    <w:rPr>
                                      <w:rFonts w:ascii="Calibri" w:hAnsi="Calibri"/>
                                      <w:b/>
                                    </w:rPr>
                                  </w:pPr>
                                </w:p>
                                <w:p w14:paraId="1C25761E" w14:textId="5B15748F" w:rsidR="005A159A" w:rsidRDefault="005A159A" w:rsidP="00BE64A0">
                                  <w:pPr>
                                    <w:rPr>
                                      <w:rFonts w:ascii="Calibri" w:hAnsi="Calibri"/>
                                      <w:b/>
                                    </w:rPr>
                                  </w:pPr>
                                  <w:r w:rsidRPr="00107911">
                                    <w:rPr>
                                      <w:rFonts w:ascii="Calibri" w:hAnsi="Calibri"/>
                                      <w:b/>
                                    </w:rPr>
                                    <w:t>09/09/2019</w:t>
                                  </w:r>
                                  <w:r>
                                    <w:rPr>
                                      <w:rFonts w:ascii="Calibri" w:hAnsi="Calibri"/>
                                      <w:b/>
                                    </w:rPr>
                                    <w:br/>
                                  </w:r>
                                  <w:r>
                                    <w:rPr>
                                      <w:rFonts w:ascii="Calibri" w:hAnsi="Calibri"/>
                                      <w:b/>
                                    </w:rPr>
                                    <w:br/>
                                    <w:t xml:space="preserve">____________________           </w:t>
                                  </w:r>
                                </w:p>
                                <w:p w14:paraId="64312FD8" w14:textId="77777777" w:rsidR="005A159A" w:rsidRDefault="005A159A" w:rsidP="00D538B7">
                                  <w:pPr>
                                    <w:rPr>
                                      <w:rFonts w:ascii="Calibri" w:hAnsi="Calibri"/>
                                      <w:b/>
                                    </w:rPr>
                                  </w:pPr>
                                </w:p>
                              </w:tc>
                            </w:tr>
                          </w:tbl>
                          <w:p w14:paraId="3E503E70" w14:textId="77777777" w:rsidR="005A159A" w:rsidRDefault="005A159A" w:rsidP="00BE64A0">
                            <w:pPr>
                              <w:rPr>
                                <w:rFonts w:ascii="Calibri" w:hAnsi="Calibri"/>
                                <w:b/>
                              </w:rPr>
                            </w:pPr>
                          </w:p>
                          <w:p w14:paraId="1479EF3E" w14:textId="32D3AB55" w:rsidR="005A159A" w:rsidRDefault="005A159A" w:rsidP="00BE64A0">
                            <w:pPr>
                              <w:rPr>
                                <w:rFonts w:ascii="Calibri" w:hAnsi="Calibri"/>
                                <w:b/>
                              </w:rPr>
                            </w:pPr>
                            <w:r>
                              <w:rPr>
                                <w:rFonts w:ascii="Calibri" w:hAnsi="Calibri"/>
                                <w:b/>
                              </w:rPr>
                              <w:t xml:space="preserve">IMPORTANT: For routine applications, you must attach to your e-mail a copy of all original </w:t>
                            </w:r>
                            <w:r w:rsidRPr="00A06129">
                              <w:rPr>
                                <w:rFonts w:ascii="Calibri" w:hAnsi="Calibri"/>
                                <w:b/>
                              </w:rPr>
                              <w:t xml:space="preserve">documentation </w:t>
                            </w:r>
                            <w:r>
                              <w:rPr>
                                <w:rFonts w:ascii="Calibri" w:hAnsi="Calibri"/>
                                <w:b/>
                              </w:rPr>
                              <w:t>for each routine approval number that you list (i.e. application forms, a</w:t>
                            </w:r>
                            <w:r w:rsidRPr="00A06129">
                              <w:rPr>
                                <w:rFonts w:ascii="Calibri" w:hAnsi="Calibri"/>
                                <w:b/>
                              </w:rPr>
                              <w:t>ppendices</w:t>
                            </w:r>
                            <w:r>
                              <w:rPr>
                                <w:rFonts w:ascii="Calibri" w:hAnsi="Calibri"/>
                                <w:b/>
                              </w:rPr>
                              <w:t xml:space="preserve">, and </w:t>
                            </w:r>
                            <w:r w:rsidRPr="00A06129">
                              <w:rPr>
                                <w:rFonts w:ascii="Calibri" w:hAnsi="Calibri"/>
                                <w:b/>
                              </w:rPr>
                              <w:t>final versions if amendments were required)</w:t>
                            </w:r>
                            <w:r>
                              <w:rPr>
                                <w:rFonts w:ascii="Calibri" w:hAnsi="Calibri"/>
                                <w:b/>
                              </w:rPr>
                              <w:t>. If you are unable to provide original documentation or ethical approval for the original study has expired, you may</w:t>
                            </w:r>
                            <w:r w:rsidRPr="00A06129">
                              <w:rPr>
                                <w:rFonts w:ascii="Calibri" w:hAnsi="Calibri"/>
                                <w:b/>
                              </w:rPr>
                              <w:t xml:space="preserve"> be required to </w:t>
                            </w:r>
                            <w:r>
                              <w:rPr>
                                <w:rFonts w:ascii="Calibri" w:hAnsi="Calibri"/>
                                <w:b/>
                              </w:rPr>
                              <w:t xml:space="preserve">complete </w:t>
                            </w:r>
                            <w:r w:rsidRPr="00A06129">
                              <w:rPr>
                                <w:rFonts w:ascii="Calibri" w:hAnsi="Calibri"/>
                                <w:b/>
                              </w:rPr>
                              <w:t>a new non-routine form.</w:t>
                            </w:r>
                          </w:p>
                          <w:p w14:paraId="24DBE382" w14:textId="516082B4" w:rsidR="005A159A" w:rsidRPr="00383A7C" w:rsidRDefault="005A159A" w:rsidP="00BE64A0">
                            <w:pPr>
                              <w:rPr>
                                <w:rFonts w:ascii="Calibri" w:hAnsi="Calibri"/>
                                <w:b/>
                              </w:rPr>
                            </w:pPr>
                            <w:r>
                              <w:rPr>
                                <w:rFonts w:ascii="Calibri" w:hAnsi="Calibri"/>
                                <w:b/>
                              </w:rPr>
                              <w:t xml:space="preserve">                                                                     </w:t>
                            </w:r>
                            <w:r w:rsidRPr="00FC1BA5">
                              <w:rPr>
                                <w:rFonts w:ascii="Calibri" w:hAnsi="Calibri"/>
                                <w:b/>
                                <w:sz w:val="32"/>
                                <w:szCs w:val="32"/>
                              </w:rPr>
                              <w:t>NON-ROUTINE</w:t>
                            </w:r>
                            <w:r w:rsidRPr="005F12A4">
                              <w:rPr>
                                <w:rFonts w:ascii="Calibri" w:hAnsi="Calibri"/>
                                <w:b/>
                                <w:i/>
                              </w:rPr>
                              <w:t xml:space="preserve"> </w:t>
                            </w:r>
                            <w:sdt>
                              <w:sdtPr>
                                <w:rPr>
                                  <w:rFonts w:ascii="Calibri" w:hAnsi="Calibri"/>
                                  <w:b/>
                                  <w:sz w:val="40"/>
                                  <w:szCs w:val="40"/>
                                </w:rPr>
                                <w:id w:val="667913529"/>
                                <w14:checkbox>
                                  <w14:checked w14:val="0"/>
                                  <w14:checkedState w14:val="2612" w14:font="MS Gothic"/>
                                  <w14:uncheckedState w14:val="2610" w14:font="MS Gothic"/>
                                </w14:checkbox>
                              </w:sdtPr>
                              <w:sdtContent>
                                <w:r>
                                  <w:rPr>
                                    <w:rFonts w:ascii="MS Gothic" w:eastAsia="MS Gothic" w:hAnsi="MS Gothic" w:hint="eastAsia"/>
                                    <w:b/>
                                    <w:sz w:val="40"/>
                                    <w:szCs w:val="40"/>
                                  </w:rPr>
                                  <w:t>☐</w:t>
                                </w:r>
                              </w:sdtContent>
                            </w:sdt>
                            <w:r>
                              <w:rPr>
                                <w:rFonts w:ascii="Calibri" w:hAnsi="Calibri"/>
                                <w:b/>
                                <w:sz w:val="40"/>
                                <w:szCs w:val="40"/>
                              </w:rPr>
                              <w:t xml:space="preserve">    </w:t>
                            </w:r>
                            <w:r w:rsidRPr="003E4A0A">
                              <w:rPr>
                                <w:rFonts w:ascii="Calibri" w:hAnsi="Calibri"/>
                                <w:sz w:val="24"/>
                                <w:szCs w:val="24"/>
                              </w:rPr>
                              <w:t>( for Non-Routine</w:t>
                            </w:r>
                            <w:r>
                              <w:rPr>
                                <w:rFonts w:ascii="Calibri" w:hAnsi="Calibri"/>
                                <w:sz w:val="24"/>
                                <w:szCs w:val="24"/>
                              </w:rPr>
                              <w:t xml:space="preserve"> go to Qn2)</w:t>
                            </w:r>
                          </w:p>
                        </w:txbxContent>
                      </wps:txbx>
                      <wps:bodyPr rot="0" vert="horz" wrap="square" lIns="91440" tIns="45720" rIns="91440" bIns="45720" anchor="t" anchorCtr="0" upright="1">
                        <a:noAutofit/>
                      </wps:bodyPr>
                    </wps:wsp>
                  </a:graphicData>
                </a:graphic>
              </wp:inline>
            </w:drawing>
          </mc:Choice>
          <mc:Fallback>
            <w:pict>
              <v:shapetype w14:anchorId="64A8D0DE" id="_x0000_t202" coordsize="21600,21600" o:spt="202" path="m,l,21600r21600,l21600,xe">
                <v:stroke joinstyle="miter"/>
                <v:path gradientshapeok="t" o:connecttype="rect"/>
              </v:shapetype>
              <v:shape id="Text Box 81" o:spid="_x0000_s1026" type="#_x0000_t202" style="width:491.75pt;height:3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">
                <v:textbox>
                  <w:txbxContent>
                    <w:p w14:paraId="3722ECFA" w14:textId="77777777" w:rsidR="005A159A" w:rsidRDefault="005A159A" w:rsidP="00BE64A0">
                      <w:pPr>
                        <w:rPr>
                          <w:rFonts w:ascii="Calibri" w:hAnsi="Calibri"/>
                          <w:b/>
                        </w:rPr>
                      </w:pPr>
                      <w:r>
                        <w:rPr>
                          <w:rFonts w:ascii="Calibri" w:hAnsi="Calibri"/>
                          <w:b/>
                        </w:rPr>
                        <w:t>Question 1: Is this application routine or non-routine? Please select the appropriate box, below.</w:t>
                      </w:r>
                    </w:p>
                    <w:p w14:paraId="51EA0EC2" w14:textId="77777777" w:rsidR="005A159A" w:rsidRDefault="005A159A" w:rsidP="00BE64A0">
                      <w:pPr>
                        <w:rPr>
                          <w:rFonts w:ascii="Calibri" w:hAnsi="Calibri"/>
                          <w:b/>
                        </w:rPr>
                      </w:pPr>
                    </w:p>
                    <w:p w14:paraId="1B44FD73" w14:textId="77777777" w:rsidR="005A159A" w:rsidRDefault="005A159A" w:rsidP="00BE64A0">
                      <w:pPr>
                        <w:rPr>
                          <w:rFonts w:ascii="Calibri" w:hAnsi="Calibri"/>
                          <w:b/>
                        </w:rPr>
                      </w:pPr>
                      <w:r>
                        <w:rPr>
                          <w:rFonts w:ascii="Calibri" w:hAnsi="Calibri"/>
                          <w:b/>
                        </w:rPr>
                        <w:t>If routine, you need to provide the relevant Birkbeck Psychology Ethics approval number(s) and date(s) of approval for the associated non-routine application</w:t>
                      </w:r>
                    </w:p>
                    <w:p w14:paraId="40BBD781" w14:textId="50CCF3D7" w:rsidR="005A159A" w:rsidRPr="005F12A4" w:rsidRDefault="005A159A" w:rsidP="00BE64A0">
                      <w:pPr>
                        <w:jc w:val="center"/>
                        <w:rPr>
                          <w:rFonts w:ascii="Calibri" w:hAnsi="Calibri"/>
                          <w:b/>
                          <w:i/>
                        </w:rPr>
                      </w:pPr>
                      <w:r w:rsidRPr="00FC1BA5">
                        <w:rPr>
                          <w:rFonts w:ascii="Calibri" w:hAnsi="Calibri"/>
                          <w:b/>
                          <w:sz w:val="32"/>
                          <w:szCs w:val="32"/>
                        </w:rPr>
                        <w:t>ROUTINE</w:t>
                      </w:r>
                      <w:r w:rsidRPr="005F12A4">
                        <w:rPr>
                          <w:rFonts w:ascii="Calibri" w:hAnsi="Calibri"/>
                          <w:b/>
                        </w:rPr>
                        <w:t xml:space="preserve"> </w:t>
                      </w:r>
                      <w:r w:rsidRPr="005F12A4">
                        <w:rPr>
                          <w:rFonts w:ascii="Calibri" w:hAnsi="Calibri"/>
                          <w:b/>
                        </w:rPr>
                        <w:tab/>
                      </w:r>
                      <w:sdt>
                        <w:sdtPr>
                          <w:rPr>
                            <w:rFonts w:ascii="Calibri" w:hAnsi="Calibri"/>
                            <w:b/>
                            <w:sz w:val="40"/>
                            <w:szCs w:val="40"/>
                          </w:rPr>
                          <w:id w:val="-1588376856"/>
                          <w14:checkbox>
                            <w14:checked w14:val="1"/>
                            <w14:checkedState w14:val="2612" w14:font="MS Gothic"/>
                            <w14:uncheckedState w14:val="2610" w14:font="MS Gothic"/>
                          </w14:checkbox>
                        </w:sdtPr>
                        <w:sdtContent>
                          <w:r>
                            <w:rPr>
                              <w:rFonts w:ascii="MS Gothic" w:eastAsia="MS Gothic" w:hAnsi="MS Gothic" w:hint="eastAsia"/>
                              <w:b/>
                              <w:sz w:val="40"/>
                              <w:szCs w:val="40"/>
                            </w:rPr>
                            <w:t>☒</w:t>
                          </w:r>
                        </w:sdtContent>
                      </w:sdt>
                      <w:r>
                        <w:rPr>
                          <w:rFonts w:ascii="Calibri" w:hAnsi="Calibri"/>
                          <w:b/>
                        </w:rPr>
                        <w:tab/>
                      </w:r>
                      <w:r>
                        <w:rPr>
                          <w:rFonts w:ascii="Calibri" w:hAnsi="Calibri"/>
                          <w:b/>
                        </w:rPr>
                        <w:tab/>
                      </w:r>
                    </w:p>
                    <w:tbl>
                      <w:tblPr>
                        <w:tblStyle w:val="TableGrid"/>
                        <w:tblW w:w="0" w:type="auto"/>
                        <w:tblLook w:val="04A0" w:firstRow="1" w:lastRow="0" w:firstColumn="1" w:lastColumn="0" w:noHBand="0" w:noVBand="1"/>
                      </w:tblPr>
                      <w:tblGrid>
                        <w:gridCol w:w="4760"/>
                        <w:gridCol w:w="4763"/>
                      </w:tblGrid>
                      <w:tr w:rsidR="005A159A" w14:paraId="68FB8443" w14:textId="77777777" w:rsidTr="00BE64A0">
                        <w:tc>
                          <w:tcPr>
                            <w:tcW w:w="4769" w:type="dxa"/>
                          </w:tcPr>
                          <w:p w14:paraId="0F7F380C" w14:textId="77777777" w:rsidR="005A159A" w:rsidRDefault="005A159A" w:rsidP="00D538B7">
                            <w:pPr>
                              <w:rPr>
                                <w:rFonts w:ascii="Calibri" w:hAnsi="Calibri"/>
                              </w:rPr>
                            </w:pPr>
                            <w:r w:rsidRPr="00BE64A0">
                              <w:rPr>
                                <w:rFonts w:ascii="Calibri" w:hAnsi="Calibri"/>
                              </w:rPr>
                              <w:t xml:space="preserve">Previous Non-Routine </w:t>
                            </w:r>
                            <w:r w:rsidRPr="00BE64A0">
                              <w:rPr>
                                <w:rFonts w:ascii="Calibri" w:hAnsi="Calibri"/>
                              </w:rPr>
                              <w:br/>
                              <w:t xml:space="preserve">Approval Number(s) </w:t>
                            </w:r>
                          </w:p>
                          <w:p w14:paraId="01474895" w14:textId="670D97A3" w:rsidR="005A159A" w:rsidRPr="00BE64A0" w:rsidRDefault="005A159A" w:rsidP="00D538B7">
                            <w:pPr>
                              <w:rPr>
                                <w:rFonts w:ascii="Calibri" w:hAnsi="Calibri"/>
                              </w:rPr>
                            </w:pPr>
                            <w:r w:rsidRPr="00BE64A0">
                              <w:rPr>
                                <w:rFonts w:ascii="Calibri" w:hAnsi="Calibri"/>
                              </w:rPr>
                              <w:t xml:space="preserve">   </w:t>
                            </w:r>
                          </w:p>
                        </w:tc>
                        <w:tc>
                          <w:tcPr>
                            <w:tcW w:w="4769" w:type="dxa"/>
                          </w:tcPr>
                          <w:p w14:paraId="26B83201" w14:textId="77777777" w:rsidR="005A159A" w:rsidRPr="00BE64A0" w:rsidRDefault="005A159A" w:rsidP="00D538B7">
                            <w:pPr>
                              <w:rPr>
                                <w:rFonts w:ascii="Calibri" w:hAnsi="Calibri"/>
                              </w:rPr>
                            </w:pPr>
                            <w:r w:rsidRPr="00BE64A0">
                              <w:rPr>
                                <w:rFonts w:ascii="Calibri" w:hAnsi="Calibri"/>
                              </w:rPr>
                              <w:t xml:space="preserve">Previous Non-Routine </w:t>
                            </w:r>
                          </w:p>
                          <w:p w14:paraId="03631AD9" w14:textId="77777777" w:rsidR="005A159A" w:rsidRPr="00BE64A0" w:rsidRDefault="005A159A" w:rsidP="00D538B7">
                            <w:pPr>
                              <w:rPr>
                                <w:rFonts w:ascii="Calibri" w:hAnsi="Calibri"/>
                              </w:rPr>
                            </w:pPr>
                            <w:r w:rsidRPr="00BE64A0">
                              <w:rPr>
                                <w:rFonts w:ascii="Calibri" w:hAnsi="Calibri"/>
                              </w:rPr>
                              <w:t xml:space="preserve">Approval Dates (s)    </w:t>
                            </w:r>
                          </w:p>
                          <w:p w14:paraId="0C09A494" w14:textId="77777777" w:rsidR="005A159A" w:rsidRDefault="005A159A" w:rsidP="00D538B7">
                            <w:pPr>
                              <w:rPr>
                                <w:rFonts w:ascii="Calibri" w:hAnsi="Calibri"/>
                                <w:b/>
                              </w:rPr>
                            </w:pPr>
                            <w:r>
                              <w:rPr>
                                <w:rFonts w:ascii="Calibri" w:hAnsi="Calibri"/>
                                <w:b/>
                              </w:rPr>
                              <w:t xml:space="preserve">(within the last 3 years)   </w:t>
                            </w:r>
                          </w:p>
                        </w:tc>
                      </w:tr>
                      <w:tr w:rsidR="005A159A" w14:paraId="4E0559BB" w14:textId="77777777" w:rsidTr="00BE64A0">
                        <w:trPr>
                          <w:trHeight w:val="1550"/>
                        </w:trPr>
                        <w:tc>
                          <w:tcPr>
                            <w:tcW w:w="4769" w:type="dxa"/>
                          </w:tcPr>
                          <w:p w14:paraId="140DF345" w14:textId="77777777" w:rsidR="005A159A" w:rsidRDefault="005A159A" w:rsidP="00D538B7">
                            <w:pPr>
                              <w:rPr>
                                <w:rFonts w:ascii="Calibri" w:hAnsi="Calibri"/>
                                <w:b/>
                              </w:rPr>
                            </w:pPr>
                          </w:p>
                          <w:p w14:paraId="763A4FAA" w14:textId="284768AE" w:rsidR="005A159A" w:rsidRDefault="005A159A" w:rsidP="00D538B7">
                            <w:pPr>
                              <w:rPr>
                                <w:rFonts w:ascii="Calibri" w:hAnsi="Calibri"/>
                                <w:b/>
                              </w:rPr>
                            </w:pPr>
                            <w:r w:rsidRPr="00107911">
                              <w:rPr>
                                <w:rFonts w:ascii="Calibri" w:hAnsi="Calibri"/>
                                <w:b/>
                              </w:rPr>
                              <w:t>1812000</w:t>
                            </w:r>
                            <w:r>
                              <w:rPr>
                                <w:rFonts w:ascii="Calibri" w:hAnsi="Calibri"/>
                                <w:b/>
                              </w:rPr>
                              <w:br/>
                            </w:r>
                            <w:r>
                              <w:rPr>
                                <w:rFonts w:ascii="Calibri" w:hAnsi="Calibri"/>
                                <w:b/>
                              </w:rPr>
                              <w:br/>
                              <w:t xml:space="preserve"> _ _ _ _ _ _</w:t>
                            </w:r>
                          </w:p>
                          <w:p w14:paraId="360F3667" w14:textId="77777777" w:rsidR="005A159A" w:rsidRDefault="005A159A" w:rsidP="00D538B7">
                            <w:pPr>
                              <w:rPr>
                                <w:rFonts w:ascii="Calibri" w:hAnsi="Calibri"/>
                                <w:b/>
                              </w:rPr>
                            </w:pPr>
                          </w:p>
                        </w:tc>
                        <w:tc>
                          <w:tcPr>
                            <w:tcW w:w="4769" w:type="dxa"/>
                          </w:tcPr>
                          <w:p w14:paraId="00A6DAD3" w14:textId="77777777" w:rsidR="005A159A" w:rsidRDefault="005A159A" w:rsidP="00BE64A0">
                            <w:pPr>
                              <w:rPr>
                                <w:rFonts w:ascii="Calibri" w:hAnsi="Calibri"/>
                                <w:b/>
                              </w:rPr>
                            </w:pPr>
                          </w:p>
                          <w:p w14:paraId="1C25761E" w14:textId="5B15748F" w:rsidR="005A159A" w:rsidRDefault="005A159A" w:rsidP="00BE64A0">
                            <w:pPr>
                              <w:rPr>
                                <w:rFonts w:ascii="Calibri" w:hAnsi="Calibri"/>
                                <w:b/>
                              </w:rPr>
                            </w:pPr>
                            <w:r w:rsidRPr="00107911">
                              <w:rPr>
                                <w:rFonts w:ascii="Calibri" w:hAnsi="Calibri"/>
                                <w:b/>
                              </w:rPr>
                              <w:t>09/09/2019</w:t>
                            </w:r>
                            <w:r>
                              <w:rPr>
                                <w:rFonts w:ascii="Calibri" w:hAnsi="Calibri"/>
                                <w:b/>
                              </w:rPr>
                              <w:br/>
                            </w:r>
                            <w:r>
                              <w:rPr>
                                <w:rFonts w:ascii="Calibri" w:hAnsi="Calibri"/>
                                <w:b/>
                              </w:rPr>
                              <w:br/>
                              <w:t xml:space="preserve">____________________           </w:t>
                            </w:r>
                          </w:p>
                          <w:p w14:paraId="64312FD8" w14:textId="77777777" w:rsidR="005A159A" w:rsidRDefault="005A159A" w:rsidP="00D538B7">
                            <w:pPr>
                              <w:rPr>
                                <w:rFonts w:ascii="Calibri" w:hAnsi="Calibri"/>
                                <w:b/>
                              </w:rPr>
                            </w:pPr>
                          </w:p>
                        </w:tc>
                      </w:tr>
                    </w:tbl>
                    <w:p w14:paraId="3E503E70" w14:textId="77777777" w:rsidR="005A159A" w:rsidRDefault="005A159A" w:rsidP="00BE64A0">
                      <w:pPr>
                        <w:rPr>
                          <w:rFonts w:ascii="Calibri" w:hAnsi="Calibri"/>
                          <w:b/>
                        </w:rPr>
                      </w:pPr>
                    </w:p>
                    <w:p w14:paraId="1479EF3E" w14:textId="32D3AB55" w:rsidR="005A159A" w:rsidRDefault="005A159A" w:rsidP="00BE64A0">
                      <w:pPr>
                        <w:rPr>
                          <w:rFonts w:ascii="Calibri" w:hAnsi="Calibri"/>
                          <w:b/>
                        </w:rPr>
                      </w:pPr>
                      <w:r>
                        <w:rPr>
                          <w:rFonts w:ascii="Calibri" w:hAnsi="Calibri"/>
                          <w:b/>
                        </w:rPr>
                        <w:t xml:space="preserve">IMPORTANT: For routine applications, you must attach to your e-mail a copy of all original </w:t>
                      </w:r>
                      <w:r w:rsidRPr="00A06129">
                        <w:rPr>
                          <w:rFonts w:ascii="Calibri" w:hAnsi="Calibri"/>
                          <w:b/>
                        </w:rPr>
                        <w:t xml:space="preserve">documentation </w:t>
                      </w:r>
                      <w:r>
                        <w:rPr>
                          <w:rFonts w:ascii="Calibri" w:hAnsi="Calibri"/>
                          <w:b/>
                        </w:rPr>
                        <w:t>for each routine approval number that you list (i.e. application forms, a</w:t>
                      </w:r>
                      <w:r w:rsidRPr="00A06129">
                        <w:rPr>
                          <w:rFonts w:ascii="Calibri" w:hAnsi="Calibri"/>
                          <w:b/>
                        </w:rPr>
                        <w:t>ppendices</w:t>
                      </w:r>
                      <w:r>
                        <w:rPr>
                          <w:rFonts w:ascii="Calibri" w:hAnsi="Calibri"/>
                          <w:b/>
                        </w:rPr>
                        <w:t xml:space="preserve">, and </w:t>
                      </w:r>
                      <w:r w:rsidRPr="00A06129">
                        <w:rPr>
                          <w:rFonts w:ascii="Calibri" w:hAnsi="Calibri"/>
                          <w:b/>
                        </w:rPr>
                        <w:t>final versions if amendments were required)</w:t>
                      </w:r>
                      <w:r>
                        <w:rPr>
                          <w:rFonts w:ascii="Calibri" w:hAnsi="Calibri"/>
                          <w:b/>
                        </w:rPr>
                        <w:t>. If you are unable to provide original documentation or ethical approval for the original study has expired, you may</w:t>
                      </w:r>
                      <w:r w:rsidRPr="00A06129">
                        <w:rPr>
                          <w:rFonts w:ascii="Calibri" w:hAnsi="Calibri"/>
                          <w:b/>
                        </w:rPr>
                        <w:t xml:space="preserve"> be required to </w:t>
                      </w:r>
                      <w:r>
                        <w:rPr>
                          <w:rFonts w:ascii="Calibri" w:hAnsi="Calibri"/>
                          <w:b/>
                        </w:rPr>
                        <w:t xml:space="preserve">complete </w:t>
                      </w:r>
                      <w:r w:rsidRPr="00A06129">
                        <w:rPr>
                          <w:rFonts w:ascii="Calibri" w:hAnsi="Calibri"/>
                          <w:b/>
                        </w:rPr>
                        <w:t>a new non-routine form.</w:t>
                      </w:r>
                    </w:p>
                    <w:p w14:paraId="24DBE382" w14:textId="516082B4" w:rsidR="005A159A" w:rsidRPr="00383A7C" w:rsidRDefault="005A159A" w:rsidP="00BE64A0">
                      <w:pPr>
                        <w:rPr>
                          <w:rFonts w:ascii="Calibri" w:hAnsi="Calibri"/>
                          <w:b/>
                        </w:rPr>
                      </w:pPr>
                      <w:r>
                        <w:rPr>
                          <w:rFonts w:ascii="Calibri" w:hAnsi="Calibri"/>
                          <w:b/>
                        </w:rPr>
                        <w:t xml:space="preserve">                                                                     </w:t>
                      </w:r>
                      <w:r w:rsidRPr="00FC1BA5">
                        <w:rPr>
                          <w:rFonts w:ascii="Calibri" w:hAnsi="Calibri"/>
                          <w:b/>
                          <w:sz w:val="32"/>
                          <w:szCs w:val="32"/>
                        </w:rPr>
                        <w:t>NON-ROUTINE</w:t>
                      </w:r>
                      <w:r w:rsidRPr="005F12A4">
                        <w:rPr>
                          <w:rFonts w:ascii="Calibri" w:hAnsi="Calibri"/>
                          <w:b/>
                          <w:i/>
                        </w:rPr>
                        <w:t xml:space="preserve"> </w:t>
                      </w:r>
                      <w:sdt>
                        <w:sdtPr>
                          <w:rPr>
                            <w:rFonts w:ascii="Calibri" w:hAnsi="Calibri"/>
                            <w:b/>
                            <w:sz w:val="40"/>
                            <w:szCs w:val="40"/>
                          </w:rPr>
                          <w:id w:val="667913529"/>
                          <w14:checkbox>
                            <w14:checked w14:val="0"/>
                            <w14:checkedState w14:val="2612" w14:font="MS Gothic"/>
                            <w14:uncheckedState w14:val="2610" w14:font="MS Gothic"/>
                          </w14:checkbox>
                        </w:sdtPr>
                        <w:sdtContent>
                          <w:r>
                            <w:rPr>
                              <w:rFonts w:ascii="MS Gothic" w:eastAsia="MS Gothic" w:hAnsi="MS Gothic" w:hint="eastAsia"/>
                              <w:b/>
                              <w:sz w:val="40"/>
                              <w:szCs w:val="40"/>
                            </w:rPr>
                            <w:t>☐</w:t>
                          </w:r>
                        </w:sdtContent>
                      </w:sdt>
                      <w:r>
                        <w:rPr>
                          <w:rFonts w:ascii="Calibri" w:hAnsi="Calibri"/>
                          <w:b/>
                          <w:sz w:val="40"/>
                          <w:szCs w:val="40"/>
                        </w:rPr>
                        <w:t xml:space="preserve">    </w:t>
                      </w:r>
                      <w:r w:rsidRPr="003E4A0A">
                        <w:rPr>
                          <w:rFonts w:ascii="Calibri" w:hAnsi="Calibri"/>
                          <w:sz w:val="24"/>
                          <w:szCs w:val="24"/>
                        </w:rPr>
                        <w:t>( for Non-Routine</w:t>
                      </w:r>
                      <w:r>
                        <w:rPr>
                          <w:rFonts w:ascii="Calibri" w:hAnsi="Calibri"/>
                          <w:sz w:val="24"/>
                          <w:szCs w:val="24"/>
                        </w:rPr>
                        <w:t xml:space="preserve"> go to Qn2)</w:t>
                      </w:r>
                    </w:p>
                  </w:txbxContent>
                </v:textbox>
                <w10:anchorlock/>
              </v:shape>
            </w:pict>
          </mc:Fallback>
        </mc:AlternateContent>
      </w:r>
    </w:p>
    <w:p w14:paraId="1EB077D5" w14:textId="77777777" w:rsidR="00D538B7" w:rsidRPr="00C52286" w:rsidRDefault="00D538B7" w:rsidP="00D538B7">
      <w:pPr>
        <w:pStyle w:val="applicpara"/>
        <w:rPr>
          <w:rFonts w:asciiTheme="majorHAnsi" w:hAnsiTheme="majorHAnsi" w:cstheme="majorHAnsi"/>
          <w:sz w:val="24"/>
          <w:szCs w:val="24"/>
        </w:rPr>
      </w:pPr>
      <w:r w:rsidRPr="00C52286">
        <w:rPr>
          <w:rFonts w:asciiTheme="majorHAnsi" w:hAnsiTheme="majorHAnsi" w:cstheme="majorHAnsi"/>
          <w:noProof/>
          <w:sz w:val="24"/>
          <w:szCs w:val="24"/>
          <w:lang w:val="en-US" w:bidi="he-IL"/>
        </w:rPr>
        <mc:AlternateContent>
          <mc:Choice Requires="wps">
            <w:drawing>
              <wp:inline distT="0" distB="0" distL="0" distR="0" wp14:anchorId="1133413F" wp14:editId="765AD537">
                <wp:extent cx="6249670" cy="277495"/>
                <wp:effectExtent l="0" t="0" r="0" b="0"/>
                <wp:docPr id="8"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9670" cy="277495"/>
                        </a:xfrm>
                        <a:prstGeom prst="rect">
                          <a:avLst/>
                        </a:prstGeom>
                        <a:solidFill>
                          <a:srgbClr val="D6E3BC"/>
                        </a:solidFill>
                        <a:ln>
                          <a:noFill/>
                        </a:ln>
                        <a:effectLst/>
                        <a:extLst>
                          <a:ext uri="{91240B29-F687-4F45-9708-019B960494DF}">
                            <a14:hiddenLine xmlns:a14="http://schemas.microsoft.com/office/drawing/2010/main" w="12700">
                              <a:solidFill>
                                <a:srgbClr val="9BBB59"/>
                              </a:solidFill>
                              <a:miter lim="800000"/>
                              <a:headEnd/>
                              <a:tailEnd/>
                            </a14:hiddenLine>
                          </a:ext>
                          <a:ext uri="{AF507438-7753-43E0-B8FC-AC1667EBCBE1}">
                            <a14:hiddenEffects xmlns:a14="http://schemas.microsoft.com/office/drawing/2010/main">
                              <a:effectLst>
                                <a:outerShdw dist="28398" dir="3806097" algn="ctr" rotWithShape="0">
                                  <a:srgbClr val="4E6128"/>
                                </a:outerShdw>
                              </a:effectLst>
                            </a14:hiddenEffects>
                          </a:ext>
                        </a:extLst>
                      </wps:spPr>
                      <wps:txbx>
                        <w:txbxContent>
                          <w:p w14:paraId="3E39FA0A" w14:textId="1FA14C29" w:rsidR="005A159A" w:rsidRDefault="005A159A" w:rsidP="00D538B7">
                            <w:pPr>
                              <w:rPr>
                                <w:rFonts w:ascii="Calibri" w:hAnsi="Calibri"/>
                                <w:i/>
                                <w:sz w:val="24"/>
                                <w:szCs w:val="24"/>
                              </w:rPr>
                            </w:pPr>
                            <w:r w:rsidRPr="00D97E8B">
                              <w:rPr>
                                <w:rFonts w:ascii="Calibri" w:hAnsi="Calibri"/>
                                <w:i/>
                                <w:sz w:val="24"/>
                                <w:szCs w:val="24"/>
                              </w:rPr>
                              <w:t>N</w:t>
                            </w:r>
                            <w:r>
                              <w:rPr>
                                <w:rFonts w:ascii="Calibri" w:hAnsi="Calibri"/>
                                <w:i/>
                                <w:sz w:val="24"/>
                                <w:szCs w:val="24"/>
                              </w:rPr>
                              <w:t>otes: An application is non-routine if the proposed research raises ethical issues for which the applicant/supervisor does not have existing approval. An application is routine if the proposed study is so close to a previous one which has received ethical approval that there are no new ethical issues to be considered. Applicants should discuss this with their supervisor.</w:t>
                            </w:r>
                          </w:p>
                        </w:txbxContent>
                      </wps:txbx>
                      <wps:bodyPr rot="0" vert="horz" wrap="square" lIns="91440" tIns="45720" rIns="91440" bIns="45720" anchor="t" anchorCtr="0" upright="1">
                        <a:spAutoFit/>
                      </wps:bodyPr>
                    </wps:wsp>
                  </a:graphicData>
                </a:graphic>
              </wp:inline>
            </w:drawing>
          </mc:Choice>
          <mc:Fallback>
            <w:pict>
              <v:shape w14:anchorId="1133413F" id="Text Box 80" o:spid="_x0000_s1027" type="#_x0000_t202" style="width:492.1pt;height: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" fillcolor="#d6e3bc" stroked="f" strokecolor="#9bbb59" strokeweight="1pt">
                <v:shadow color="#4e6128" offset="1pt"/>
                <v:textbox style="mso-fit-shape-to-text:t">
                  <w:txbxContent>
                    <w:p w14:paraId="3E39FA0A" w14:textId="1FA14C29" w:rsidR="005A159A" w:rsidRDefault="005A159A" w:rsidP="00D538B7">
                      <w:pPr>
                        <w:rPr>
                          <w:rFonts w:ascii="Calibri" w:hAnsi="Calibri"/>
                          <w:i/>
                          <w:sz w:val="24"/>
                          <w:szCs w:val="24"/>
                        </w:rPr>
                      </w:pPr>
                      <w:r w:rsidRPr="00D97E8B">
                        <w:rPr>
                          <w:rFonts w:ascii="Calibri" w:hAnsi="Calibri"/>
                          <w:i/>
                          <w:sz w:val="24"/>
                          <w:szCs w:val="24"/>
                        </w:rPr>
                        <w:t>N</w:t>
                      </w:r>
                      <w:r>
                        <w:rPr>
                          <w:rFonts w:ascii="Calibri" w:hAnsi="Calibri"/>
                          <w:i/>
                          <w:sz w:val="24"/>
                          <w:szCs w:val="24"/>
                        </w:rPr>
                        <w:t>otes: An application is non-routine if the proposed research raises ethical issues for which the applicant/supervisor does not have existing approval. An application is routine if the proposed study is so close to a previous one which has received ethical approval that there are no new ethical issues to be considered. Applicants should discuss this with their supervisor.</w:t>
                      </w:r>
                    </w:p>
                  </w:txbxContent>
                </v:textbox>
                <w10:anchorlock/>
              </v:shape>
            </w:pict>
          </mc:Fallback>
        </mc:AlternateContent>
      </w:r>
    </w:p>
    <w:p w14:paraId="45C63B22" w14:textId="6B41A274" w:rsidR="00D538B7" w:rsidRPr="00C52286" w:rsidRDefault="00D538B7" w:rsidP="00D538B7">
      <w:pPr>
        <w:pStyle w:val="applicquestion"/>
        <w:ind w:left="0" w:firstLine="0"/>
        <w:rPr>
          <w:rFonts w:asciiTheme="majorHAnsi" w:hAnsiTheme="majorHAnsi" w:cstheme="majorHAnsi"/>
          <w:b/>
          <w:i/>
          <w:sz w:val="22"/>
          <w:szCs w:val="22"/>
        </w:rPr>
      </w:pPr>
    </w:p>
    <w:p w14:paraId="7DA17271" w14:textId="77777777" w:rsidR="001D2E6E" w:rsidRPr="00C52286" w:rsidRDefault="001D2E6E" w:rsidP="00D538B7">
      <w:pPr>
        <w:pStyle w:val="applicquestion"/>
        <w:ind w:left="0" w:firstLine="0"/>
        <w:rPr>
          <w:rFonts w:asciiTheme="majorHAnsi" w:hAnsiTheme="majorHAnsi" w:cstheme="majorHAnsi"/>
          <w:b/>
          <w:i/>
          <w:sz w:val="22"/>
          <w:szCs w:val="22"/>
        </w:rPr>
      </w:pPr>
    </w:p>
    <w:p w14:paraId="35B04CE4" w14:textId="77777777" w:rsidR="001D2E6E" w:rsidRPr="00C52286" w:rsidRDefault="001D2E6E" w:rsidP="00D538B7">
      <w:pPr>
        <w:pStyle w:val="applicquestion"/>
        <w:ind w:left="0" w:firstLine="0"/>
        <w:rPr>
          <w:rFonts w:asciiTheme="majorHAnsi" w:hAnsiTheme="majorHAnsi" w:cstheme="majorHAnsi"/>
          <w:b/>
          <w:i/>
          <w:sz w:val="22"/>
          <w:szCs w:val="22"/>
        </w:rPr>
      </w:pPr>
    </w:p>
    <w:p w14:paraId="40AFF25F" w14:textId="77777777" w:rsidR="00D538B7" w:rsidRPr="00C52286" w:rsidRDefault="00D538B7" w:rsidP="00D538B7">
      <w:pPr>
        <w:pStyle w:val="applicpara"/>
        <w:rPr>
          <w:rFonts w:asciiTheme="majorHAnsi" w:hAnsiTheme="majorHAnsi" w:cstheme="majorHAnsi"/>
          <w:b/>
          <w:sz w:val="24"/>
          <w:szCs w:val="24"/>
        </w:rPr>
      </w:pPr>
      <w:r w:rsidRPr="00C52286">
        <w:rPr>
          <w:rFonts w:asciiTheme="majorHAnsi" w:hAnsiTheme="majorHAnsi" w:cstheme="majorHAnsi"/>
          <w:b/>
          <w:noProof/>
          <w:sz w:val="24"/>
          <w:szCs w:val="24"/>
          <w:lang w:val="en-US" w:bidi="he-IL"/>
        </w:rPr>
        <mc:AlternateContent>
          <mc:Choice Requires="wps">
            <w:drawing>
              <wp:inline distT="0" distB="0" distL="0" distR="0" wp14:anchorId="32AC9005" wp14:editId="211DF14D">
                <wp:extent cx="6245225" cy="273050"/>
                <wp:effectExtent l="9525" t="9525" r="12700" b="12700"/>
                <wp:docPr id="61"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73050"/>
                        </a:xfrm>
                        <a:prstGeom prst="rect">
                          <a:avLst/>
                        </a:prstGeom>
                        <a:solidFill>
                          <a:srgbClr val="FFFFFF"/>
                        </a:solidFill>
                        <a:ln w="9525">
                          <a:solidFill>
                            <a:srgbClr val="000000"/>
                          </a:solidFill>
                          <a:miter lim="800000"/>
                          <a:headEnd/>
                          <a:tailEnd/>
                        </a:ln>
                      </wps:spPr>
                      <wps:txbx>
                        <w:txbxContent>
                          <w:p w14:paraId="4439C3C8" w14:textId="77777777" w:rsidR="005A159A" w:rsidRPr="00383A7C" w:rsidRDefault="005A159A" w:rsidP="00D538B7">
                            <w:pPr>
                              <w:rPr>
                                <w:rFonts w:ascii="Calibri" w:hAnsi="Calibri"/>
                                <w:b/>
                              </w:rPr>
                            </w:pPr>
                            <w:r w:rsidRPr="00383A7C">
                              <w:rPr>
                                <w:rFonts w:ascii="Calibri" w:hAnsi="Calibri"/>
                                <w:b/>
                              </w:rPr>
                              <w:t xml:space="preserve">Question </w:t>
                            </w:r>
                            <w:r>
                              <w:rPr>
                                <w:rFonts w:ascii="Calibri" w:hAnsi="Calibri"/>
                                <w:b/>
                              </w:rPr>
                              <w:t xml:space="preserve">1a: Please detail why this application is routine. </w:t>
                            </w:r>
                          </w:p>
                        </w:txbxContent>
                      </wps:txbx>
                      <wps:bodyPr rot="0" vert="horz" wrap="square" lIns="91440" tIns="45720" rIns="91440" bIns="45720" anchor="t" anchorCtr="0" upright="1">
                        <a:spAutoFit/>
                      </wps:bodyPr>
                    </wps:wsp>
                  </a:graphicData>
                </a:graphic>
              </wp:inline>
            </w:drawing>
          </mc:Choice>
          <mc:Fallback>
            <w:pict>
              <v:shape w14:anchorId="32AC9005" id="Text Box 84" o:spid="_x0000_s1028" type="#_x0000_t202" style="width:491.75pt;height: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">
                <v:textbox style="mso-fit-shape-to-text:t">
                  <w:txbxContent>
                    <w:p w14:paraId="4439C3C8" w14:textId="77777777" w:rsidR="005A159A" w:rsidRPr="00383A7C" w:rsidRDefault="005A159A" w:rsidP="00D538B7">
                      <w:pPr>
                        <w:rPr>
                          <w:rFonts w:ascii="Calibri" w:hAnsi="Calibri"/>
                          <w:b/>
                        </w:rPr>
                      </w:pPr>
                      <w:r w:rsidRPr="00383A7C">
                        <w:rPr>
                          <w:rFonts w:ascii="Calibri" w:hAnsi="Calibri"/>
                          <w:b/>
                        </w:rPr>
                        <w:t xml:space="preserve">Question </w:t>
                      </w:r>
                      <w:r>
                        <w:rPr>
                          <w:rFonts w:ascii="Calibri" w:hAnsi="Calibri"/>
                          <w:b/>
                        </w:rPr>
                        <w:t xml:space="preserve">1a: Please detail why this application is routine. </w:t>
                      </w:r>
                    </w:p>
                  </w:txbxContent>
                </v:textbox>
                <w10:anchorlock/>
              </v:shape>
            </w:pict>
          </mc:Fallback>
        </mc:AlternateContent>
      </w:r>
    </w:p>
    <w:p w14:paraId="38F1FB68" w14:textId="77777777" w:rsidR="00D538B7" w:rsidRPr="00C52286" w:rsidRDefault="00D538B7" w:rsidP="00D538B7">
      <w:pPr>
        <w:pStyle w:val="applicpara"/>
        <w:rPr>
          <w:rFonts w:asciiTheme="majorHAnsi" w:hAnsiTheme="majorHAnsi" w:cstheme="majorHAnsi"/>
          <w:sz w:val="24"/>
          <w:szCs w:val="24"/>
        </w:rPr>
      </w:pPr>
      <w:r w:rsidRPr="00C52286">
        <w:rPr>
          <w:rFonts w:asciiTheme="majorHAnsi" w:hAnsiTheme="majorHAnsi" w:cstheme="majorHAnsi"/>
          <w:noProof/>
          <w:sz w:val="24"/>
          <w:szCs w:val="24"/>
          <w:lang w:val="en-US" w:bidi="he-IL"/>
        </w:rPr>
        <mc:AlternateContent>
          <mc:Choice Requires="wps">
            <w:drawing>
              <wp:inline distT="0" distB="0" distL="0" distR="0" wp14:anchorId="14BEE4E7" wp14:editId="7A6021CB">
                <wp:extent cx="6251575" cy="277495"/>
                <wp:effectExtent l="0" t="0" r="0" b="0"/>
                <wp:docPr id="62"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1575" cy="277495"/>
                        </a:xfrm>
                        <a:prstGeom prst="rect">
                          <a:avLst/>
                        </a:prstGeom>
                        <a:solidFill>
                          <a:srgbClr val="D6E3BC"/>
                        </a:solidFill>
                        <a:ln>
                          <a:noFill/>
                        </a:ln>
                        <a:effectLst/>
                        <a:extLst>
                          <a:ext uri="{91240B29-F687-4F45-9708-019B960494DF}">
                            <a14:hiddenLine xmlns:a14="http://schemas.microsoft.com/office/drawing/2010/main" w="12700">
                              <a:solidFill>
                                <a:srgbClr val="9BBB59"/>
                              </a:solidFill>
                              <a:miter lim="800000"/>
                              <a:headEnd/>
                              <a:tailEnd/>
                            </a14:hiddenLine>
                          </a:ext>
                          <a:ext uri="{AF507438-7753-43E0-B8FC-AC1667EBCBE1}">
                            <a14:hiddenEffects xmlns:a14="http://schemas.microsoft.com/office/drawing/2010/main">
                              <a:effectLst>
                                <a:outerShdw dist="28398" dir="3806097" algn="ctr" rotWithShape="0">
                                  <a:srgbClr val="4E6128"/>
                                </a:outerShdw>
                              </a:effectLst>
                            </a14:hiddenEffects>
                          </a:ext>
                        </a:extLst>
                      </wps:spPr>
                      <wps:txbx>
                        <w:txbxContent>
                          <w:p w14:paraId="062E75B4" w14:textId="77777777" w:rsidR="005A159A" w:rsidRPr="00160B8B" w:rsidRDefault="005A159A" w:rsidP="00D538B7">
                            <w:pPr>
                              <w:rPr>
                                <w:rFonts w:ascii="Calibri" w:hAnsi="Calibri"/>
                                <w:b/>
                              </w:rPr>
                            </w:pPr>
                            <w:r w:rsidRPr="00D97E8B">
                              <w:rPr>
                                <w:rFonts w:ascii="Calibri" w:hAnsi="Calibri"/>
                                <w:i/>
                                <w:sz w:val="24"/>
                                <w:szCs w:val="24"/>
                              </w:rPr>
                              <w:t>Notes</w:t>
                            </w:r>
                            <w:r>
                              <w:rPr>
                                <w:rFonts w:ascii="Calibri" w:hAnsi="Calibri"/>
                                <w:i/>
                                <w:sz w:val="24"/>
                                <w:szCs w:val="24"/>
                              </w:rPr>
                              <w:t>: Explain the difference between this application and the already approved one (e.g. a change in age range, a change in stimulus on the computer screen – in other words, changes which would not be considered significant).</w:t>
                            </w:r>
                            <w:r>
                              <w:rPr>
                                <w:rFonts w:ascii="Calibri" w:hAnsi="Calibri"/>
                                <w:b/>
                              </w:rPr>
                              <w:t xml:space="preserve"> </w:t>
                            </w:r>
                          </w:p>
                        </w:txbxContent>
                      </wps:txbx>
                      <wps:bodyPr rot="0" vert="horz" wrap="square" lIns="91440" tIns="45720" rIns="91440" bIns="45720" anchor="t" anchorCtr="0" upright="1">
                        <a:spAutoFit/>
                      </wps:bodyPr>
                    </wps:wsp>
                  </a:graphicData>
                </a:graphic>
              </wp:inline>
            </w:drawing>
          </mc:Choice>
          <mc:Fallback>
            <w:pict>
              <v:shape w14:anchorId="14BEE4E7" id="Text Box 83" o:spid="_x0000_s1029" type="#_x0000_t202" style="width:492.25pt;height: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" fillcolor="#d6e3bc" stroked="f" strokecolor="#9bbb59" strokeweight="1pt">
                <v:shadow color="#4e6128" offset="1pt"/>
                <v:textbox style="mso-fit-shape-to-text:t">
                  <w:txbxContent>
                    <w:p w14:paraId="062E75B4" w14:textId="77777777" w:rsidR="005A159A" w:rsidRPr="00160B8B" w:rsidRDefault="005A159A" w:rsidP="00D538B7">
                      <w:pPr>
                        <w:rPr>
                          <w:rFonts w:ascii="Calibri" w:hAnsi="Calibri"/>
                          <w:b/>
                        </w:rPr>
                      </w:pPr>
                      <w:r w:rsidRPr="00D97E8B">
                        <w:rPr>
                          <w:rFonts w:ascii="Calibri" w:hAnsi="Calibri"/>
                          <w:i/>
                          <w:sz w:val="24"/>
                          <w:szCs w:val="24"/>
                        </w:rPr>
                        <w:t>Notes</w:t>
                      </w:r>
                      <w:r>
                        <w:rPr>
                          <w:rFonts w:ascii="Calibri" w:hAnsi="Calibri"/>
                          <w:i/>
                          <w:sz w:val="24"/>
                          <w:szCs w:val="24"/>
                        </w:rPr>
                        <w:t>: Explain the difference between this application and the already approved one (e.g. a change in age range, a change in stimulus on the computer screen – in other words, changes which would not be considered significant).</w:t>
                      </w:r>
                      <w:r>
                        <w:rPr>
                          <w:rFonts w:ascii="Calibri" w:hAnsi="Calibri"/>
                          <w:b/>
                        </w:rPr>
                        <w:t xml:space="preserve"> </w:t>
                      </w:r>
                    </w:p>
                  </w:txbxContent>
                </v:textbox>
                <w10:anchorlock/>
              </v:shape>
            </w:pict>
          </mc:Fallback>
        </mc:AlternateContent>
      </w:r>
    </w:p>
    <w:p w14:paraId="364696E7" w14:textId="7DCCD01F" w:rsidR="00D538B7" w:rsidRPr="00C52286" w:rsidRDefault="00D538B7" w:rsidP="00D538B7">
      <w:pPr>
        <w:pStyle w:val="applicquestion"/>
        <w:ind w:left="0" w:firstLine="0"/>
        <w:rPr>
          <w:rFonts w:asciiTheme="majorHAnsi" w:hAnsiTheme="majorHAnsi" w:cstheme="majorHAnsi"/>
          <w:sz w:val="24"/>
          <w:szCs w:val="24"/>
        </w:rPr>
      </w:pPr>
    </w:p>
    <w:p w14:paraId="7C09918B" w14:textId="15A057A2" w:rsidR="000B6ED8" w:rsidRDefault="007F059D" w:rsidP="00D538B7">
      <w:pPr>
        <w:pStyle w:val="applicquestion"/>
        <w:ind w:left="0" w:firstLine="0"/>
        <w:rPr>
          <w:rFonts w:asciiTheme="majorHAnsi" w:hAnsiTheme="majorHAnsi" w:cstheme="majorHAnsi"/>
          <w:sz w:val="24"/>
          <w:szCs w:val="24"/>
        </w:rPr>
      </w:pPr>
      <w:r w:rsidRPr="00C52286">
        <w:rPr>
          <w:rFonts w:asciiTheme="majorHAnsi" w:hAnsiTheme="majorHAnsi" w:cstheme="majorHAnsi"/>
          <w:b/>
          <w:sz w:val="22"/>
          <w:szCs w:val="22"/>
        </w:rPr>
        <w:t>Routine explanation:</w:t>
      </w:r>
      <w:r w:rsidR="000B6ED8">
        <w:rPr>
          <w:rFonts w:asciiTheme="majorHAnsi" w:hAnsiTheme="majorHAnsi" w:cstheme="majorHAnsi"/>
          <w:b/>
          <w:sz w:val="22"/>
          <w:szCs w:val="22"/>
        </w:rPr>
        <w:t xml:space="preserve"> </w:t>
      </w:r>
      <w:r w:rsidR="00211DC5">
        <w:rPr>
          <w:rFonts w:asciiTheme="majorHAnsi" w:hAnsiTheme="majorHAnsi" w:cstheme="majorHAnsi"/>
          <w:sz w:val="24"/>
          <w:szCs w:val="24"/>
        </w:rPr>
        <w:t>Experiment shortened from two days to one day. Participants are asked to judge a different property of the visual stimuli.</w:t>
      </w:r>
    </w:p>
    <w:p w14:paraId="7F79DCAA" w14:textId="77777777" w:rsidR="00696E6B" w:rsidRPr="00696E6B" w:rsidRDefault="00696E6B" w:rsidP="00D538B7">
      <w:pPr>
        <w:pStyle w:val="applicquestion"/>
        <w:ind w:left="0" w:firstLine="0"/>
        <w:rPr>
          <w:rFonts w:asciiTheme="majorHAnsi" w:hAnsiTheme="majorHAnsi" w:cstheme="majorHAnsi"/>
          <w:sz w:val="24"/>
          <w:szCs w:val="24"/>
        </w:rPr>
      </w:pPr>
    </w:p>
    <w:p w14:paraId="4A2F1E7E" w14:textId="601FBF22" w:rsidR="005F12A4" w:rsidRDefault="00A60813" w:rsidP="00D538B7">
      <w:pPr>
        <w:pStyle w:val="applicpara"/>
        <w:rPr>
          <w:rFonts w:asciiTheme="majorHAnsi" w:hAnsiTheme="majorHAnsi" w:cstheme="majorHAnsi"/>
          <w:sz w:val="24"/>
          <w:szCs w:val="24"/>
        </w:rPr>
      </w:pPr>
      <w:r>
        <w:rPr>
          <w:rFonts w:asciiTheme="majorHAnsi" w:hAnsiTheme="majorHAnsi" w:cstheme="majorHAnsi"/>
          <w:b/>
          <w:sz w:val="24"/>
          <w:szCs w:val="24"/>
        </w:rPr>
        <w:t>Previous approval number and date:</w:t>
      </w:r>
      <w:r w:rsidR="000B6ED8">
        <w:rPr>
          <w:rFonts w:asciiTheme="majorHAnsi" w:hAnsiTheme="majorHAnsi" w:cstheme="majorHAnsi"/>
          <w:b/>
          <w:sz w:val="24"/>
          <w:szCs w:val="24"/>
        </w:rPr>
        <w:t xml:space="preserve"> </w:t>
      </w:r>
      <w:r w:rsidR="00107911" w:rsidRPr="00107911">
        <w:rPr>
          <w:rFonts w:asciiTheme="majorHAnsi" w:hAnsiTheme="majorHAnsi" w:cstheme="majorHAnsi"/>
          <w:sz w:val="24"/>
          <w:szCs w:val="24"/>
        </w:rPr>
        <w:t>1812000</w:t>
      </w:r>
      <w:r w:rsidR="00107911">
        <w:rPr>
          <w:rFonts w:asciiTheme="majorHAnsi" w:hAnsiTheme="majorHAnsi" w:cstheme="majorHAnsi"/>
          <w:sz w:val="24"/>
          <w:szCs w:val="24"/>
        </w:rPr>
        <w:t>, 09/09/2019</w:t>
      </w:r>
    </w:p>
    <w:p w14:paraId="15CD92AB" w14:textId="77777777" w:rsidR="000B6ED8" w:rsidRPr="000B6ED8" w:rsidRDefault="000B6ED8" w:rsidP="00D538B7">
      <w:pPr>
        <w:pStyle w:val="applicpara"/>
        <w:rPr>
          <w:rFonts w:asciiTheme="majorHAnsi" w:hAnsiTheme="majorHAnsi" w:cstheme="majorHAnsi"/>
          <w:b/>
          <w:sz w:val="24"/>
          <w:szCs w:val="24"/>
        </w:rPr>
      </w:pPr>
    </w:p>
    <w:p w14:paraId="6ED347D1" w14:textId="77777777" w:rsidR="00D538B7" w:rsidRPr="00C52286" w:rsidRDefault="00D538B7" w:rsidP="00D538B7">
      <w:pPr>
        <w:pStyle w:val="applicpara"/>
        <w:rPr>
          <w:rFonts w:asciiTheme="majorHAnsi" w:hAnsiTheme="majorHAnsi" w:cstheme="majorHAnsi"/>
          <w:b/>
          <w:sz w:val="24"/>
          <w:szCs w:val="24"/>
        </w:rPr>
      </w:pPr>
      <w:r w:rsidRPr="00C52286">
        <w:rPr>
          <w:rFonts w:asciiTheme="majorHAnsi" w:hAnsiTheme="majorHAnsi" w:cstheme="majorHAnsi"/>
          <w:b/>
          <w:noProof/>
          <w:sz w:val="24"/>
          <w:szCs w:val="24"/>
          <w:lang w:val="en-US" w:bidi="he-IL"/>
        </w:rPr>
        <mc:AlternateContent>
          <mc:Choice Requires="wps">
            <w:drawing>
              <wp:inline distT="0" distB="0" distL="0" distR="0" wp14:anchorId="473A9495" wp14:editId="2D62EB3A">
                <wp:extent cx="6245225" cy="273050"/>
                <wp:effectExtent l="9525" t="9525" r="12700" b="12700"/>
                <wp:docPr id="6"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73050"/>
                        </a:xfrm>
                        <a:prstGeom prst="rect">
                          <a:avLst/>
                        </a:prstGeom>
                        <a:solidFill>
                          <a:srgbClr val="FFFFFF"/>
                        </a:solidFill>
                        <a:ln w="9525">
                          <a:solidFill>
                            <a:srgbClr val="000000"/>
                          </a:solidFill>
                          <a:miter lim="800000"/>
                          <a:headEnd/>
                          <a:tailEnd/>
                        </a:ln>
                      </wps:spPr>
                      <wps:txbx>
                        <w:txbxContent>
                          <w:p w14:paraId="23943158" w14:textId="77777777" w:rsidR="005A159A" w:rsidRPr="00383A7C" w:rsidRDefault="005A159A" w:rsidP="00D538B7">
                            <w:pPr>
                              <w:rPr>
                                <w:rFonts w:ascii="Calibri" w:hAnsi="Calibri"/>
                                <w:b/>
                              </w:rPr>
                            </w:pPr>
                            <w:r w:rsidRPr="00383A7C">
                              <w:rPr>
                                <w:rFonts w:ascii="Calibri" w:hAnsi="Calibri"/>
                                <w:b/>
                              </w:rPr>
                              <w:t xml:space="preserve">Question </w:t>
                            </w:r>
                            <w:r>
                              <w:rPr>
                                <w:rFonts w:ascii="Calibri" w:hAnsi="Calibri"/>
                                <w:b/>
                              </w:rPr>
                              <w:t>2: Title of the study</w:t>
                            </w:r>
                          </w:p>
                        </w:txbxContent>
                      </wps:txbx>
                      <wps:bodyPr rot="0" vert="horz" wrap="square" lIns="91440" tIns="45720" rIns="91440" bIns="45720" anchor="t" anchorCtr="0" upright="1">
                        <a:spAutoFit/>
                      </wps:bodyPr>
                    </wps:wsp>
                  </a:graphicData>
                </a:graphic>
              </wp:inline>
            </w:drawing>
          </mc:Choice>
          <mc:Fallback>
            <w:pict>
              <v:shape w14:anchorId="473A9495" id="_x0000_s1030" type="#_x0000_t202" style="width:491.75pt;height: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">
                <v:textbox style="mso-fit-shape-to-text:t">
                  <w:txbxContent>
                    <w:p w14:paraId="23943158" w14:textId="77777777" w:rsidR="005A159A" w:rsidRPr="00383A7C" w:rsidRDefault="005A159A" w:rsidP="00D538B7">
                      <w:pPr>
                        <w:rPr>
                          <w:rFonts w:ascii="Calibri" w:hAnsi="Calibri"/>
                          <w:b/>
                        </w:rPr>
                      </w:pPr>
                      <w:r w:rsidRPr="00383A7C">
                        <w:rPr>
                          <w:rFonts w:ascii="Calibri" w:hAnsi="Calibri"/>
                          <w:b/>
                        </w:rPr>
                        <w:t xml:space="preserve">Question </w:t>
                      </w:r>
                      <w:r>
                        <w:rPr>
                          <w:rFonts w:ascii="Calibri" w:hAnsi="Calibri"/>
                          <w:b/>
                        </w:rPr>
                        <w:t>2: Title of the study</w:t>
                      </w:r>
                    </w:p>
                  </w:txbxContent>
                </v:textbox>
                <w10:anchorlock/>
              </v:shape>
            </w:pict>
          </mc:Fallback>
        </mc:AlternateContent>
      </w:r>
    </w:p>
    <w:p w14:paraId="3A772080" w14:textId="77777777" w:rsidR="00D538B7" w:rsidRPr="00C52286" w:rsidRDefault="00D538B7" w:rsidP="00D538B7">
      <w:pPr>
        <w:pStyle w:val="applicpara"/>
        <w:rPr>
          <w:rFonts w:asciiTheme="majorHAnsi" w:hAnsiTheme="majorHAnsi" w:cstheme="majorHAnsi"/>
          <w:sz w:val="24"/>
          <w:szCs w:val="24"/>
        </w:rPr>
      </w:pPr>
      <w:r w:rsidRPr="00C52286">
        <w:rPr>
          <w:rFonts w:asciiTheme="majorHAnsi" w:hAnsiTheme="majorHAnsi" w:cstheme="majorHAnsi"/>
          <w:noProof/>
          <w:sz w:val="24"/>
          <w:szCs w:val="24"/>
          <w:lang w:val="en-US" w:bidi="he-IL"/>
        </w:rPr>
        <mc:AlternateContent>
          <mc:Choice Requires="wps">
            <w:drawing>
              <wp:inline distT="0" distB="0" distL="0" distR="0" wp14:anchorId="46E6D468" wp14:editId="206F666F">
                <wp:extent cx="6251575" cy="277495"/>
                <wp:effectExtent l="0" t="0" r="0" b="0"/>
                <wp:docPr id="5"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1575" cy="277495"/>
                        </a:xfrm>
                        <a:prstGeom prst="rect">
                          <a:avLst/>
                        </a:prstGeom>
                        <a:solidFill>
                          <a:srgbClr val="D6E3BC"/>
                        </a:solidFill>
                        <a:ln>
                          <a:noFill/>
                        </a:ln>
                        <a:effectLst/>
                        <a:extLst>
                          <a:ext uri="{91240B29-F687-4F45-9708-019B960494DF}">
                            <a14:hiddenLine xmlns:a14="http://schemas.microsoft.com/office/drawing/2010/main" w="12700">
                              <a:solidFill>
                                <a:srgbClr val="9BBB59"/>
                              </a:solidFill>
                              <a:miter lim="800000"/>
                              <a:headEnd/>
                              <a:tailEnd/>
                            </a14:hiddenLine>
                          </a:ext>
                          <a:ext uri="{AF507438-7753-43E0-B8FC-AC1667EBCBE1}">
                            <a14:hiddenEffects xmlns:a14="http://schemas.microsoft.com/office/drawing/2010/main">
                              <a:effectLst>
                                <a:outerShdw dist="28398" dir="3806097" algn="ctr" rotWithShape="0">
                                  <a:srgbClr val="4E6128"/>
                                </a:outerShdw>
                              </a:effectLst>
                            </a14:hiddenEffects>
                          </a:ext>
                        </a:extLst>
                      </wps:spPr>
                      <wps:txbx>
                        <w:txbxContent>
                          <w:p w14:paraId="3459B915" w14:textId="77777777" w:rsidR="005A159A" w:rsidRPr="00383A7C" w:rsidRDefault="005A159A" w:rsidP="00D538B7">
                            <w:pPr>
                              <w:rPr>
                                <w:rFonts w:ascii="Calibri" w:hAnsi="Calibri"/>
                                <w:i/>
                              </w:rPr>
                            </w:pPr>
                            <w:r w:rsidRPr="00D97E8B">
                              <w:rPr>
                                <w:rFonts w:ascii="Calibri" w:hAnsi="Calibri"/>
                                <w:i/>
                                <w:sz w:val="24"/>
                                <w:szCs w:val="24"/>
                              </w:rPr>
                              <w:t xml:space="preserve">Notes: </w:t>
                            </w:r>
                            <w:r>
                              <w:rPr>
                                <w:rFonts w:ascii="Calibri" w:hAnsi="Calibri"/>
                                <w:i/>
                                <w:sz w:val="24"/>
                                <w:szCs w:val="24"/>
                              </w:rPr>
                              <w:t>The title should be a single sentence</w:t>
                            </w:r>
                          </w:p>
                        </w:txbxContent>
                      </wps:txbx>
                      <wps:bodyPr rot="0" vert="horz" wrap="square" lIns="91440" tIns="45720" rIns="91440" bIns="45720" anchor="t" anchorCtr="0" upright="1">
                        <a:spAutoFit/>
                      </wps:bodyPr>
                    </wps:wsp>
                  </a:graphicData>
                </a:graphic>
              </wp:inline>
            </w:drawing>
          </mc:Choice>
          <mc:Fallback>
            <w:pict>
              <v:shape w14:anchorId="46E6D468" id="_x0000_s1031" type="#_x0000_t202" style="width:492.25pt;height: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" fillcolor="#d6e3bc" stroked="f" strokecolor="#9bbb59" strokeweight="1pt">
                <v:shadow color="#4e6128" offset="1pt"/>
                <v:textbox style="mso-fit-shape-to-text:t">
                  <w:txbxContent>
                    <w:p w14:paraId="3459B915" w14:textId="77777777" w:rsidR="005A159A" w:rsidRPr="00383A7C" w:rsidRDefault="005A159A" w:rsidP="00D538B7">
                      <w:pPr>
                        <w:rPr>
                          <w:rFonts w:ascii="Calibri" w:hAnsi="Calibri"/>
                          <w:i/>
                        </w:rPr>
                      </w:pPr>
                      <w:r w:rsidRPr="00D97E8B">
                        <w:rPr>
                          <w:rFonts w:ascii="Calibri" w:hAnsi="Calibri"/>
                          <w:i/>
                          <w:sz w:val="24"/>
                          <w:szCs w:val="24"/>
                        </w:rPr>
                        <w:t xml:space="preserve">Notes: </w:t>
                      </w:r>
                      <w:r>
                        <w:rPr>
                          <w:rFonts w:ascii="Calibri" w:hAnsi="Calibri"/>
                          <w:i/>
                          <w:sz w:val="24"/>
                          <w:szCs w:val="24"/>
                        </w:rPr>
                        <w:t>The title should be a single sentence</w:t>
                      </w:r>
                    </w:p>
                  </w:txbxContent>
                </v:textbox>
                <w10:anchorlock/>
              </v:shape>
            </w:pict>
          </mc:Fallback>
        </mc:AlternateContent>
      </w:r>
    </w:p>
    <w:p w14:paraId="0726A6D8" w14:textId="327EB75A" w:rsidR="00D538B7" w:rsidRPr="00C52286" w:rsidRDefault="00D538B7" w:rsidP="00D538B7">
      <w:pPr>
        <w:pStyle w:val="applicquestion"/>
        <w:ind w:left="0" w:firstLine="0"/>
        <w:rPr>
          <w:rFonts w:asciiTheme="majorHAnsi" w:hAnsiTheme="majorHAnsi" w:cstheme="majorHAnsi"/>
          <w:sz w:val="24"/>
          <w:szCs w:val="24"/>
        </w:rPr>
      </w:pPr>
    </w:p>
    <w:p w14:paraId="33D6FAB3" w14:textId="044F5265" w:rsidR="008B6D70" w:rsidRPr="007F2C9E" w:rsidRDefault="007F059D" w:rsidP="007F2C9E">
      <w:pPr>
        <w:pStyle w:val="applicquestion"/>
        <w:ind w:left="0" w:firstLine="0"/>
        <w:rPr>
          <w:rFonts w:asciiTheme="majorHAnsi" w:hAnsiTheme="majorHAnsi" w:cstheme="majorHAnsi"/>
          <w:b/>
          <w:sz w:val="22"/>
          <w:szCs w:val="22"/>
        </w:rPr>
      </w:pPr>
      <w:r w:rsidRPr="00C52286">
        <w:rPr>
          <w:rFonts w:asciiTheme="majorHAnsi" w:hAnsiTheme="majorHAnsi" w:cstheme="majorHAnsi"/>
          <w:b/>
          <w:sz w:val="22"/>
          <w:szCs w:val="22"/>
        </w:rPr>
        <w:t>Title:</w:t>
      </w:r>
      <w:r w:rsidR="00CF2B54">
        <w:rPr>
          <w:rFonts w:asciiTheme="majorHAnsi" w:hAnsiTheme="majorHAnsi" w:cstheme="majorHAnsi"/>
          <w:sz w:val="24"/>
          <w:szCs w:val="24"/>
        </w:rPr>
        <w:t xml:space="preserve"> How expectedness influences perception</w:t>
      </w:r>
    </w:p>
    <w:p w14:paraId="2BDFAE5F" w14:textId="77777777" w:rsidR="001D13B4" w:rsidRPr="00C52286" w:rsidRDefault="001D13B4" w:rsidP="00D538B7">
      <w:pPr>
        <w:pStyle w:val="applicpara"/>
        <w:rPr>
          <w:rFonts w:asciiTheme="majorHAnsi" w:hAnsiTheme="majorHAnsi" w:cstheme="majorHAnsi"/>
          <w:sz w:val="24"/>
          <w:szCs w:val="24"/>
        </w:rPr>
      </w:pPr>
    </w:p>
    <w:p w14:paraId="3F313952" w14:textId="77777777" w:rsidR="00D538B7" w:rsidRPr="00C52286" w:rsidRDefault="00D538B7" w:rsidP="00D538B7">
      <w:pPr>
        <w:pStyle w:val="applicpara"/>
        <w:rPr>
          <w:rFonts w:asciiTheme="majorHAnsi" w:hAnsiTheme="majorHAnsi" w:cstheme="majorHAnsi"/>
          <w:b/>
          <w:sz w:val="24"/>
          <w:szCs w:val="24"/>
        </w:rPr>
      </w:pPr>
      <w:r w:rsidRPr="00C52286">
        <w:rPr>
          <w:rFonts w:asciiTheme="majorHAnsi" w:hAnsiTheme="majorHAnsi" w:cstheme="majorHAnsi"/>
          <w:b/>
          <w:noProof/>
          <w:sz w:val="24"/>
          <w:szCs w:val="24"/>
          <w:lang w:val="en-US" w:bidi="he-IL"/>
        </w:rPr>
        <mc:AlternateContent>
          <mc:Choice Requires="wps">
            <w:drawing>
              <wp:inline distT="0" distB="0" distL="0" distR="0" wp14:anchorId="06449219" wp14:editId="0FA57B70">
                <wp:extent cx="6245225" cy="273050"/>
                <wp:effectExtent l="9525" t="9525" r="12700" b="12700"/>
                <wp:docPr id="3"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73050"/>
                        </a:xfrm>
                        <a:prstGeom prst="rect">
                          <a:avLst/>
                        </a:prstGeom>
                        <a:solidFill>
                          <a:srgbClr val="FFFFFF"/>
                        </a:solidFill>
                        <a:ln w="9525">
                          <a:solidFill>
                            <a:srgbClr val="000000"/>
                          </a:solidFill>
                          <a:miter lim="800000"/>
                          <a:headEnd/>
                          <a:tailEnd/>
                        </a:ln>
                      </wps:spPr>
                      <wps:txbx>
                        <w:txbxContent>
                          <w:p w14:paraId="73CCA8D6" w14:textId="77777777" w:rsidR="005A159A" w:rsidRPr="00383A7C" w:rsidRDefault="005A159A" w:rsidP="00D538B7">
                            <w:pPr>
                              <w:rPr>
                                <w:rFonts w:ascii="Calibri" w:hAnsi="Calibri"/>
                                <w:b/>
                              </w:rPr>
                            </w:pPr>
                            <w:r w:rsidRPr="00383A7C">
                              <w:rPr>
                                <w:rFonts w:ascii="Calibri" w:hAnsi="Calibri"/>
                                <w:b/>
                              </w:rPr>
                              <w:t xml:space="preserve">Question </w:t>
                            </w:r>
                            <w:r>
                              <w:rPr>
                                <w:rFonts w:ascii="Calibri" w:hAnsi="Calibri"/>
                                <w:b/>
                              </w:rPr>
                              <w:t>3: Primary applicant</w:t>
                            </w:r>
                          </w:p>
                        </w:txbxContent>
                      </wps:txbx>
                      <wps:bodyPr rot="0" vert="horz" wrap="square" lIns="91440" tIns="45720" rIns="91440" bIns="45720" anchor="t" anchorCtr="0" upright="1">
                        <a:spAutoFit/>
                      </wps:bodyPr>
                    </wps:wsp>
                  </a:graphicData>
                </a:graphic>
              </wp:inline>
            </w:drawing>
          </mc:Choice>
          <mc:Fallback>
            <w:pict>
              <v:shape w14:anchorId="06449219" id="Text Box 87" o:spid="_x0000_s1032" type="#_x0000_t202" style="width:491.75pt;height: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">
                <v:textbox style="mso-fit-shape-to-text:t">
                  <w:txbxContent>
                    <w:p w14:paraId="73CCA8D6" w14:textId="77777777" w:rsidR="005A159A" w:rsidRPr="00383A7C" w:rsidRDefault="005A159A" w:rsidP="00D538B7">
                      <w:pPr>
                        <w:rPr>
                          <w:rFonts w:ascii="Calibri" w:hAnsi="Calibri"/>
                          <w:b/>
                        </w:rPr>
                      </w:pPr>
                      <w:r w:rsidRPr="00383A7C">
                        <w:rPr>
                          <w:rFonts w:ascii="Calibri" w:hAnsi="Calibri"/>
                          <w:b/>
                        </w:rPr>
                        <w:t xml:space="preserve">Question </w:t>
                      </w:r>
                      <w:r>
                        <w:rPr>
                          <w:rFonts w:ascii="Calibri" w:hAnsi="Calibri"/>
                          <w:b/>
                        </w:rPr>
                        <w:t>3: Primary applicant</w:t>
                      </w:r>
                    </w:p>
                  </w:txbxContent>
                </v:textbox>
                <w10:anchorlock/>
              </v:shape>
            </w:pict>
          </mc:Fallback>
        </mc:AlternateContent>
      </w:r>
    </w:p>
    <w:p w14:paraId="5E70CB37" w14:textId="77777777" w:rsidR="00D538B7" w:rsidRPr="00C52286" w:rsidRDefault="00D538B7" w:rsidP="00D538B7">
      <w:pPr>
        <w:pStyle w:val="applicpara"/>
        <w:rPr>
          <w:rFonts w:asciiTheme="majorHAnsi" w:hAnsiTheme="majorHAnsi" w:cstheme="majorHAnsi"/>
          <w:sz w:val="24"/>
          <w:szCs w:val="24"/>
        </w:rPr>
      </w:pPr>
      <w:r w:rsidRPr="00C52286">
        <w:rPr>
          <w:rFonts w:asciiTheme="majorHAnsi" w:hAnsiTheme="majorHAnsi" w:cstheme="majorHAnsi"/>
          <w:noProof/>
          <w:sz w:val="24"/>
          <w:szCs w:val="24"/>
          <w:lang w:val="en-US" w:bidi="he-IL"/>
        </w:rPr>
        <mc:AlternateContent>
          <mc:Choice Requires="wps">
            <w:drawing>
              <wp:inline distT="0" distB="0" distL="0" distR="0" wp14:anchorId="5A7D2D8F" wp14:editId="0F49B7CB">
                <wp:extent cx="6251575" cy="277495"/>
                <wp:effectExtent l="0" t="0" r="0" b="0"/>
                <wp:docPr id="2"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1575" cy="277495"/>
                        </a:xfrm>
                        <a:prstGeom prst="rect">
                          <a:avLst/>
                        </a:prstGeom>
                        <a:solidFill>
                          <a:srgbClr val="D6E3BC"/>
                        </a:solidFill>
                        <a:ln>
                          <a:noFill/>
                        </a:ln>
                        <a:effectLst/>
                        <a:extLst>
                          <a:ext uri="{91240B29-F687-4F45-9708-019B960494DF}">
                            <a14:hiddenLine xmlns:a14="http://schemas.microsoft.com/office/drawing/2010/main" w="12700">
                              <a:solidFill>
                                <a:srgbClr val="9BBB59"/>
                              </a:solidFill>
                              <a:miter lim="800000"/>
                              <a:headEnd/>
                              <a:tailEnd/>
                            </a14:hiddenLine>
                          </a:ext>
                          <a:ext uri="{AF507438-7753-43E0-B8FC-AC1667EBCBE1}">
                            <a14:hiddenEffects xmlns:a14="http://schemas.microsoft.com/office/drawing/2010/main">
                              <a:effectLst>
                                <a:outerShdw dist="28398" dir="3806097" algn="ctr" rotWithShape="0">
                                  <a:srgbClr val="4E6128"/>
                                </a:outerShdw>
                              </a:effectLst>
                            </a14:hiddenEffects>
                          </a:ext>
                        </a:extLst>
                      </wps:spPr>
                      <wps:txbx>
                        <w:txbxContent>
                          <w:p w14:paraId="03FF8AFF" w14:textId="77777777" w:rsidR="005A159A" w:rsidRPr="005A4725" w:rsidRDefault="005A159A" w:rsidP="00D538B7">
                            <w:pPr>
                              <w:rPr>
                                <w:rFonts w:ascii="Calibri" w:hAnsi="Calibri"/>
                                <w:i/>
                                <w:sz w:val="24"/>
                                <w:szCs w:val="24"/>
                              </w:rPr>
                            </w:pPr>
                            <w:r w:rsidRPr="00D97E8B">
                              <w:rPr>
                                <w:rFonts w:ascii="Calibri" w:hAnsi="Calibri"/>
                                <w:i/>
                                <w:sz w:val="24"/>
                                <w:szCs w:val="24"/>
                              </w:rPr>
                              <w:t xml:space="preserve">Notes: </w:t>
                            </w:r>
                            <w:r>
                              <w:rPr>
                                <w:rFonts w:ascii="Calibri" w:hAnsi="Calibri"/>
                                <w:i/>
                                <w:sz w:val="24"/>
                                <w:szCs w:val="24"/>
                              </w:rPr>
                              <w:t>The primary applicant is the name of the person who has overall responsibility for the study. If you are a student or research assistant, the primary applicant will be your supervisor.</w:t>
                            </w:r>
                          </w:p>
                        </w:txbxContent>
                      </wps:txbx>
                      <wps:bodyPr rot="0" vert="horz" wrap="square" lIns="91440" tIns="45720" rIns="91440" bIns="45720" anchor="t" anchorCtr="0" upright="1">
                        <a:spAutoFit/>
                      </wps:bodyPr>
                    </wps:wsp>
                  </a:graphicData>
                </a:graphic>
              </wp:inline>
            </w:drawing>
          </mc:Choice>
          <mc:Fallback>
            <w:pict>
              <v:shape w14:anchorId="5A7D2D8F" id="Text Box 86" o:spid="_x0000_s1033" type="#_x0000_t202" style="width:492.25pt;height: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" fillcolor="#d6e3bc" stroked="f" strokecolor="#9bbb59" strokeweight="1pt">
                <v:shadow color="#4e6128" offset="1pt"/>
                <v:textbox style="mso-fit-shape-to-text:t">
                  <w:txbxContent>
                    <w:p w14:paraId="03FF8AFF" w14:textId="77777777" w:rsidR="005A159A" w:rsidRPr="005A4725" w:rsidRDefault="005A159A" w:rsidP="00D538B7">
                      <w:pPr>
                        <w:rPr>
                          <w:rFonts w:ascii="Calibri" w:hAnsi="Calibri"/>
                          <w:i/>
                          <w:sz w:val="24"/>
                          <w:szCs w:val="24"/>
                        </w:rPr>
                      </w:pPr>
                      <w:r w:rsidRPr="00D97E8B">
                        <w:rPr>
                          <w:rFonts w:ascii="Calibri" w:hAnsi="Calibri"/>
                          <w:i/>
                          <w:sz w:val="24"/>
                          <w:szCs w:val="24"/>
                        </w:rPr>
                        <w:t xml:space="preserve">Notes: </w:t>
                      </w:r>
                      <w:r>
                        <w:rPr>
                          <w:rFonts w:ascii="Calibri" w:hAnsi="Calibri"/>
                          <w:i/>
                          <w:sz w:val="24"/>
                          <w:szCs w:val="24"/>
                        </w:rPr>
                        <w:t>The primary applicant is the name of the person who has overall responsibility for the study. If you are a student or research assistant, the primary applicant will be your supervisor.</w:t>
                      </w:r>
                    </w:p>
                  </w:txbxContent>
                </v:textbox>
                <w10:anchorlock/>
              </v:shape>
            </w:pict>
          </mc:Fallback>
        </mc:AlternateContent>
      </w:r>
    </w:p>
    <w:p w14:paraId="2830E150" w14:textId="0880F32E" w:rsidR="00D538B7" w:rsidRPr="00C52286" w:rsidRDefault="00D538B7" w:rsidP="00D538B7">
      <w:pPr>
        <w:pStyle w:val="applicquestion"/>
        <w:ind w:left="0" w:firstLine="0"/>
        <w:rPr>
          <w:rFonts w:asciiTheme="majorHAnsi" w:hAnsiTheme="majorHAnsi" w:cstheme="majorHAnsi"/>
          <w:sz w:val="24"/>
          <w:szCs w:val="24"/>
        </w:rPr>
      </w:pPr>
    </w:p>
    <w:p w14:paraId="55FDD00D" w14:textId="765ABBEF" w:rsidR="007F059D" w:rsidRPr="00BC50A6" w:rsidRDefault="007F059D" w:rsidP="00D538B7">
      <w:pPr>
        <w:pStyle w:val="applicquestion"/>
        <w:ind w:left="0" w:firstLine="0"/>
        <w:rPr>
          <w:rFonts w:asciiTheme="majorHAnsi" w:hAnsiTheme="majorHAnsi" w:cstheme="majorHAnsi"/>
          <w:b/>
          <w:sz w:val="22"/>
          <w:szCs w:val="22"/>
        </w:rPr>
      </w:pPr>
      <w:r w:rsidRPr="00C52286">
        <w:rPr>
          <w:rFonts w:asciiTheme="majorHAnsi" w:hAnsiTheme="majorHAnsi" w:cstheme="majorHAnsi"/>
          <w:b/>
          <w:sz w:val="22"/>
          <w:szCs w:val="22"/>
        </w:rPr>
        <w:t>Applicant name:</w:t>
      </w:r>
    </w:p>
    <w:p w14:paraId="764075DA" w14:textId="301B9322" w:rsidR="00D538B7" w:rsidRPr="00C52286" w:rsidRDefault="00BC50A6" w:rsidP="00D538B7">
      <w:pPr>
        <w:pStyle w:val="applicquestion"/>
        <w:ind w:left="0" w:firstLine="0"/>
        <w:rPr>
          <w:rFonts w:asciiTheme="majorHAnsi" w:hAnsiTheme="majorHAnsi" w:cstheme="majorHAnsi"/>
          <w:sz w:val="24"/>
          <w:szCs w:val="24"/>
        </w:rPr>
      </w:pPr>
      <w:r>
        <w:rPr>
          <w:rFonts w:asciiTheme="majorHAnsi" w:hAnsiTheme="majorHAnsi" w:cstheme="majorHAnsi"/>
          <w:sz w:val="24"/>
          <w:szCs w:val="24"/>
        </w:rPr>
        <w:t>Dr Clare Press</w:t>
      </w:r>
    </w:p>
    <w:p w14:paraId="21F62A74" w14:textId="77777777" w:rsidR="00D538B7" w:rsidRPr="00C52286" w:rsidRDefault="00D538B7" w:rsidP="00D538B7">
      <w:pPr>
        <w:rPr>
          <w:rFonts w:asciiTheme="majorHAnsi" w:hAnsiTheme="majorHAnsi" w:cstheme="majorHAnsi"/>
        </w:rPr>
      </w:pPr>
    </w:p>
    <w:p w14:paraId="7BC75A29" w14:textId="77777777" w:rsidR="00D538B7" w:rsidRPr="00C52286" w:rsidRDefault="00D538B7" w:rsidP="00D538B7">
      <w:pPr>
        <w:pStyle w:val="applicpara"/>
        <w:rPr>
          <w:rFonts w:asciiTheme="majorHAnsi" w:hAnsiTheme="majorHAnsi" w:cstheme="majorHAnsi"/>
          <w:sz w:val="24"/>
          <w:szCs w:val="24"/>
        </w:rPr>
      </w:pPr>
      <w:r w:rsidRPr="00C52286">
        <w:rPr>
          <w:rFonts w:asciiTheme="majorHAnsi" w:hAnsiTheme="majorHAnsi" w:cstheme="majorHAnsi"/>
          <w:noProof/>
          <w:sz w:val="24"/>
          <w:szCs w:val="24"/>
          <w:lang w:val="en-US" w:bidi="he-IL"/>
        </w:rPr>
        <mc:AlternateContent>
          <mc:Choice Requires="wps">
            <w:drawing>
              <wp:inline distT="0" distB="0" distL="0" distR="0" wp14:anchorId="1B3D5DCC" wp14:editId="1C441FE5">
                <wp:extent cx="6245225" cy="287020"/>
                <wp:effectExtent l="9525" t="9525" r="12700" b="8255"/>
                <wp:docPr id="10"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87020"/>
                        </a:xfrm>
                        <a:prstGeom prst="rect">
                          <a:avLst/>
                        </a:prstGeom>
                        <a:solidFill>
                          <a:srgbClr val="FFFFFF"/>
                        </a:solidFill>
                        <a:ln w="9525">
                          <a:solidFill>
                            <a:srgbClr val="000000"/>
                          </a:solidFill>
                          <a:miter lim="800000"/>
                          <a:headEnd/>
                          <a:tailEnd/>
                        </a:ln>
                      </wps:spPr>
                      <wps:txbx>
                        <w:txbxContent>
                          <w:p w14:paraId="760212AC" w14:textId="3C2D76F0" w:rsidR="005A159A" w:rsidRPr="00383A7C" w:rsidRDefault="005A159A" w:rsidP="00D538B7">
                            <w:pPr>
                              <w:rPr>
                                <w:rFonts w:ascii="Calibri" w:hAnsi="Calibri"/>
                                <w:b/>
                              </w:rPr>
                            </w:pPr>
                            <w:r>
                              <w:rPr>
                                <w:rFonts w:ascii="Calibri" w:hAnsi="Calibri"/>
                                <w:b/>
                              </w:rPr>
                              <w:t>Question 4a: Co-applicants (Staff, PhD, Masters)</w:t>
                            </w:r>
                          </w:p>
                        </w:txbxContent>
                      </wps:txbx>
                      <wps:bodyPr rot="0" vert="horz" wrap="square" lIns="91440" tIns="45720" rIns="91440" bIns="45720" anchor="t" anchorCtr="0" upright="1">
                        <a:spAutoFit/>
                      </wps:bodyPr>
                    </wps:wsp>
                  </a:graphicData>
                </a:graphic>
              </wp:inline>
            </w:drawing>
          </mc:Choice>
          <mc:Fallback>
            <w:pict>
              <v:shape w14:anchorId="1B3D5DCC" id="_x0000_s1034" type="#_x0000_t202" style="width:491.75pt;height:2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">
                <v:textbox style="mso-fit-shape-to-text:t">
                  <w:txbxContent>
                    <w:p w14:paraId="760212AC" w14:textId="3C2D76F0" w:rsidR="005A159A" w:rsidRPr="00383A7C" w:rsidRDefault="005A159A" w:rsidP="00D538B7">
                      <w:pPr>
                        <w:rPr>
                          <w:rFonts w:ascii="Calibri" w:hAnsi="Calibri"/>
                          <w:b/>
                        </w:rPr>
                      </w:pPr>
                      <w:r>
                        <w:rPr>
                          <w:rFonts w:ascii="Calibri" w:hAnsi="Calibri"/>
                          <w:b/>
                        </w:rPr>
                        <w:t>Question 4a: Co-applicants (Staff, PhD, Masters)</w:t>
                      </w:r>
                    </w:p>
                  </w:txbxContent>
                </v:textbox>
                <w10:anchorlock/>
              </v:shape>
            </w:pict>
          </mc:Fallback>
        </mc:AlternateContent>
      </w:r>
    </w:p>
    <w:p w14:paraId="29DAD5AD" w14:textId="77777777" w:rsidR="00D538B7" w:rsidRPr="00C52286" w:rsidRDefault="00D538B7" w:rsidP="00D538B7">
      <w:pPr>
        <w:pStyle w:val="applicpara"/>
        <w:rPr>
          <w:rFonts w:asciiTheme="majorHAnsi" w:hAnsiTheme="majorHAnsi" w:cstheme="majorHAnsi"/>
          <w:sz w:val="24"/>
          <w:szCs w:val="24"/>
        </w:rPr>
      </w:pPr>
      <w:r w:rsidRPr="00C52286">
        <w:rPr>
          <w:rFonts w:asciiTheme="majorHAnsi" w:hAnsiTheme="majorHAnsi" w:cstheme="majorHAnsi"/>
          <w:noProof/>
          <w:sz w:val="24"/>
          <w:szCs w:val="24"/>
          <w:lang w:val="en-US" w:bidi="he-IL"/>
        </w:rPr>
        <mc:AlternateContent>
          <mc:Choice Requires="wps">
            <w:drawing>
              <wp:inline distT="0" distB="0" distL="0" distR="0" wp14:anchorId="7C886449" wp14:editId="177C4B65">
                <wp:extent cx="6249670" cy="277495"/>
                <wp:effectExtent l="0" t="0" r="0" b="0"/>
                <wp:docPr id="11"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9670" cy="277495"/>
                        </a:xfrm>
                        <a:prstGeom prst="rect">
                          <a:avLst/>
                        </a:prstGeom>
                        <a:solidFill>
                          <a:srgbClr val="D6E3BC"/>
                        </a:solidFill>
                        <a:ln>
                          <a:noFill/>
                        </a:ln>
                        <a:effectLst/>
                        <a:extLst>
                          <a:ext uri="{91240B29-F687-4F45-9708-019B960494DF}">
                            <a14:hiddenLine xmlns:a14="http://schemas.microsoft.com/office/drawing/2010/main" w="12700">
                              <a:solidFill>
                                <a:srgbClr val="9BBB59"/>
                              </a:solidFill>
                              <a:miter lim="800000"/>
                              <a:headEnd/>
                              <a:tailEnd/>
                            </a14:hiddenLine>
                          </a:ext>
                          <a:ext uri="{AF507438-7753-43E0-B8FC-AC1667EBCBE1}">
                            <a14:hiddenEffects xmlns:a14="http://schemas.microsoft.com/office/drawing/2010/main">
                              <a:effectLst>
                                <a:outerShdw dist="28398" dir="3806097" algn="ctr" rotWithShape="0">
                                  <a:srgbClr val="4E6128"/>
                                </a:outerShdw>
                              </a:effectLst>
                            </a14:hiddenEffects>
                          </a:ext>
                        </a:extLst>
                      </wps:spPr>
                      <wps:txbx>
                        <w:txbxContent>
                          <w:p w14:paraId="52B42DEA" w14:textId="7A0441E1" w:rsidR="005A159A" w:rsidRPr="00C96EFB" w:rsidRDefault="005A159A" w:rsidP="00D538B7">
                            <w:pPr>
                              <w:rPr>
                                <w:rFonts w:ascii="Calibri" w:hAnsi="Calibri"/>
                                <w:i/>
                                <w:sz w:val="24"/>
                                <w:szCs w:val="24"/>
                              </w:rPr>
                            </w:pPr>
                            <w:r w:rsidRPr="00D97E8B">
                              <w:rPr>
                                <w:rFonts w:ascii="Calibri" w:hAnsi="Calibri"/>
                                <w:i/>
                                <w:sz w:val="24"/>
                                <w:szCs w:val="24"/>
                              </w:rPr>
                              <w:t xml:space="preserve">Notes: </w:t>
                            </w:r>
                            <w:r>
                              <w:rPr>
                                <w:rFonts w:ascii="Calibri" w:hAnsi="Calibri"/>
                                <w:i/>
                                <w:sz w:val="24"/>
                                <w:szCs w:val="24"/>
                              </w:rPr>
                              <w:t>List the names of all researchers involved in the collection and analysis of data, and their specific role (e.g. Staff, Masters, PhD)</w:t>
                            </w:r>
                          </w:p>
                        </w:txbxContent>
                      </wps:txbx>
                      <wps:bodyPr rot="0" vert="horz" wrap="square" lIns="91440" tIns="45720" rIns="91440" bIns="45720" anchor="t" anchorCtr="0" upright="1">
                        <a:spAutoFit/>
                      </wps:bodyPr>
                    </wps:wsp>
                  </a:graphicData>
                </a:graphic>
              </wp:inline>
            </w:drawing>
          </mc:Choice>
          <mc:Fallback>
            <w:pict>
              <v:shape w14:anchorId="7C886449" id="_x0000_s1035" type="#_x0000_t202" style="width:492.1pt;height: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" fillcolor="#d6e3bc" stroked="f" strokecolor="#9bbb59" strokeweight="1pt">
                <v:shadow color="#4e6128" offset="1pt"/>
                <v:textbox style="mso-fit-shape-to-text:t">
                  <w:txbxContent>
                    <w:p w14:paraId="52B42DEA" w14:textId="7A0441E1" w:rsidR="005A159A" w:rsidRPr="00C96EFB" w:rsidRDefault="005A159A" w:rsidP="00D538B7">
                      <w:pPr>
                        <w:rPr>
                          <w:rFonts w:ascii="Calibri" w:hAnsi="Calibri"/>
                          <w:i/>
                          <w:sz w:val="24"/>
                          <w:szCs w:val="24"/>
                        </w:rPr>
                      </w:pPr>
                      <w:r w:rsidRPr="00D97E8B">
                        <w:rPr>
                          <w:rFonts w:ascii="Calibri" w:hAnsi="Calibri"/>
                          <w:i/>
                          <w:sz w:val="24"/>
                          <w:szCs w:val="24"/>
                        </w:rPr>
                        <w:t xml:space="preserve">Notes: </w:t>
                      </w:r>
                      <w:r>
                        <w:rPr>
                          <w:rFonts w:ascii="Calibri" w:hAnsi="Calibri"/>
                          <w:i/>
                          <w:sz w:val="24"/>
                          <w:szCs w:val="24"/>
                        </w:rPr>
                        <w:t>List the names of all researchers involved in the collection and analysis of data, and their specific role (e.g. Staff, Masters, PhD)</w:t>
                      </w:r>
                    </w:p>
                  </w:txbxContent>
                </v:textbox>
                <w10:anchorlock/>
              </v:shape>
            </w:pict>
          </mc:Fallback>
        </mc:AlternateContent>
      </w:r>
    </w:p>
    <w:p w14:paraId="4B440E36" w14:textId="1F4D3CE3" w:rsidR="00D538B7" w:rsidRPr="00C52286" w:rsidRDefault="00D538B7" w:rsidP="00D538B7">
      <w:pPr>
        <w:pStyle w:val="applicquestion"/>
        <w:ind w:left="0" w:firstLine="0"/>
        <w:rPr>
          <w:rFonts w:asciiTheme="majorHAnsi" w:hAnsiTheme="majorHAnsi" w:cstheme="majorHAnsi"/>
          <w:sz w:val="24"/>
          <w:szCs w:val="24"/>
        </w:rPr>
      </w:pPr>
    </w:p>
    <w:p w14:paraId="59DE4076" w14:textId="3E5BCDE0" w:rsidR="00BC50A6" w:rsidRPr="00BC50A6" w:rsidRDefault="00C52286" w:rsidP="00BE64A0">
      <w:pPr>
        <w:pStyle w:val="applicquestion"/>
        <w:ind w:left="0" w:firstLine="0"/>
        <w:rPr>
          <w:rFonts w:asciiTheme="majorHAnsi" w:hAnsiTheme="majorHAnsi" w:cstheme="majorHAnsi"/>
          <w:b/>
          <w:sz w:val="22"/>
          <w:szCs w:val="22"/>
        </w:rPr>
      </w:pPr>
      <w:r w:rsidRPr="00C52286">
        <w:rPr>
          <w:rFonts w:asciiTheme="majorHAnsi" w:hAnsiTheme="majorHAnsi" w:cstheme="majorHAnsi"/>
          <w:b/>
          <w:sz w:val="22"/>
          <w:szCs w:val="22"/>
        </w:rPr>
        <w:t>Co-applicant name:</w:t>
      </w:r>
    </w:p>
    <w:p w14:paraId="5ABA3971" w14:textId="0F737F39" w:rsidR="00D04B7E" w:rsidRDefault="0093660F" w:rsidP="00BE64A0">
      <w:pPr>
        <w:pStyle w:val="applicquestion"/>
        <w:ind w:left="0" w:firstLine="0"/>
        <w:rPr>
          <w:rFonts w:asciiTheme="majorHAnsi" w:hAnsiTheme="majorHAnsi" w:cstheme="majorHAnsi"/>
          <w:sz w:val="24"/>
          <w:szCs w:val="24"/>
        </w:rPr>
      </w:pPr>
      <w:r>
        <w:rPr>
          <w:rFonts w:asciiTheme="majorHAnsi" w:hAnsiTheme="majorHAnsi" w:cstheme="majorHAnsi"/>
          <w:sz w:val="24"/>
          <w:szCs w:val="24"/>
        </w:rPr>
        <w:t>Kirsten</w:t>
      </w:r>
      <w:r w:rsidR="00D04B7E">
        <w:rPr>
          <w:rFonts w:asciiTheme="majorHAnsi" w:hAnsiTheme="majorHAnsi" w:cstheme="majorHAnsi"/>
          <w:sz w:val="24"/>
          <w:szCs w:val="24"/>
        </w:rPr>
        <w:t xml:space="preserve"> </w:t>
      </w:r>
      <w:r>
        <w:rPr>
          <w:rFonts w:asciiTheme="majorHAnsi" w:hAnsiTheme="majorHAnsi" w:cstheme="majorHAnsi"/>
          <w:sz w:val="24"/>
          <w:szCs w:val="24"/>
        </w:rPr>
        <w:t>Rittershofer</w:t>
      </w:r>
      <w:r w:rsidR="00D04B7E">
        <w:rPr>
          <w:rFonts w:asciiTheme="majorHAnsi" w:hAnsiTheme="majorHAnsi" w:cstheme="majorHAnsi"/>
          <w:sz w:val="24"/>
          <w:szCs w:val="24"/>
        </w:rPr>
        <w:t>, PhD student</w:t>
      </w:r>
    </w:p>
    <w:p w14:paraId="5CE468C0" w14:textId="15B32952" w:rsidR="00650F91" w:rsidRDefault="00650F91" w:rsidP="00BE64A0">
      <w:pPr>
        <w:pStyle w:val="applicquestion"/>
        <w:ind w:left="0" w:firstLine="0"/>
        <w:rPr>
          <w:ins w:id="0" w:author="Matan Mazor" w:date="2022-01-27T13:52:00Z"/>
          <w:rFonts w:asciiTheme="majorHAnsi" w:hAnsiTheme="majorHAnsi" w:cstheme="majorHAnsi"/>
          <w:sz w:val="24"/>
          <w:szCs w:val="24"/>
        </w:rPr>
      </w:pPr>
      <w:r>
        <w:rPr>
          <w:rFonts w:asciiTheme="majorHAnsi" w:hAnsiTheme="majorHAnsi" w:cstheme="majorHAnsi"/>
          <w:sz w:val="24"/>
          <w:szCs w:val="24"/>
        </w:rPr>
        <w:t>Peter Kok, Staff (UCL)</w:t>
      </w:r>
    </w:p>
    <w:p w14:paraId="1544DFCC" w14:textId="497D733E" w:rsidR="0083010D" w:rsidRDefault="0083010D" w:rsidP="00BE64A0">
      <w:pPr>
        <w:pStyle w:val="applicquestion"/>
        <w:ind w:left="0" w:firstLine="0"/>
        <w:rPr>
          <w:ins w:id="1" w:author="Matan Mazor" w:date="2022-01-27T13:52:00Z"/>
          <w:rFonts w:asciiTheme="majorHAnsi" w:hAnsiTheme="majorHAnsi" w:cstheme="majorHAnsi"/>
          <w:sz w:val="24"/>
          <w:szCs w:val="24"/>
        </w:rPr>
      </w:pPr>
      <w:ins w:id="2" w:author="Matan Mazor" w:date="2022-01-27T13:52:00Z">
        <w:r>
          <w:rPr>
            <w:rFonts w:asciiTheme="majorHAnsi" w:hAnsiTheme="majorHAnsi" w:cstheme="majorHAnsi"/>
            <w:sz w:val="24"/>
            <w:szCs w:val="24"/>
          </w:rPr>
          <w:t>Matan Mazor, Staff</w:t>
        </w:r>
      </w:ins>
    </w:p>
    <w:p w14:paraId="6CBAEDD5" w14:textId="5061FB85" w:rsidR="0083010D" w:rsidRDefault="0083010D" w:rsidP="00BE64A0">
      <w:pPr>
        <w:pStyle w:val="applicquestion"/>
        <w:ind w:left="0" w:firstLine="0"/>
        <w:rPr>
          <w:rFonts w:asciiTheme="majorHAnsi" w:hAnsiTheme="majorHAnsi" w:cstheme="majorHAnsi" w:hint="cs"/>
          <w:sz w:val="24"/>
          <w:szCs w:val="24"/>
          <w:rtl/>
          <w:lang w:bidi="he-IL"/>
        </w:rPr>
      </w:pPr>
      <w:ins w:id="3" w:author="Matan Mazor" w:date="2022-01-27T13:52:00Z">
        <w:r>
          <w:rPr>
            <w:rFonts w:asciiTheme="majorHAnsi" w:hAnsiTheme="majorHAnsi" w:cstheme="majorHAnsi"/>
            <w:sz w:val="24"/>
            <w:szCs w:val="24"/>
          </w:rPr>
          <w:t>Emma Kate Ward, Staff</w:t>
        </w:r>
      </w:ins>
    </w:p>
    <w:p w14:paraId="5A4B36F6" w14:textId="77777777" w:rsidR="00BE64A0" w:rsidRPr="00C52286" w:rsidRDefault="00BE64A0" w:rsidP="00BE64A0">
      <w:pPr>
        <w:rPr>
          <w:rFonts w:asciiTheme="majorHAnsi" w:hAnsiTheme="majorHAnsi" w:cstheme="majorHAnsi"/>
        </w:rPr>
      </w:pPr>
    </w:p>
    <w:p w14:paraId="12885A4E" w14:textId="77777777" w:rsidR="00BE64A0" w:rsidRPr="00C52286" w:rsidRDefault="00BE64A0" w:rsidP="00BE64A0">
      <w:pPr>
        <w:pStyle w:val="applicpara"/>
        <w:rPr>
          <w:rFonts w:asciiTheme="majorHAnsi" w:hAnsiTheme="majorHAnsi" w:cstheme="majorHAnsi"/>
          <w:sz w:val="24"/>
          <w:szCs w:val="24"/>
        </w:rPr>
      </w:pPr>
      <w:r w:rsidRPr="00C52286">
        <w:rPr>
          <w:rFonts w:asciiTheme="majorHAnsi" w:hAnsiTheme="majorHAnsi" w:cstheme="majorHAnsi"/>
          <w:noProof/>
          <w:sz w:val="24"/>
          <w:szCs w:val="24"/>
          <w:lang w:val="en-US" w:bidi="he-IL"/>
        </w:rPr>
        <mc:AlternateContent>
          <mc:Choice Requires="wps">
            <w:drawing>
              <wp:inline distT="0" distB="0" distL="0" distR="0" wp14:anchorId="17C36710" wp14:editId="3E5588B6">
                <wp:extent cx="6245225" cy="287020"/>
                <wp:effectExtent l="9525" t="9525" r="12700" b="8255"/>
                <wp:docPr id="7"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87020"/>
                        </a:xfrm>
                        <a:prstGeom prst="rect">
                          <a:avLst/>
                        </a:prstGeom>
                        <a:solidFill>
                          <a:srgbClr val="FFFFFF"/>
                        </a:solidFill>
                        <a:ln w="9525">
                          <a:solidFill>
                            <a:srgbClr val="000000"/>
                          </a:solidFill>
                          <a:miter lim="800000"/>
                          <a:headEnd/>
                          <a:tailEnd/>
                        </a:ln>
                      </wps:spPr>
                      <wps:txbx>
                        <w:txbxContent>
                          <w:p w14:paraId="3580A954" w14:textId="1A23AFCD" w:rsidR="005A159A" w:rsidRPr="00383A7C" w:rsidRDefault="005A159A" w:rsidP="00BE64A0">
                            <w:pPr>
                              <w:rPr>
                                <w:rFonts w:ascii="Calibri" w:hAnsi="Calibri"/>
                                <w:b/>
                              </w:rPr>
                            </w:pPr>
                            <w:r>
                              <w:rPr>
                                <w:rFonts w:ascii="Calibri" w:hAnsi="Calibri"/>
                                <w:b/>
                              </w:rPr>
                              <w:t>Question 4b: Co-applicants (Undergraduates)</w:t>
                            </w:r>
                          </w:p>
                        </w:txbxContent>
                      </wps:txbx>
                      <wps:bodyPr rot="0" vert="horz" wrap="square" lIns="91440" tIns="45720" rIns="91440" bIns="45720" anchor="t" anchorCtr="0" upright="1">
                        <a:spAutoFit/>
                      </wps:bodyPr>
                    </wps:wsp>
                  </a:graphicData>
                </a:graphic>
              </wp:inline>
            </w:drawing>
          </mc:Choice>
          <mc:Fallback>
            <w:pict>
              <v:shape w14:anchorId="17C36710" id="_x0000_s1036" type="#_x0000_t202" style="width:491.75pt;height:2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">
                <v:textbox style="mso-fit-shape-to-text:t">
                  <w:txbxContent>
                    <w:p w14:paraId="3580A954" w14:textId="1A23AFCD" w:rsidR="005A159A" w:rsidRPr="00383A7C" w:rsidRDefault="005A159A" w:rsidP="00BE64A0">
                      <w:pPr>
                        <w:rPr>
                          <w:rFonts w:ascii="Calibri" w:hAnsi="Calibri"/>
                          <w:b/>
                        </w:rPr>
                      </w:pPr>
                      <w:r>
                        <w:rPr>
                          <w:rFonts w:ascii="Calibri" w:hAnsi="Calibri"/>
                          <w:b/>
                        </w:rPr>
                        <w:t>Question 4b: Co-applicants (Undergraduates)</w:t>
                      </w:r>
                    </w:p>
                  </w:txbxContent>
                </v:textbox>
                <w10:anchorlock/>
              </v:shape>
            </w:pict>
          </mc:Fallback>
        </mc:AlternateContent>
      </w:r>
    </w:p>
    <w:p w14:paraId="13FD1B22" w14:textId="77777777" w:rsidR="00BE64A0" w:rsidRPr="00C52286" w:rsidRDefault="00BE64A0" w:rsidP="00BE64A0">
      <w:pPr>
        <w:pStyle w:val="applicpara"/>
        <w:rPr>
          <w:rFonts w:asciiTheme="majorHAnsi" w:hAnsiTheme="majorHAnsi" w:cstheme="majorHAnsi"/>
          <w:sz w:val="24"/>
          <w:szCs w:val="24"/>
        </w:rPr>
      </w:pPr>
      <w:r w:rsidRPr="00C52286">
        <w:rPr>
          <w:rFonts w:asciiTheme="majorHAnsi" w:hAnsiTheme="majorHAnsi" w:cstheme="majorHAnsi"/>
          <w:noProof/>
          <w:sz w:val="24"/>
          <w:szCs w:val="24"/>
          <w:lang w:val="en-US" w:bidi="he-IL"/>
        </w:rPr>
        <mc:AlternateContent>
          <mc:Choice Requires="wps">
            <w:drawing>
              <wp:inline distT="0" distB="0" distL="0" distR="0" wp14:anchorId="726A74EC" wp14:editId="79147485">
                <wp:extent cx="6249670" cy="277495"/>
                <wp:effectExtent l="0" t="0" r="0" b="0"/>
                <wp:docPr id="64"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9670" cy="277495"/>
                        </a:xfrm>
                        <a:prstGeom prst="rect">
                          <a:avLst/>
                        </a:prstGeom>
                        <a:solidFill>
                          <a:srgbClr val="D6E3BC"/>
                        </a:solidFill>
                        <a:ln>
                          <a:noFill/>
                        </a:ln>
                        <a:effectLst/>
                        <a:extLst>
                          <a:ext uri="{91240B29-F687-4F45-9708-019B960494DF}">
                            <a14:hiddenLine xmlns:a14="http://schemas.microsoft.com/office/drawing/2010/main" w="12700">
                              <a:solidFill>
                                <a:srgbClr val="9BBB59"/>
                              </a:solidFill>
                              <a:miter lim="800000"/>
                              <a:headEnd/>
                              <a:tailEnd/>
                            </a14:hiddenLine>
                          </a:ext>
                          <a:ext uri="{AF507438-7753-43E0-B8FC-AC1667EBCBE1}">
                            <a14:hiddenEffects xmlns:a14="http://schemas.microsoft.com/office/drawing/2010/main">
                              <a:effectLst>
                                <a:outerShdw dist="28398" dir="3806097" algn="ctr" rotWithShape="0">
                                  <a:srgbClr val="4E6128"/>
                                </a:outerShdw>
                              </a:effectLst>
                            </a14:hiddenEffects>
                          </a:ext>
                        </a:extLst>
                      </wps:spPr>
                      <wps:txbx>
                        <w:txbxContent>
                          <w:p w14:paraId="50688E3B" w14:textId="019ED0B2" w:rsidR="005A159A" w:rsidRPr="00C96EFB" w:rsidRDefault="005A159A" w:rsidP="00BE64A0">
                            <w:pPr>
                              <w:rPr>
                                <w:rFonts w:ascii="Calibri" w:hAnsi="Calibri"/>
                                <w:i/>
                                <w:sz w:val="24"/>
                                <w:szCs w:val="24"/>
                              </w:rPr>
                            </w:pPr>
                            <w:r w:rsidRPr="00D97E8B">
                              <w:rPr>
                                <w:rFonts w:ascii="Calibri" w:hAnsi="Calibri"/>
                                <w:i/>
                                <w:sz w:val="24"/>
                                <w:szCs w:val="24"/>
                              </w:rPr>
                              <w:t xml:space="preserve">Notes: </w:t>
                            </w:r>
                            <w:r>
                              <w:rPr>
                                <w:rFonts w:ascii="Calibri" w:hAnsi="Calibri"/>
                                <w:i/>
                                <w:sz w:val="24"/>
                                <w:szCs w:val="24"/>
                              </w:rPr>
                              <w:t>List the names of all researchers involved in the collection and analysis of data, and their specific role (e.g. Undergraduate)</w:t>
                            </w:r>
                          </w:p>
                        </w:txbxContent>
                      </wps:txbx>
                      <wps:bodyPr rot="0" vert="horz" wrap="square" lIns="91440" tIns="45720" rIns="91440" bIns="45720" anchor="t" anchorCtr="0" upright="1">
                        <a:spAutoFit/>
                      </wps:bodyPr>
                    </wps:wsp>
                  </a:graphicData>
                </a:graphic>
              </wp:inline>
            </w:drawing>
          </mc:Choice>
          <mc:Fallback>
            <w:pict>
              <v:shape w14:anchorId="726A74EC" id="_x0000_s1037" type="#_x0000_t202" style="width:492.1pt;height: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" fillcolor="#d6e3bc" stroked="f" strokecolor="#9bbb59" strokeweight="1pt">
                <v:shadow color="#4e6128" offset="1pt"/>
                <v:textbox style="mso-fit-shape-to-text:t">
                  <w:txbxContent>
                    <w:p w14:paraId="50688E3B" w14:textId="019ED0B2" w:rsidR="005A159A" w:rsidRPr="00C96EFB" w:rsidRDefault="005A159A" w:rsidP="00BE64A0">
                      <w:pPr>
                        <w:rPr>
                          <w:rFonts w:ascii="Calibri" w:hAnsi="Calibri"/>
                          <w:i/>
                          <w:sz w:val="24"/>
                          <w:szCs w:val="24"/>
                        </w:rPr>
                      </w:pPr>
                      <w:r w:rsidRPr="00D97E8B">
                        <w:rPr>
                          <w:rFonts w:ascii="Calibri" w:hAnsi="Calibri"/>
                          <w:i/>
                          <w:sz w:val="24"/>
                          <w:szCs w:val="24"/>
                        </w:rPr>
                        <w:t xml:space="preserve">Notes: </w:t>
                      </w:r>
                      <w:r>
                        <w:rPr>
                          <w:rFonts w:ascii="Calibri" w:hAnsi="Calibri"/>
                          <w:i/>
                          <w:sz w:val="24"/>
                          <w:szCs w:val="24"/>
                        </w:rPr>
                        <w:t>List the names of all researchers involved in the collection and analysis of data, and their specific role (e.g. Undergraduate)</w:t>
                      </w:r>
                    </w:p>
                  </w:txbxContent>
                </v:textbox>
                <w10:anchorlock/>
              </v:shape>
            </w:pict>
          </mc:Fallback>
        </mc:AlternateContent>
      </w:r>
    </w:p>
    <w:p w14:paraId="7006B50D" w14:textId="20BD3265" w:rsidR="00BE64A0" w:rsidRDefault="00BE64A0" w:rsidP="00BE64A0">
      <w:pPr>
        <w:pStyle w:val="applicquestion"/>
        <w:ind w:left="0" w:firstLine="0"/>
        <w:rPr>
          <w:rFonts w:asciiTheme="majorHAnsi" w:hAnsiTheme="majorHAnsi" w:cstheme="majorHAnsi"/>
          <w:sz w:val="24"/>
          <w:szCs w:val="24"/>
        </w:rPr>
      </w:pPr>
    </w:p>
    <w:p w14:paraId="1542FF92" w14:textId="1CAD9678" w:rsidR="00C52286" w:rsidRPr="00C52286" w:rsidRDefault="00C52286" w:rsidP="00BE64A0">
      <w:pPr>
        <w:pStyle w:val="applicquestion"/>
        <w:ind w:left="0" w:firstLine="0"/>
        <w:rPr>
          <w:rFonts w:asciiTheme="majorHAnsi" w:hAnsiTheme="majorHAnsi" w:cstheme="majorHAnsi"/>
          <w:b/>
          <w:sz w:val="24"/>
          <w:szCs w:val="24"/>
        </w:rPr>
      </w:pPr>
      <w:r>
        <w:rPr>
          <w:rFonts w:asciiTheme="majorHAnsi" w:hAnsiTheme="majorHAnsi" w:cstheme="majorHAnsi"/>
          <w:b/>
          <w:sz w:val="24"/>
          <w:szCs w:val="24"/>
        </w:rPr>
        <w:t>Name:</w:t>
      </w:r>
      <w:r w:rsidRPr="000B6ED8">
        <w:rPr>
          <w:rFonts w:asciiTheme="majorHAnsi" w:hAnsiTheme="majorHAnsi" w:cstheme="majorHAnsi"/>
          <w:sz w:val="24"/>
          <w:szCs w:val="24"/>
        </w:rPr>
        <w:tab/>
      </w:r>
      <w:r w:rsidR="000B6ED8" w:rsidRPr="000B6ED8">
        <w:rPr>
          <w:rFonts w:asciiTheme="majorHAnsi" w:hAnsiTheme="majorHAnsi" w:cstheme="majorHAnsi"/>
          <w:sz w:val="24"/>
          <w:szCs w:val="24"/>
        </w:rPr>
        <w:t>N/A</w:t>
      </w:r>
      <w:r w:rsidRPr="000B6ED8">
        <w:rPr>
          <w:rFonts w:asciiTheme="majorHAnsi" w:hAnsiTheme="majorHAnsi" w:cstheme="majorHAnsi"/>
          <w:sz w:val="24"/>
          <w:szCs w:val="24"/>
        </w:rPr>
        <w:tab/>
      </w:r>
      <w:r>
        <w:rPr>
          <w:rFonts w:asciiTheme="majorHAnsi" w:hAnsiTheme="majorHAnsi" w:cstheme="majorHAnsi"/>
          <w:b/>
          <w:sz w:val="24"/>
          <w:szCs w:val="24"/>
        </w:rPr>
        <w:tab/>
      </w:r>
      <w:r>
        <w:rPr>
          <w:rFonts w:asciiTheme="majorHAnsi" w:hAnsiTheme="majorHAnsi" w:cstheme="majorHAnsi"/>
          <w:b/>
          <w:sz w:val="24"/>
          <w:szCs w:val="24"/>
        </w:rPr>
        <w:tab/>
      </w:r>
      <w:r>
        <w:rPr>
          <w:rFonts w:asciiTheme="majorHAnsi" w:hAnsiTheme="majorHAnsi" w:cstheme="majorHAnsi"/>
          <w:b/>
          <w:sz w:val="24"/>
          <w:szCs w:val="24"/>
        </w:rPr>
        <w:tab/>
        <w:t>Student ID:</w:t>
      </w:r>
      <w:r w:rsidR="000B6ED8">
        <w:rPr>
          <w:rFonts w:asciiTheme="majorHAnsi" w:hAnsiTheme="majorHAnsi" w:cstheme="majorHAnsi"/>
          <w:b/>
          <w:sz w:val="24"/>
          <w:szCs w:val="24"/>
        </w:rPr>
        <w:t xml:space="preserve"> </w:t>
      </w:r>
      <w:r w:rsidR="000B6ED8" w:rsidRPr="000B6ED8">
        <w:rPr>
          <w:rFonts w:asciiTheme="majorHAnsi" w:hAnsiTheme="majorHAnsi" w:cstheme="majorHAnsi"/>
          <w:sz w:val="24"/>
          <w:szCs w:val="24"/>
        </w:rPr>
        <w:t>N/A</w:t>
      </w:r>
    </w:p>
    <w:p w14:paraId="5670033C" w14:textId="77777777" w:rsidR="001D13B4" w:rsidRPr="00C52286" w:rsidRDefault="001D13B4" w:rsidP="00D538B7">
      <w:pPr>
        <w:pStyle w:val="applicquestion"/>
        <w:ind w:left="0" w:firstLine="0"/>
        <w:rPr>
          <w:rFonts w:asciiTheme="majorHAnsi" w:hAnsiTheme="majorHAnsi" w:cstheme="majorHAnsi"/>
          <w:sz w:val="24"/>
          <w:szCs w:val="24"/>
        </w:rPr>
      </w:pPr>
    </w:p>
    <w:p w14:paraId="2238FD19" w14:textId="77777777" w:rsidR="00D538B7" w:rsidRPr="00C52286" w:rsidRDefault="00D538B7" w:rsidP="00D538B7">
      <w:pPr>
        <w:pStyle w:val="applicpara"/>
        <w:rPr>
          <w:rFonts w:asciiTheme="majorHAnsi" w:hAnsiTheme="majorHAnsi" w:cstheme="majorHAnsi"/>
          <w:b/>
          <w:sz w:val="24"/>
          <w:szCs w:val="24"/>
        </w:rPr>
      </w:pPr>
      <w:r w:rsidRPr="00C52286">
        <w:rPr>
          <w:rFonts w:asciiTheme="majorHAnsi" w:hAnsiTheme="majorHAnsi" w:cstheme="majorHAnsi"/>
          <w:b/>
          <w:noProof/>
          <w:sz w:val="24"/>
          <w:szCs w:val="24"/>
          <w:lang w:val="en-US" w:bidi="he-IL"/>
        </w:rPr>
        <mc:AlternateContent>
          <mc:Choice Requires="wps">
            <w:drawing>
              <wp:inline distT="0" distB="0" distL="0" distR="0" wp14:anchorId="574DFD42" wp14:editId="65F9B892">
                <wp:extent cx="6245225" cy="273050"/>
                <wp:effectExtent l="0" t="0" r="28575" b="33655"/>
                <wp:docPr id="58"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73050"/>
                        </a:xfrm>
                        <a:prstGeom prst="rect">
                          <a:avLst/>
                        </a:prstGeom>
                        <a:solidFill>
                          <a:srgbClr val="FFFFFF"/>
                        </a:solidFill>
                        <a:ln w="9525">
                          <a:solidFill>
                            <a:srgbClr val="000000"/>
                          </a:solidFill>
                          <a:miter lim="800000"/>
                          <a:headEnd/>
                          <a:tailEnd/>
                        </a:ln>
                      </wps:spPr>
                      <wps:txbx>
                        <w:txbxContent>
                          <w:p w14:paraId="589E54F0" w14:textId="77777777" w:rsidR="005A159A" w:rsidRPr="00383A7C" w:rsidRDefault="005A159A" w:rsidP="00D538B7">
                            <w:pPr>
                              <w:rPr>
                                <w:rFonts w:ascii="Calibri" w:hAnsi="Calibri"/>
                                <w:b/>
                              </w:rPr>
                            </w:pPr>
                            <w:r w:rsidRPr="00383A7C">
                              <w:rPr>
                                <w:rFonts w:ascii="Calibri" w:hAnsi="Calibri"/>
                                <w:b/>
                              </w:rPr>
                              <w:t xml:space="preserve">Question </w:t>
                            </w:r>
                            <w:r>
                              <w:rPr>
                                <w:rFonts w:ascii="Calibri" w:hAnsi="Calibri"/>
                                <w:b/>
                              </w:rPr>
                              <w:t>5: Contact details</w:t>
                            </w:r>
                          </w:p>
                        </w:txbxContent>
                      </wps:txbx>
                      <wps:bodyPr rot="0" vert="horz" wrap="square" lIns="91440" tIns="45720" rIns="91440" bIns="45720" anchor="t" anchorCtr="0" upright="1">
                        <a:spAutoFit/>
                      </wps:bodyPr>
                    </wps:wsp>
                  </a:graphicData>
                </a:graphic>
              </wp:inline>
            </w:drawing>
          </mc:Choice>
          <mc:Fallback>
            <w:pict>
              <v:shape w14:anchorId="574DFD42" id="_x0000_s1038" type="#_x0000_t202" style="width:491.75pt;height: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">
                <v:textbox style="mso-fit-shape-to-text:t">
                  <w:txbxContent>
                    <w:p w14:paraId="589E54F0" w14:textId="77777777" w:rsidR="005A159A" w:rsidRPr="00383A7C" w:rsidRDefault="005A159A" w:rsidP="00D538B7">
                      <w:pPr>
                        <w:rPr>
                          <w:rFonts w:ascii="Calibri" w:hAnsi="Calibri"/>
                          <w:b/>
                        </w:rPr>
                      </w:pPr>
                      <w:r w:rsidRPr="00383A7C">
                        <w:rPr>
                          <w:rFonts w:ascii="Calibri" w:hAnsi="Calibri"/>
                          <w:b/>
                        </w:rPr>
                        <w:t xml:space="preserve">Question </w:t>
                      </w:r>
                      <w:r>
                        <w:rPr>
                          <w:rFonts w:ascii="Calibri" w:hAnsi="Calibri"/>
                          <w:b/>
                        </w:rPr>
                        <w:t>5: Contact details</w:t>
                      </w:r>
                    </w:p>
                  </w:txbxContent>
                </v:textbox>
                <w10:anchorlock/>
              </v:shape>
            </w:pict>
          </mc:Fallback>
        </mc:AlternateContent>
      </w:r>
    </w:p>
    <w:p w14:paraId="7F527BEC" w14:textId="77777777" w:rsidR="00D538B7" w:rsidRPr="00C52286" w:rsidRDefault="00D538B7" w:rsidP="00D538B7">
      <w:pPr>
        <w:pStyle w:val="applicpara"/>
        <w:rPr>
          <w:rFonts w:asciiTheme="majorHAnsi" w:hAnsiTheme="majorHAnsi" w:cstheme="majorHAnsi"/>
          <w:sz w:val="24"/>
          <w:szCs w:val="24"/>
        </w:rPr>
      </w:pPr>
      <w:r w:rsidRPr="00C52286">
        <w:rPr>
          <w:rFonts w:asciiTheme="majorHAnsi" w:hAnsiTheme="majorHAnsi" w:cstheme="majorHAnsi"/>
          <w:noProof/>
          <w:sz w:val="24"/>
          <w:szCs w:val="24"/>
          <w:lang w:val="en-US" w:bidi="he-IL"/>
        </w:rPr>
        <mc:AlternateContent>
          <mc:Choice Requires="wps">
            <w:drawing>
              <wp:inline distT="0" distB="0" distL="0" distR="0" wp14:anchorId="382AB2F3" wp14:editId="591FDC0F">
                <wp:extent cx="6251575" cy="616585"/>
                <wp:effectExtent l="0" t="1270" r="635" b="4445"/>
                <wp:docPr id="5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1575" cy="616585"/>
                        </a:xfrm>
                        <a:prstGeom prst="rect">
                          <a:avLst/>
                        </a:prstGeom>
                        <a:solidFill>
                          <a:srgbClr val="D6E3BC"/>
                        </a:solidFill>
                        <a:ln>
                          <a:noFill/>
                        </a:ln>
                        <a:effectLst/>
                        <a:extLst>
                          <a:ext uri="{91240B29-F687-4F45-9708-019B960494DF}">
                            <a14:hiddenLine xmlns:a14="http://schemas.microsoft.com/office/drawing/2010/main" w="12700">
                              <a:solidFill>
                                <a:srgbClr val="9BBB59"/>
                              </a:solidFill>
                              <a:miter lim="800000"/>
                              <a:headEnd/>
                              <a:tailEnd/>
                            </a14:hiddenLine>
                          </a:ext>
                          <a:ext uri="{AF507438-7753-43E0-B8FC-AC1667EBCBE1}">
                            <a14:hiddenEffects xmlns:a14="http://schemas.microsoft.com/office/drawing/2010/main">
                              <a:effectLst>
                                <a:outerShdw dist="28398" dir="3806097" algn="ctr" rotWithShape="0">
                                  <a:srgbClr val="4E6128"/>
                                </a:outerShdw>
                              </a:effectLst>
                            </a14:hiddenEffects>
                          </a:ext>
                        </a:extLst>
                      </wps:spPr>
                      <wps:txbx>
                        <w:txbxContent>
                          <w:p w14:paraId="6023AAB5" w14:textId="77777777" w:rsidR="005A159A" w:rsidRPr="00383A7C" w:rsidRDefault="005A159A" w:rsidP="00D538B7">
                            <w:pPr>
                              <w:rPr>
                                <w:rFonts w:ascii="Calibri" w:hAnsi="Calibri"/>
                                <w:i/>
                              </w:rPr>
                            </w:pPr>
                            <w:r w:rsidRPr="00D97E8B">
                              <w:rPr>
                                <w:rFonts w:ascii="Calibri" w:hAnsi="Calibri"/>
                                <w:i/>
                                <w:sz w:val="24"/>
                                <w:szCs w:val="24"/>
                              </w:rPr>
                              <w:t xml:space="preserve">Notes: </w:t>
                            </w:r>
                            <w:r>
                              <w:rPr>
                                <w:rFonts w:ascii="Calibri" w:hAnsi="Calibri"/>
                                <w:i/>
                                <w:sz w:val="24"/>
                                <w:szCs w:val="24"/>
                              </w:rPr>
                              <w:t>Please provide email addresses for all applicants. The approval certificate will be sent via email and must be retained</w:t>
                            </w:r>
                          </w:p>
                        </w:txbxContent>
                      </wps:txbx>
                      <wps:bodyPr rot="0" vert="horz" wrap="square" lIns="91440" tIns="45720" rIns="91440" bIns="45720" anchor="t" anchorCtr="0" upright="1">
                        <a:noAutofit/>
                      </wps:bodyPr>
                    </wps:wsp>
                  </a:graphicData>
                </a:graphic>
              </wp:inline>
            </w:drawing>
          </mc:Choice>
          <mc:Fallback>
            <w:pict>
              <v:shape w14:anchorId="382AB2F3" id="Text Box 18" o:spid="_x0000_s1039" type="#_x0000_t202" style="width:492.25pt;height:4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" fillcolor="#d6e3bc" stroked="f" strokecolor="#9bbb59" strokeweight="1pt">
                <v:shadow color="#4e6128" offset="1pt"/>
                <v:textbox>
                  <w:txbxContent>
                    <w:p w14:paraId="6023AAB5" w14:textId="77777777" w:rsidR="005A159A" w:rsidRPr="00383A7C" w:rsidRDefault="005A159A" w:rsidP="00D538B7">
                      <w:pPr>
                        <w:rPr>
                          <w:rFonts w:ascii="Calibri" w:hAnsi="Calibri"/>
                          <w:i/>
                        </w:rPr>
                      </w:pPr>
                      <w:r w:rsidRPr="00D97E8B">
                        <w:rPr>
                          <w:rFonts w:ascii="Calibri" w:hAnsi="Calibri"/>
                          <w:i/>
                          <w:sz w:val="24"/>
                          <w:szCs w:val="24"/>
                        </w:rPr>
                        <w:t xml:space="preserve">Notes: </w:t>
                      </w:r>
                      <w:r>
                        <w:rPr>
                          <w:rFonts w:ascii="Calibri" w:hAnsi="Calibri"/>
                          <w:i/>
                          <w:sz w:val="24"/>
                          <w:szCs w:val="24"/>
                        </w:rPr>
                        <w:t>Please provide email addresses for all applicants. The approval certificate will be sent via email and must be retained</w:t>
                      </w:r>
                    </w:p>
                  </w:txbxContent>
                </v:textbox>
                <w10:anchorlock/>
              </v:shape>
            </w:pict>
          </mc:Fallback>
        </mc:AlternateContent>
      </w:r>
    </w:p>
    <w:p w14:paraId="1A6916C1" w14:textId="586E8158" w:rsidR="00D538B7" w:rsidRDefault="00D538B7" w:rsidP="00D538B7">
      <w:pPr>
        <w:pStyle w:val="applicquestion"/>
        <w:ind w:left="0" w:firstLine="0"/>
        <w:rPr>
          <w:rFonts w:asciiTheme="majorHAnsi" w:hAnsiTheme="majorHAnsi" w:cstheme="majorHAnsi"/>
          <w:sz w:val="24"/>
          <w:szCs w:val="24"/>
        </w:rPr>
      </w:pPr>
    </w:p>
    <w:p w14:paraId="2264F040" w14:textId="1D6243EF" w:rsidR="00C52286" w:rsidRPr="00C52286" w:rsidRDefault="00C52286" w:rsidP="00D538B7">
      <w:pPr>
        <w:pStyle w:val="applicquestion"/>
        <w:ind w:left="0" w:firstLine="0"/>
        <w:rPr>
          <w:rFonts w:asciiTheme="majorHAnsi" w:hAnsiTheme="majorHAnsi" w:cstheme="majorHAnsi"/>
          <w:b/>
          <w:sz w:val="24"/>
          <w:szCs w:val="24"/>
        </w:rPr>
      </w:pPr>
      <w:r>
        <w:rPr>
          <w:rFonts w:asciiTheme="majorHAnsi" w:hAnsiTheme="majorHAnsi" w:cstheme="majorHAnsi"/>
          <w:b/>
          <w:sz w:val="24"/>
          <w:szCs w:val="24"/>
        </w:rPr>
        <w:t>Email addresses:</w:t>
      </w:r>
    </w:p>
    <w:p w14:paraId="4C9AB411" w14:textId="750F3BCD" w:rsidR="00D538B7" w:rsidRDefault="00BC50A6" w:rsidP="00D538B7">
      <w:pPr>
        <w:pStyle w:val="applicpara"/>
        <w:rPr>
          <w:rFonts w:asciiTheme="majorHAnsi" w:hAnsiTheme="majorHAnsi" w:cstheme="majorHAnsi"/>
          <w:sz w:val="24"/>
          <w:szCs w:val="24"/>
        </w:rPr>
      </w:pPr>
      <w:r>
        <w:rPr>
          <w:rFonts w:asciiTheme="majorHAnsi" w:hAnsiTheme="majorHAnsi" w:cstheme="majorHAnsi"/>
          <w:sz w:val="24"/>
          <w:szCs w:val="24"/>
        </w:rPr>
        <w:lastRenderedPageBreak/>
        <w:t xml:space="preserve">Dr Clare Press </w:t>
      </w:r>
      <w:hyperlink r:id="rId9" w:history="1">
        <w:r w:rsidRPr="001B3C0A">
          <w:rPr>
            <w:rStyle w:val="Hyperlink"/>
            <w:rFonts w:asciiTheme="majorHAnsi" w:hAnsiTheme="majorHAnsi" w:cstheme="majorHAnsi"/>
            <w:sz w:val="24"/>
            <w:szCs w:val="24"/>
          </w:rPr>
          <w:t>c.press@bbk.ac.uk</w:t>
        </w:r>
      </w:hyperlink>
    </w:p>
    <w:p w14:paraId="42392010" w14:textId="7E9D2521" w:rsidR="00D04B7E" w:rsidRDefault="0093660F" w:rsidP="00D538B7">
      <w:pPr>
        <w:pStyle w:val="applicpara"/>
        <w:rPr>
          <w:rFonts w:asciiTheme="majorHAnsi" w:hAnsiTheme="majorHAnsi" w:cstheme="majorHAnsi"/>
          <w:sz w:val="24"/>
          <w:szCs w:val="24"/>
          <w:lang w:val="de-DE"/>
        </w:rPr>
      </w:pPr>
      <w:r w:rsidRPr="0093660F">
        <w:rPr>
          <w:rFonts w:asciiTheme="majorHAnsi" w:hAnsiTheme="majorHAnsi" w:cstheme="majorHAnsi"/>
          <w:sz w:val="24"/>
          <w:szCs w:val="24"/>
          <w:lang w:val="de-DE"/>
        </w:rPr>
        <w:t>Kirsten</w:t>
      </w:r>
      <w:r w:rsidR="00D04B7E" w:rsidRPr="0093660F">
        <w:rPr>
          <w:rFonts w:asciiTheme="majorHAnsi" w:hAnsiTheme="majorHAnsi" w:cstheme="majorHAnsi"/>
          <w:sz w:val="24"/>
          <w:szCs w:val="24"/>
          <w:lang w:val="de-DE"/>
        </w:rPr>
        <w:t xml:space="preserve"> </w:t>
      </w:r>
      <w:r w:rsidRPr="0093660F">
        <w:rPr>
          <w:rFonts w:asciiTheme="majorHAnsi" w:hAnsiTheme="majorHAnsi" w:cstheme="majorHAnsi"/>
          <w:sz w:val="24"/>
          <w:szCs w:val="24"/>
          <w:lang w:val="de-DE"/>
        </w:rPr>
        <w:t xml:space="preserve">Rittershofer </w:t>
      </w:r>
      <w:hyperlink r:id="rId10" w:history="1">
        <w:r w:rsidR="00650F91" w:rsidRPr="00AB7E1C">
          <w:rPr>
            <w:rStyle w:val="Hyperlink"/>
            <w:rFonts w:asciiTheme="majorHAnsi" w:hAnsiTheme="majorHAnsi" w:cstheme="majorHAnsi"/>
            <w:sz w:val="24"/>
            <w:szCs w:val="24"/>
            <w:lang w:val="de-DE"/>
          </w:rPr>
          <w:t>k.rittershofer@bbk.ac.uk</w:t>
        </w:r>
      </w:hyperlink>
    </w:p>
    <w:p w14:paraId="38CA3DC8" w14:textId="31BF3EEE" w:rsidR="00650F91" w:rsidRDefault="00650F91" w:rsidP="00D538B7">
      <w:pPr>
        <w:pStyle w:val="applicpara"/>
        <w:rPr>
          <w:ins w:id="4" w:author="Matan Mazor" w:date="2022-01-27T13:57:00Z"/>
          <w:rFonts w:asciiTheme="majorHAnsi" w:hAnsiTheme="majorHAnsi" w:cstheme="majorHAnsi"/>
          <w:sz w:val="24"/>
          <w:szCs w:val="24"/>
          <w:rtl/>
          <w:lang w:val="de-DE"/>
        </w:rPr>
      </w:pPr>
      <w:r>
        <w:rPr>
          <w:rFonts w:asciiTheme="majorHAnsi" w:hAnsiTheme="majorHAnsi" w:cstheme="majorHAnsi"/>
          <w:sz w:val="24"/>
          <w:szCs w:val="24"/>
          <w:lang w:val="de-DE"/>
        </w:rPr>
        <w:t xml:space="preserve">Peter Kok </w:t>
      </w:r>
      <w:hyperlink r:id="rId11" w:history="1">
        <w:r w:rsidR="00CE45C1" w:rsidRPr="00643739">
          <w:rPr>
            <w:rStyle w:val="Hyperlink"/>
            <w:rFonts w:asciiTheme="majorHAnsi" w:hAnsiTheme="majorHAnsi" w:cstheme="majorHAnsi"/>
            <w:sz w:val="24"/>
            <w:szCs w:val="24"/>
            <w:lang w:val="de-DE"/>
          </w:rPr>
          <w:t>p.kok@ucl.ac.uk</w:t>
        </w:r>
      </w:hyperlink>
      <w:r w:rsidR="00CE45C1">
        <w:rPr>
          <w:rFonts w:asciiTheme="majorHAnsi" w:hAnsiTheme="majorHAnsi" w:cstheme="majorHAnsi"/>
          <w:sz w:val="24"/>
          <w:szCs w:val="24"/>
          <w:lang w:val="de-DE"/>
        </w:rPr>
        <w:t xml:space="preserve"> </w:t>
      </w:r>
    </w:p>
    <w:p w14:paraId="10DDEF2E" w14:textId="7C7804F6" w:rsidR="0083010D" w:rsidRDefault="0083010D" w:rsidP="00D538B7">
      <w:pPr>
        <w:pStyle w:val="applicpara"/>
        <w:rPr>
          <w:ins w:id="5" w:author="Matan Mazor" w:date="2022-01-27T13:57:00Z"/>
          <w:rFonts w:asciiTheme="majorHAnsi" w:hAnsiTheme="majorHAnsi" w:cstheme="majorHAnsi"/>
          <w:sz w:val="24"/>
          <w:szCs w:val="24"/>
          <w:lang w:bidi="he-IL"/>
        </w:rPr>
      </w:pPr>
      <w:ins w:id="6" w:author="Matan Mazor" w:date="2022-01-27T13:57:00Z">
        <w:r>
          <w:rPr>
            <w:rFonts w:asciiTheme="majorHAnsi" w:hAnsiTheme="majorHAnsi" w:cstheme="majorHAnsi"/>
            <w:sz w:val="24"/>
            <w:szCs w:val="24"/>
            <w:lang w:bidi="he-IL"/>
          </w:rPr>
          <w:t xml:space="preserve">Matan Mazor </w:t>
        </w:r>
        <w:r>
          <w:rPr>
            <w:rFonts w:asciiTheme="majorHAnsi" w:hAnsiTheme="majorHAnsi" w:cstheme="majorHAnsi"/>
            <w:sz w:val="24"/>
            <w:szCs w:val="24"/>
            <w:lang w:bidi="he-IL"/>
          </w:rPr>
          <w:fldChar w:fldCharType="begin"/>
        </w:r>
        <w:r>
          <w:rPr>
            <w:rFonts w:asciiTheme="majorHAnsi" w:hAnsiTheme="majorHAnsi" w:cstheme="majorHAnsi"/>
            <w:sz w:val="24"/>
            <w:szCs w:val="24"/>
            <w:lang w:bidi="he-IL"/>
          </w:rPr>
          <w:instrText xml:space="preserve"> HYPERLINK "mailto:m.mazor@bbk.ac.uk" </w:instrText>
        </w:r>
        <w:r>
          <w:rPr>
            <w:rFonts w:asciiTheme="majorHAnsi" w:hAnsiTheme="majorHAnsi" w:cstheme="majorHAnsi"/>
            <w:sz w:val="24"/>
            <w:szCs w:val="24"/>
            <w:lang w:bidi="he-IL"/>
          </w:rPr>
          <w:fldChar w:fldCharType="separate"/>
        </w:r>
        <w:r w:rsidRPr="00287BDF">
          <w:rPr>
            <w:rStyle w:val="Hyperlink"/>
            <w:rFonts w:asciiTheme="majorHAnsi" w:hAnsiTheme="majorHAnsi" w:cstheme="majorHAnsi"/>
            <w:sz w:val="24"/>
            <w:szCs w:val="24"/>
            <w:lang w:bidi="he-IL"/>
          </w:rPr>
          <w:t>m.mazor@bbk.ac.uk</w:t>
        </w:r>
        <w:r>
          <w:rPr>
            <w:rFonts w:asciiTheme="majorHAnsi" w:hAnsiTheme="majorHAnsi" w:cstheme="majorHAnsi"/>
            <w:sz w:val="24"/>
            <w:szCs w:val="24"/>
            <w:lang w:bidi="he-IL"/>
          </w:rPr>
          <w:fldChar w:fldCharType="end"/>
        </w:r>
      </w:ins>
    </w:p>
    <w:p w14:paraId="29C489EF" w14:textId="59981AF1" w:rsidR="0083010D" w:rsidRPr="0083010D" w:rsidRDefault="0083010D" w:rsidP="00D538B7">
      <w:pPr>
        <w:pStyle w:val="applicpara"/>
        <w:rPr>
          <w:rFonts w:asciiTheme="majorHAnsi" w:hAnsiTheme="majorHAnsi" w:cstheme="majorHAnsi"/>
          <w:sz w:val="24"/>
          <w:szCs w:val="24"/>
          <w:lang w:bidi="he-IL"/>
          <w:rPrChange w:id="7" w:author="Matan Mazor" w:date="2022-01-27T13:57:00Z">
            <w:rPr>
              <w:rFonts w:asciiTheme="majorHAnsi" w:hAnsiTheme="majorHAnsi" w:cstheme="majorHAnsi" w:hint="cs"/>
              <w:sz w:val="24"/>
              <w:szCs w:val="24"/>
              <w:lang w:val="de-DE" w:bidi="he-IL"/>
            </w:rPr>
          </w:rPrChange>
        </w:rPr>
      </w:pPr>
      <w:ins w:id="8" w:author="Matan Mazor" w:date="2022-01-27T13:57:00Z">
        <w:r>
          <w:rPr>
            <w:rFonts w:asciiTheme="majorHAnsi" w:hAnsiTheme="majorHAnsi" w:cstheme="majorHAnsi"/>
            <w:sz w:val="24"/>
            <w:szCs w:val="24"/>
            <w:lang w:bidi="he-IL"/>
          </w:rPr>
          <w:t xml:space="preserve">Emma Kate Ward </w:t>
        </w:r>
      </w:ins>
      <w:ins w:id="9" w:author="Matan Mazor" w:date="2022-01-27T13:58:00Z">
        <w:r w:rsidRPr="0083010D">
          <w:rPr>
            <w:rFonts w:asciiTheme="majorHAnsi" w:hAnsiTheme="majorHAnsi" w:cstheme="majorHAnsi"/>
            <w:sz w:val="24"/>
            <w:szCs w:val="24"/>
            <w:lang w:bidi="he-IL"/>
          </w:rPr>
          <w:t>e.ward@bbk.ac.uk</w:t>
        </w:r>
      </w:ins>
    </w:p>
    <w:p w14:paraId="449B993C" w14:textId="77777777" w:rsidR="00BC50A6" w:rsidRPr="0093660F" w:rsidRDefault="00BC50A6" w:rsidP="00D538B7">
      <w:pPr>
        <w:pStyle w:val="applicpara"/>
        <w:rPr>
          <w:rFonts w:asciiTheme="majorHAnsi" w:hAnsiTheme="majorHAnsi" w:cstheme="majorHAnsi"/>
          <w:sz w:val="24"/>
          <w:szCs w:val="24"/>
          <w:lang w:val="de-DE"/>
        </w:rPr>
      </w:pPr>
    </w:p>
    <w:p w14:paraId="62BFDAA1" w14:textId="77777777" w:rsidR="00D538B7" w:rsidRPr="00C52286" w:rsidRDefault="00D538B7" w:rsidP="00D538B7">
      <w:pPr>
        <w:pStyle w:val="applicpara"/>
        <w:rPr>
          <w:rFonts w:asciiTheme="majorHAnsi" w:hAnsiTheme="majorHAnsi" w:cstheme="majorHAnsi"/>
          <w:b/>
          <w:sz w:val="24"/>
          <w:szCs w:val="24"/>
        </w:rPr>
      </w:pPr>
      <w:r w:rsidRPr="00C52286">
        <w:rPr>
          <w:rFonts w:asciiTheme="majorHAnsi" w:hAnsiTheme="majorHAnsi" w:cstheme="majorHAnsi"/>
          <w:b/>
          <w:noProof/>
          <w:sz w:val="24"/>
          <w:szCs w:val="24"/>
          <w:lang w:val="en-US" w:bidi="he-IL"/>
        </w:rPr>
        <mc:AlternateContent>
          <mc:Choice Requires="wps">
            <w:drawing>
              <wp:inline distT="0" distB="0" distL="0" distR="0" wp14:anchorId="15B6D153" wp14:editId="21890744">
                <wp:extent cx="6245225" cy="273050"/>
                <wp:effectExtent l="9525" t="9525" r="12700" b="12700"/>
                <wp:docPr id="13"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73050"/>
                        </a:xfrm>
                        <a:prstGeom prst="rect">
                          <a:avLst/>
                        </a:prstGeom>
                        <a:solidFill>
                          <a:srgbClr val="FFFFFF"/>
                        </a:solidFill>
                        <a:ln w="9525">
                          <a:solidFill>
                            <a:srgbClr val="000000"/>
                          </a:solidFill>
                          <a:miter lim="800000"/>
                          <a:headEnd/>
                          <a:tailEnd/>
                        </a:ln>
                      </wps:spPr>
                      <wps:txbx>
                        <w:txbxContent>
                          <w:p w14:paraId="7AE9B140" w14:textId="77777777" w:rsidR="005A159A" w:rsidRPr="00383A7C" w:rsidRDefault="005A159A" w:rsidP="00D538B7">
                            <w:pPr>
                              <w:rPr>
                                <w:rFonts w:ascii="Calibri" w:hAnsi="Calibri"/>
                                <w:b/>
                              </w:rPr>
                            </w:pPr>
                            <w:r w:rsidRPr="00383A7C">
                              <w:rPr>
                                <w:rFonts w:ascii="Calibri" w:hAnsi="Calibri"/>
                                <w:b/>
                              </w:rPr>
                              <w:t xml:space="preserve">Question </w:t>
                            </w:r>
                            <w:r>
                              <w:rPr>
                                <w:rFonts w:ascii="Calibri" w:hAnsi="Calibri"/>
                                <w:b/>
                              </w:rPr>
                              <w:t>6: Where will the study take place?</w:t>
                            </w:r>
                          </w:p>
                        </w:txbxContent>
                      </wps:txbx>
                      <wps:bodyPr rot="0" vert="horz" wrap="square" lIns="91440" tIns="45720" rIns="91440" bIns="45720" anchor="t" anchorCtr="0" upright="1">
                        <a:spAutoFit/>
                      </wps:bodyPr>
                    </wps:wsp>
                  </a:graphicData>
                </a:graphic>
              </wp:inline>
            </w:drawing>
          </mc:Choice>
          <mc:Fallback>
            <w:pict>
              <v:shape w14:anchorId="15B6D153" id="_x0000_s1040" type="#_x0000_t202" style="width:491.75pt;height: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">
                <v:textbox style="mso-fit-shape-to-text:t">
                  <w:txbxContent>
                    <w:p w14:paraId="7AE9B140" w14:textId="77777777" w:rsidR="005A159A" w:rsidRPr="00383A7C" w:rsidRDefault="005A159A" w:rsidP="00D538B7">
                      <w:pPr>
                        <w:rPr>
                          <w:rFonts w:ascii="Calibri" w:hAnsi="Calibri"/>
                          <w:b/>
                        </w:rPr>
                      </w:pPr>
                      <w:r w:rsidRPr="00383A7C">
                        <w:rPr>
                          <w:rFonts w:ascii="Calibri" w:hAnsi="Calibri"/>
                          <w:b/>
                        </w:rPr>
                        <w:t xml:space="preserve">Question </w:t>
                      </w:r>
                      <w:r>
                        <w:rPr>
                          <w:rFonts w:ascii="Calibri" w:hAnsi="Calibri"/>
                          <w:b/>
                        </w:rPr>
                        <w:t>6: Where will the study take place?</w:t>
                      </w:r>
                    </w:p>
                  </w:txbxContent>
                </v:textbox>
                <w10:anchorlock/>
              </v:shape>
            </w:pict>
          </mc:Fallback>
        </mc:AlternateContent>
      </w:r>
    </w:p>
    <w:p w14:paraId="75334460" w14:textId="77777777" w:rsidR="00D538B7" w:rsidRPr="00C52286" w:rsidRDefault="00D538B7" w:rsidP="00D538B7">
      <w:pPr>
        <w:pStyle w:val="applicpara"/>
        <w:rPr>
          <w:rFonts w:asciiTheme="majorHAnsi" w:hAnsiTheme="majorHAnsi" w:cstheme="majorHAnsi"/>
          <w:sz w:val="24"/>
          <w:szCs w:val="24"/>
        </w:rPr>
      </w:pPr>
      <w:r w:rsidRPr="00C52286">
        <w:rPr>
          <w:rFonts w:asciiTheme="majorHAnsi" w:hAnsiTheme="majorHAnsi" w:cstheme="majorHAnsi"/>
          <w:noProof/>
          <w:sz w:val="24"/>
          <w:szCs w:val="24"/>
          <w:lang w:val="en-US" w:bidi="he-IL"/>
        </w:rPr>
        <mc:AlternateContent>
          <mc:Choice Requires="wps">
            <w:drawing>
              <wp:inline distT="0" distB="0" distL="0" distR="0" wp14:anchorId="20E87254" wp14:editId="1076C3F4">
                <wp:extent cx="6251575" cy="277495"/>
                <wp:effectExtent l="0" t="0" r="0" b="0"/>
                <wp:docPr id="14"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1575" cy="277495"/>
                        </a:xfrm>
                        <a:prstGeom prst="rect">
                          <a:avLst/>
                        </a:prstGeom>
                        <a:solidFill>
                          <a:srgbClr val="D6E3BC"/>
                        </a:solidFill>
                        <a:ln>
                          <a:noFill/>
                        </a:ln>
                        <a:effectLst/>
                        <a:extLst>
                          <a:ext uri="{91240B29-F687-4F45-9708-019B960494DF}">
                            <a14:hiddenLine xmlns:a14="http://schemas.microsoft.com/office/drawing/2010/main" w="12700">
                              <a:solidFill>
                                <a:srgbClr val="9BBB59"/>
                              </a:solidFill>
                              <a:miter lim="800000"/>
                              <a:headEnd/>
                              <a:tailEnd/>
                            </a14:hiddenLine>
                          </a:ext>
                          <a:ext uri="{AF507438-7753-43E0-B8FC-AC1667EBCBE1}">
                            <a14:hiddenEffects xmlns:a14="http://schemas.microsoft.com/office/drawing/2010/main">
                              <a:effectLst>
                                <a:outerShdw dist="28398" dir="3806097" algn="ctr" rotWithShape="0">
                                  <a:srgbClr val="4E6128"/>
                                </a:outerShdw>
                              </a:effectLst>
                            </a14:hiddenEffects>
                          </a:ext>
                        </a:extLst>
                      </wps:spPr>
                      <wps:txbx>
                        <w:txbxContent>
                          <w:p w14:paraId="62AFCF13" w14:textId="77777777" w:rsidR="005A159A" w:rsidRPr="00383A7C" w:rsidRDefault="005A159A" w:rsidP="00D538B7">
                            <w:pPr>
                              <w:rPr>
                                <w:rFonts w:ascii="Calibri" w:hAnsi="Calibri"/>
                                <w:i/>
                              </w:rPr>
                            </w:pPr>
                            <w:r w:rsidRPr="00D97E8B">
                              <w:rPr>
                                <w:rFonts w:ascii="Calibri" w:hAnsi="Calibri"/>
                                <w:i/>
                                <w:sz w:val="24"/>
                                <w:szCs w:val="24"/>
                              </w:rPr>
                              <w:t xml:space="preserve">Notes: </w:t>
                            </w:r>
                            <w:r>
                              <w:rPr>
                                <w:rFonts w:ascii="Calibri" w:hAnsi="Calibri"/>
                                <w:i/>
                                <w:sz w:val="24"/>
                                <w:szCs w:val="24"/>
                              </w:rPr>
                              <w:t>Indicate where the study procedures will take place. For example, lab, homes, public place.</w:t>
                            </w:r>
                          </w:p>
                        </w:txbxContent>
                      </wps:txbx>
                      <wps:bodyPr rot="0" vert="horz" wrap="square" lIns="91440" tIns="45720" rIns="91440" bIns="45720" anchor="t" anchorCtr="0" upright="1">
                        <a:spAutoFit/>
                      </wps:bodyPr>
                    </wps:wsp>
                  </a:graphicData>
                </a:graphic>
              </wp:inline>
            </w:drawing>
          </mc:Choice>
          <mc:Fallback>
            <w:pict>
              <v:shape w14:anchorId="20E87254" id="_x0000_s1041" type="#_x0000_t202" style="width:492.25pt;height: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" fillcolor="#d6e3bc" stroked="f" strokecolor="#9bbb59" strokeweight="1pt">
                <v:shadow color="#4e6128" offset="1pt"/>
                <v:textbox style="mso-fit-shape-to-text:t">
                  <w:txbxContent>
                    <w:p w14:paraId="62AFCF13" w14:textId="77777777" w:rsidR="005A159A" w:rsidRPr="00383A7C" w:rsidRDefault="005A159A" w:rsidP="00D538B7">
                      <w:pPr>
                        <w:rPr>
                          <w:rFonts w:ascii="Calibri" w:hAnsi="Calibri"/>
                          <w:i/>
                        </w:rPr>
                      </w:pPr>
                      <w:r w:rsidRPr="00D97E8B">
                        <w:rPr>
                          <w:rFonts w:ascii="Calibri" w:hAnsi="Calibri"/>
                          <w:i/>
                          <w:sz w:val="24"/>
                          <w:szCs w:val="24"/>
                        </w:rPr>
                        <w:t xml:space="preserve">Notes: </w:t>
                      </w:r>
                      <w:r>
                        <w:rPr>
                          <w:rFonts w:ascii="Calibri" w:hAnsi="Calibri"/>
                          <w:i/>
                          <w:sz w:val="24"/>
                          <w:szCs w:val="24"/>
                        </w:rPr>
                        <w:t>Indicate where the study procedures will take place. For example, lab, homes, public place.</w:t>
                      </w:r>
                    </w:p>
                  </w:txbxContent>
                </v:textbox>
                <w10:anchorlock/>
              </v:shape>
            </w:pict>
          </mc:Fallback>
        </mc:AlternateContent>
      </w:r>
    </w:p>
    <w:p w14:paraId="4AD31AAC" w14:textId="499D6E44" w:rsidR="00D538B7" w:rsidRDefault="00D538B7" w:rsidP="00D538B7">
      <w:pPr>
        <w:pStyle w:val="applicquestion"/>
        <w:ind w:left="0" w:firstLine="0"/>
        <w:rPr>
          <w:rFonts w:asciiTheme="majorHAnsi" w:hAnsiTheme="majorHAnsi" w:cstheme="majorHAnsi"/>
          <w:sz w:val="24"/>
          <w:szCs w:val="24"/>
        </w:rPr>
      </w:pPr>
    </w:p>
    <w:p w14:paraId="36BE2A33" w14:textId="7275D571" w:rsidR="00D538B7" w:rsidRPr="00EF7CC6" w:rsidRDefault="00C52286" w:rsidP="0083010D">
      <w:pPr>
        <w:pStyle w:val="applicquestion"/>
        <w:ind w:left="0" w:firstLine="0"/>
        <w:rPr>
          <w:rFonts w:asciiTheme="majorHAnsi" w:hAnsiTheme="majorHAnsi" w:cstheme="majorHAnsi"/>
          <w:b/>
          <w:sz w:val="24"/>
          <w:szCs w:val="24"/>
        </w:rPr>
      </w:pPr>
      <w:r>
        <w:rPr>
          <w:rFonts w:asciiTheme="majorHAnsi" w:hAnsiTheme="majorHAnsi" w:cstheme="majorHAnsi"/>
          <w:b/>
          <w:sz w:val="24"/>
          <w:szCs w:val="24"/>
        </w:rPr>
        <w:t>Location:</w:t>
      </w:r>
      <w:r w:rsidR="00EF7CC6">
        <w:rPr>
          <w:rFonts w:asciiTheme="majorHAnsi" w:hAnsiTheme="majorHAnsi" w:cstheme="majorHAnsi"/>
          <w:b/>
          <w:sz w:val="24"/>
          <w:szCs w:val="24"/>
        </w:rPr>
        <w:t xml:space="preserve"> </w:t>
      </w:r>
      <w:del w:id="10" w:author="Matan Mazor" w:date="2022-01-27T13:58:00Z">
        <w:r w:rsidR="00EF7CC6" w:rsidDel="0083010D">
          <w:rPr>
            <w:rFonts w:asciiTheme="majorHAnsi" w:hAnsiTheme="majorHAnsi" w:cstheme="majorHAnsi"/>
            <w:sz w:val="24"/>
            <w:szCs w:val="24"/>
          </w:rPr>
          <w:delText>Via Gorilla i</w:delText>
        </w:r>
      </w:del>
      <w:ins w:id="11" w:author="Matan Mazor" w:date="2022-01-27T13:58:00Z">
        <w:r w:rsidR="0083010D">
          <w:rPr>
            <w:rFonts w:asciiTheme="majorHAnsi" w:hAnsiTheme="majorHAnsi" w:cstheme="majorHAnsi"/>
            <w:sz w:val="24"/>
            <w:szCs w:val="24"/>
          </w:rPr>
          <w:t>I</w:t>
        </w:r>
      </w:ins>
      <w:r w:rsidR="00EF7CC6">
        <w:rPr>
          <w:rFonts w:asciiTheme="majorHAnsi" w:hAnsiTheme="majorHAnsi" w:cstheme="majorHAnsi"/>
          <w:sz w:val="24"/>
          <w:szCs w:val="24"/>
        </w:rPr>
        <w:t>n participants’ homes</w:t>
      </w:r>
      <w:ins w:id="12" w:author="Matan Mazor" w:date="2022-01-27T13:58:00Z">
        <w:r w:rsidR="0083010D">
          <w:rPr>
            <w:rFonts w:asciiTheme="majorHAnsi" w:hAnsiTheme="majorHAnsi" w:cstheme="majorHAnsi"/>
            <w:sz w:val="24"/>
            <w:szCs w:val="24"/>
          </w:rPr>
          <w:t xml:space="preserve"> (online experiment)</w:t>
        </w:r>
      </w:ins>
      <w:r w:rsidR="00EF7CC6">
        <w:rPr>
          <w:rFonts w:asciiTheme="majorHAnsi" w:hAnsiTheme="majorHAnsi" w:cstheme="majorHAnsi"/>
          <w:sz w:val="24"/>
          <w:szCs w:val="24"/>
        </w:rPr>
        <w:t xml:space="preserve">. </w:t>
      </w:r>
    </w:p>
    <w:p w14:paraId="328850AE" w14:textId="77777777" w:rsidR="00EF7CC6" w:rsidRPr="00C52286" w:rsidRDefault="00EF7CC6" w:rsidP="00D538B7">
      <w:pPr>
        <w:pStyle w:val="applicpara"/>
        <w:rPr>
          <w:rFonts w:asciiTheme="majorHAnsi" w:hAnsiTheme="majorHAnsi" w:cstheme="majorHAnsi"/>
          <w:sz w:val="24"/>
          <w:szCs w:val="24"/>
        </w:rPr>
      </w:pPr>
    </w:p>
    <w:p w14:paraId="3865C29D" w14:textId="77777777" w:rsidR="00D538B7" w:rsidRPr="00C52286" w:rsidRDefault="00D538B7" w:rsidP="00D538B7">
      <w:pPr>
        <w:pStyle w:val="applicpara"/>
        <w:rPr>
          <w:rFonts w:asciiTheme="majorHAnsi" w:hAnsiTheme="majorHAnsi" w:cstheme="majorHAnsi"/>
          <w:b/>
          <w:sz w:val="24"/>
          <w:szCs w:val="24"/>
        </w:rPr>
      </w:pPr>
      <w:r w:rsidRPr="00C52286">
        <w:rPr>
          <w:rFonts w:asciiTheme="majorHAnsi" w:hAnsiTheme="majorHAnsi" w:cstheme="majorHAnsi"/>
          <w:b/>
          <w:noProof/>
          <w:sz w:val="24"/>
          <w:szCs w:val="24"/>
          <w:lang w:val="en-US" w:bidi="he-IL"/>
        </w:rPr>
        <mc:AlternateContent>
          <mc:Choice Requires="wps">
            <w:drawing>
              <wp:inline distT="0" distB="0" distL="0" distR="0" wp14:anchorId="65F5EAC0" wp14:editId="263BA4AA">
                <wp:extent cx="6245225" cy="273050"/>
                <wp:effectExtent l="9525" t="9525" r="12700" b="12700"/>
                <wp:docPr id="16"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73050"/>
                        </a:xfrm>
                        <a:prstGeom prst="rect">
                          <a:avLst/>
                        </a:prstGeom>
                        <a:solidFill>
                          <a:srgbClr val="FFFFFF"/>
                        </a:solidFill>
                        <a:ln w="9525">
                          <a:solidFill>
                            <a:srgbClr val="000000"/>
                          </a:solidFill>
                          <a:miter lim="800000"/>
                          <a:headEnd/>
                          <a:tailEnd/>
                        </a:ln>
                      </wps:spPr>
                      <wps:txbx>
                        <w:txbxContent>
                          <w:p w14:paraId="532F43ED" w14:textId="77777777" w:rsidR="005A159A" w:rsidRPr="00383A7C" w:rsidRDefault="005A159A" w:rsidP="00D538B7">
                            <w:pPr>
                              <w:rPr>
                                <w:rFonts w:ascii="Calibri" w:hAnsi="Calibri"/>
                                <w:b/>
                              </w:rPr>
                            </w:pPr>
                            <w:r w:rsidRPr="00383A7C">
                              <w:rPr>
                                <w:rFonts w:ascii="Calibri" w:hAnsi="Calibri"/>
                                <w:b/>
                              </w:rPr>
                              <w:t xml:space="preserve">Question </w:t>
                            </w:r>
                            <w:r>
                              <w:rPr>
                                <w:rFonts w:ascii="Calibri" w:hAnsi="Calibri"/>
                                <w:b/>
                              </w:rPr>
                              <w:t>7: Briefly describe the purpose and rationale of the research</w:t>
                            </w:r>
                          </w:p>
                        </w:txbxContent>
                      </wps:txbx>
                      <wps:bodyPr rot="0" vert="horz" wrap="square" lIns="91440" tIns="45720" rIns="91440" bIns="45720" anchor="t" anchorCtr="0" upright="1">
                        <a:spAutoFit/>
                      </wps:bodyPr>
                    </wps:wsp>
                  </a:graphicData>
                </a:graphic>
              </wp:inline>
            </w:drawing>
          </mc:Choice>
          <mc:Fallback>
            <w:pict>
              <v:shape w14:anchorId="65F5EAC0" id="_x0000_s1042" type="#_x0000_t202" style="width:491.75pt;height: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">
                <v:textbox style="mso-fit-shape-to-text:t">
                  <w:txbxContent>
                    <w:p w14:paraId="532F43ED" w14:textId="77777777" w:rsidR="005A159A" w:rsidRPr="00383A7C" w:rsidRDefault="005A159A" w:rsidP="00D538B7">
                      <w:pPr>
                        <w:rPr>
                          <w:rFonts w:ascii="Calibri" w:hAnsi="Calibri"/>
                          <w:b/>
                        </w:rPr>
                      </w:pPr>
                      <w:r w:rsidRPr="00383A7C">
                        <w:rPr>
                          <w:rFonts w:ascii="Calibri" w:hAnsi="Calibri"/>
                          <w:b/>
                        </w:rPr>
                        <w:t xml:space="preserve">Question </w:t>
                      </w:r>
                      <w:r>
                        <w:rPr>
                          <w:rFonts w:ascii="Calibri" w:hAnsi="Calibri"/>
                          <w:b/>
                        </w:rPr>
                        <w:t>7: Briefly describe the purpose and rationale of the research</w:t>
                      </w:r>
                    </w:p>
                  </w:txbxContent>
                </v:textbox>
                <w10:anchorlock/>
              </v:shape>
            </w:pict>
          </mc:Fallback>
        </mc:AlternateContent>
      </w:r>
    </w:p>
    <w:p w14:paraId="32E7E3F1" w14:textId="77777777" w:rsidR="00D538B7" w:rsidRPr="00C52286" w:rsidRDefault="00D538B7" w:rsidP="00D538B7">
      <w:pPr>
        <w:pStyle w:val="applicpara"/>
        <w:rPr>
          <w:rFonts w:asciiTheme="majorHAnsi" w:hAnsiTheme="majorHAnsi" w:cstheme="majorHAnsi"/>
          <w:sz w:val="24"/>
          <w:szCs w:val="24"/>
        </w:rPr>
      </w:pPr>
      <w:r w:rsidRPr="00C52286">
        <w:rPr>
          <w:rFonts w:asciiTheme="majorHAnsi" w:hAnsiTheme="majorHAnsi" w:cstheme="majorHAnsi"/>
          <w:noProof/>
          <w:sz w:val="24"/>
          <w:szCs w:val="24"/>
          <w:lang w:val="en-US" w:bidi="he-IL"/>
        </w:rPr>
        <mc:AlternateContent>
          <mc:Choice Requires="wps">
            <w:drawing>
              <wp:inline distT="0" distB="0" distL="0" distR="0" wp14:anchorId="5928CA39" wp14:editId="0CE2DCF4">
                <wp:extent cx="6251575" cy="277495"/>
                <wp:effectExtent l="0" t="0" r="0" b="0"/>
                <wp:docPr id="17"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1575" cy="277495"/>
                        </a:xfrm>
                        <a:prstGeom prst="rect">
                          <a:avLst/>
                        </a:prstGeom>
                        <a:solidFill>
                          <a:srgbClr val="D6E3BC"/>
                        </a:solidFill>
                        <a:ln>
                          <a:noFill/>
                        </a:ln>
                        <a:effectLst/>
                        <a:extLst>
                          <a:ext uri="{91240B29-F687-4F45-9708-019B960494DF}">
                            <a14:hiddenLine xmlns:a14="http://schemas.microsoft.com/office/drawing/2010/main" w="12700">
                              <a:solidFill>
                                <a:srgbClr val="9BBB59"/>
                              </a:solidFill>
                              <a:miter lim="800000"/>
                              <a:headEnd/>
                              <a:tailEnd/>
                            </a14:hiddenLine>
                          </a:ext>
                          <a:ext uri="{AF507438-7753-43E0-B8FC-AC1667EBCBE1}">
                            <a14:hiddenEffects xmlns:a14="http://schemas.microsoft.com/office/drawing/2010/main">
                              <a:effectLst>
                                <a:outerShdw dist="28398" dir="3806097" algn="ctr" rotWithShape="0">
                                  <a:srgbClr val="4E6128"/>
                                </a:outerShdw>
                              </a:effectLst>
                            </a14:hiddenEffects>
                          </a:ext>
                        </a:extLst>
                      </wps:spPr>
                      <wps:txbx>
                        <w:txbxContent>
                          <w:p w14:paraId="5ACFD09C" w14:textId="77777777" w:rsidR="005A159A" w:rsidRPr="005A4725" w:rsidRDefault="005A159A" w:rsidP="00D538B7">
                            <w:pPr>
                              <w:rPr>
                                <w:rFonts w:ascii="Calibri" w:hAnsi="Calibri"/>
                                <w:i/>
                                <w:sz w:val="24"/>
                                <w:szCs w:val="24"/>
                              </w:rPr>
                            </w:pPr>
                            <w:r w:rsidRPr="00D97E8B">
                              <w:rPr>
                                <w:rFonts w:ascii="Calibri" w:hAnsi="Calibri"/>
                                <w:i/>
                                <w:sz w:val="24"/>
                                <w:szCs w:val="24"/>
                              </w:rPr>
                              <w:t xml:space="preserve">Notes: </w:t>
                            </w:r>
                            <w:r>
                              <w:rPr>
                                <w:rFonts w:ascii="Calibri" w:hAnsi="Calibri"/>
                                <w:i/>
                                <w:sz w:val="24"/>
                                <w:szCs w:val="24"/>
                              </w:rPr>
                              <w:t>Attach any detailed research proposals, if they have been/will be submitted to a funding body. Make the objectives of the study clear</w:t>
                            </w:r>
                          </w:p>
                        </w:txbxContent>
                      </wps:txbx>
                      <wps:bodyPr rot="0" vert="horz" wrap="square" lIns="91440" tIns="45720" rIns="91440" bIns="45720" anchor="t" anchorCtr="0" upright="1">
                        <a:spAutoFit/>
                      </wps:bodyPr>
                    </wps:wsp>
                  </a:graphicData>
                </a:graphic>
              </wp:inline>
            </w:drawing>
          </mc:Choice>
          <mc:Fallback>
            <w:pict>
              <v:shape w14:anchorId="5928CA39" id="_x0000_s1043" type="#_x0000_t202" style="width:492.25pt;height: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" fillcolor="#d6e3bc" stroked="f" strokecolor="#9bbb59" strokeweight="1pt">
                <v:shadow color="#4e6128" offset="1pt"/>
                <v:textbox style="mso-fit-shape-to-text:t">
                  <w:txbxContent>
                    <w:p w14:paraId="5ACFD09C" w14:textId="77777777" w:rsidR="005A159A" w:rsidRPr="005A4725" w:rsidRDefault="005A159A" w:rsidP="00D538B7">
                      <w:pPr>
                        <w:rPr>
                          <w:rFonts w:ascii="Calibri" w:hAnsi="Calibri"/>
                          <w:i/>
                          <w:sz w:val="24"/>
                          <w:szCs w:val="24"/>
                        </w:rPr>
                      </w:pPr>
                      <w:r w:rsidRPr="00D97E8B">
                        <w:rPr>
                          <w:rFonts w:ascii="Calibri" w:hAnsi="Calibri"/>
                          <w:i/>
                          <w:sz w:val="24"/>
                          <w:szCs w:val="24"/>
                        </w:rPr>
                        <w:t xml:space="preserve">Notes: </w:t>
                      </w:r>
                      <w:r>
                        <w:rPr>
                          <w:rFonts w:ascii="Calibri" w:hAnsi="Calibri"/>
                          <w:i/>
                          <w:sz w:val="24"/>
                          <w:szCs w:val="24"/>
                        </w:rPr>
                        <w:t>Attach any detailed research proposals, if they have been/will be submitted to a funding body. Make the objectives of the study clear</w:t>
                      </w:r>
                    </w:p>
                  </w:txbxContent>
                </v:textbox>
                <w10:anchorlock/>
              </v:shape>
            </w:pict>
          </mc:Fallback>
        </mc:AlternateContent>
      </w:r>
    </w:p>
    <w:p w14:paraId="05206567" w14:textId="5810732B" w:rsidR="00D538B7" w:rsidRDefault="00D538B7" w:rsidP="00D538B7">
      <w:pPr>
        <w:pStyle w:val="applicquestion"/>
        <w:ind w:left="0" w:firstLine="0"/>
        <w:rPr>
          <w:rFonts w:asciiTheme="majorHAnsi" w:hAnsiTheme="majorHAnsi" w:cstheme="majorHAnsi"/>
          <w:sz w:val="24"/>
          <w:szCs w:val="24"/>
        </w:rPr>
      </w:pPr>
    </w:p>
    <w:p w14:paraId="49857C9A" w14:textId="329E3716" w:rsidR="00032CCC" w:rsidRPr="00032CCC" w:rsidRDefault="00C52286" w:rsidP="00032CCC">
      <w:pPr>
        <w:pStyle w:val="applicquestion"/>
        <w:ind w:left="0" w:firstLine="0"/>
        <w:rPr>
          <w:rFonts w:asciiTheme="majorHAnsi" w:hAnsiTheme="majorHAnsi" w:cstheme="majorHAnsi"/>
          <w:b/>
          <w:sz w:val="24"/>
          <w:szCs w:val="24"/>
        </w:rPr>
      </w:pPr>
      <w:r>
        <w:rPr>
          <w:rFonts w:asciiTheme="majorHAnsi" w:hAnsiTheme="majorHAnsi" w:cstheme="majorHAnsi"/>
          <w:b/>
          <w:sz w:val="24"/>
          <w:szCs w:val="24"/>
        </w:rPr>
        <w:t>Purpose and rationale:</w:t>
      </w:r>
    </w:p>
    <w:p w14:paraId="1F088386" w14:textId="52487623" w:rsidR="00CF2B54" w:rsidRPr="00CF2B54" w:rsidRDefault="00CF2B54" w:rsidP="00CF2B54">
      <w:pPr>
        <w:rPr>
          <w:rFonts w:asciiTheme="majorHAnsi" w:hAnsiTheme="majorHAnsi"/>
          <w:color w:val="000000" w:themeColor="text1"/>
          <w:sz w:val="24"/>
          <w:szCs w:val="24"/>
        </w:rPr>
      </w:pPr>
      <w:r>
        <w:rPr>
          <w:rFonts w:asciiTheme="majorHAnsi" w:hAnsiTheme="majorHAnsi"/>
          <w:color w:val="000000" w:themeColor="text1"/>
          <w:sz w:val="24"/>
          <w:szCs w:val="24"/>
        </w:rPr>
        <w:t xml:space="preserve">Our sensory receptors are constantly bombarded with incoming information. </w:t>
      </w:r>
      <w:r w:rsidR="0098144B">
        <w:rPr>
          <w:rFonts w:asciiTheme="majorHAnsi" w:hAnsiTheme="majorHAnsi"/>
          <w:color w:val="000000" w:themeColor="text1"/>
          <w:sz w:val="24"/>
          <w:szCs w:val="24"/>
        </w:rPr>
        <w:t>T</w:t>
      </w:r>
      <w:r>
        <w:rPr>
          <w:rFonts w:asciiTheme="majorHAnsi" w:hAnsiTheme="majorHAnsi"/>
          <w:color w:val="000000" w:themeColor="text1"/>
          <w:sz w:val="24"/>
          <w:szCs w:val="24"/>
        </w:rPr>
        <w:t>he huge amount of input is challenging, but in addition the input is very often noisy, incomplete or ambiguous</w:t>
      </w:r>
      <w:r w:rsidRPr="00CF2B54">
        <w:rPr>
          <w:rFonts w:asciiTheme="majorHAnsi" w:hAnsiTheme="majorHAnsi"/>
          <w:color w:val="000000" w:themeColor="text1"/>
          <w:sz w:val="24"/>
          <w:szCs w:val="24"/>
        </w:rPr>
        <w:t>. It has been widely suggested over the last two decades that our brains must use predictions about what is likely in order to perceive</w:t>
      </w:r>
      <w:r>
        <w:rPr>
          <w:rFonts w:asciiTheme="majorHAnsi" w:hAnsiTheme="majorHAnsi"/>
          <w:color w:val="000000" w:themeColor="text1"/>
          <w:sz w:val="24"/>
          <w:szCs w:val="24"/>
        </w:rPr>
        <w:t xml:space="preserve">. </w:t>
      </w:r>
      <w:r w:rsidRPr="00CF2B54">
        <w:rPr>
          <w:rFonts w:asciiTheme="majorHAnsi" w:hAnsiTheme="majorHAnsi"/>
          <w:color w:val="000000" w:themeColor="text1"/>
          <w:sz w:val="24"/>
          <w:szCs w:val="24"/>
        </w:rPr>
        <w:t>Living in a mostly stable world and extracting its statistical regularities allows us to form predictio</w:t>
      </w:r>
      <w:r w:rsidR="0048011F">
        <w:rPr>
          <w:rFonts w:asciiTheme="majorHAnsi" w:hAnsiTheme="majorHAnsi"/>
          <w:color w:val="000000" w:themeColor="text1"/>
          <w:sz w:val="24"/>
          <w:szCs w:val="24"/>
        </w:rPr>
        <w:t xml:space="preserve">ns about upcoming sensory input and </w:t>
      </w:r>
      <w:r w:rsidRPr="00CF2B54">
        <w:rPr>
          <w:rFonts w:asciiTheme="majorHAnsi" w:hAnsiTheme="majorHAnsi"/>
          <w:color w:val="000000" w:themeColor="text1"/>
          <w:sz w:val="24"/>
          <w:szCs w:val="24"/>
        </w:rPr>
        <w:t xml:space="preserve">theories have proposed </w:t>
      </w:r>
      <w:r w:rsidR="0048011F">
        <w:rPr>
          <w:rFonts w:asciiTheme="majorHAnsi" w:hAnsiTheme="majorHAnsi"/>
          <w:color w:val="000000" w:themeColor="text1"/>
          <w:sz w:val="24"/>
          <w:szCs w:val="24"/>
        </w:rPr>
        <w:t xml:space="preserve">that we </w:t>
      </w:r>
      <w:r w:rsidRPr="00CF2B54">
        <w:rPr>
          <w:rFonts w:asciiTheme="majorHAnsi" w:hAnsiTheme="majorHAnsi"/>
          <w:color w:val="000000" w:themeColor="text1"/>
          <w:sz w:val="24"/>
          <w:szCs w:val="24"/>
        </w:rPr>
        <w:t>upwei</w:t>
      </w:r>
      <w:r w:rsidR="0048011F">
        <w:rPr>
          <w:rFonts w:asciiTheme="majorHAnsi" w:hAnsiTheme="majorHAnsi"/>
          <w:color w:val="000000" w:themeColor="text1"/>
          <w:sz w:val="24"/>
          <w:szCs w:val="24"/>
        </w:rPr>
        <w:t>ght</w:t>
      </w:r>
      <w:r w:rsidRPr="00CF2B54">
        <w:rPr>
          <w:rFonts w:asciiTheme="majorHAnsi" w:hAnsiTheme="majorHAnsi"/>
          <w:color w:val="000000" w:themeColor="text1"/>
          <w:sz w:val="24"/>
          <w:szCs w:val="24"/>
        </w:rPr>
        <w:t xml:space="preserve"> perception of what </w:t>
      </w:r>
      <w:r w:rsidR="0048011F">
        <w:rPr>
          <w:rFonts w:asciiTheme="majorHAnsi" w:hAnsiTheme="majorHAnsi"/>
          <w:color w:val="000000" w:themeColor="text1"/>
          <w:sz w:val="24"/>
          <w:szCs w:val="24"/>
        </w:rPr>
        <w:t>is</w:t>
      </w:r>
      <w:r w:rsidRPr="00CF2B54">
        <w:rPr>
          <w:rFonts w:asciiTheme="majorHAnsi" w:hAnsiTheme="majorHAnsi"/>
          <w:color w:val="000000" w:themeColor="text1"/>
          <w:sz w:val="24"/>
          <w:szCs w:val="24"/>
        </w:rPr>
        <w:t xml:space="preserve"> expect</w:t>
      </w:r>
      <w:r w:rsidR="0048011F">
        <w:rPr>
          <w:rFonts w:asciiTheme="majorHAnsi" w:hAnsiTheme="majorHAnsi"/>
          <w:color w:val="000000" w:themeColor="text1"/>
          <w:sz w:val="24"/>
          <w:szCs w:val="24"/>
        </w:rPr>
        <w:t>ed, making our percepts more veridical</w:t>
      </w:r>
      <w:r w:rsidRPr="00CF2B54">
        <w:rPr>
          <w:rFonts w:asciiTheme="majorHAnsi" w:hAnsiTheme="majorHAnsi"/>
          <w:color w:val="000000" w:themeColor="text1"/>
          <w:sz w:val="24"/>
          <w:szCs w:val="24"/>
        </w:rPr>
        <w:t>.</w:t>
      </w:r>
      <w:r w:rsidR="0048011F">
        <w:rPr>
          <w:rFonts w:asciiTheme="majorHAnsi" w:hAnsiTheme="majorHAnsi"/>
          <w:color w:val="000000" w:themeColor="text1"/>
          <w:sz w:val="24"/>
          <w:szCs w:val="24"/>
        </w:rPr>
        <w:t xml:space="preserve"> However, theories in the action literature largely state that expected events are downweighted and instead focus on upweighting unexpected events as they are more informative. </w:t>
      </w:r>
      <w:r w:rsidR="0098144B">
        <w:rPr>
          <w:rFonts w:asciiTheme="majorHAnsi" w:hAnsiTheme="majorHAnsi"/>
          <w:color w:val="000000" w:themeColor="text1"/>
          <w:sz w:val="24"/>
          <w:szCs w:val="24"/>
        </w:rPr>
        <w:t>This project aims to examine an “</w:t>
      </w:r>
      <w:r w:rsidR="0048011F">
        <w:rPr>
          <w:rFonts w:asciiTheme="majorHAnsi" w:hAnsiTheme="majorHAnsi"/>
          <w:color w:val="000000" w:themeColor="text1"/>
          <w:sz w:val="24"/>
          <w:szCs w:val="24"/>
        </w:rPr>
        <w:t>opposing process theory</w:t>
      </w:r>
      <w:r w:rsidR="0098144B">
        <w:rPr>
          <w:rFonts w:asciiTheme="majorHAnsi" w:hAnsiTheme="majorHAnsi"/>
          <w:color w:val="000000" w:themeColor="text1"/>
          <w:sz w:val="24"/>
          <w:szCs w:val="24"/>
        </w:rPr>
        <w:t>”, which</w:t>
      </w:r>
      <w:r w:rsidR="0048011F">
        <w:rPr>
          <w:rFonts w:asciiTheme="majorHAnsi" w:hAnsiTheme="majorHAnsi"/>
          <w:color w:val="000000" w:themeColor="text1"/>
          <w:sz w:val="24"/>
          <w:szCs w:val="24"/>
        </w:rPr>
        <w:t xml:space="preserve"> tries to </w:t>
      </w:r>
      <w:r w:rsidR="00330519">
        <w:rPr>
          <w:rFonts w:asciiTheme="majorHAnsi" w:hAnsiTheme="majorHAnsi"/>
          <w:color w:val="000000" w:themeColor="text1"/>
          <w:sz w:val="24"/>
          <w:szCs w:val="24"/>
        </w:rPr>
        <w:t>re</w:t>
      </w:r>
      <w:r w:rsidR="0048011F">
        <w:rPr>
          <w:rFonts w:asciiTheme="majorHAnsi" w:hAnsiTheme="majorHAnsi"/>
          <w:color w:val="000000" w:themeColor="text1"/>
          <w:sz w:val="24"/>
          <w:szCs w:val="24"/>
        </w:rPr>
        <w:t xml:space="preserve">solve this paradox and to explain how perception can be both veridical and informative. </w:t>
      </w:r>
      <w:r w:rsidR="0098144B">
        <w:rPr>
          <w:rFonts w:asciiTheme="majorHAnsi" w:hAnsiTheme="majorHAnsi"/>
          <w:color w:val="000000" w:themeColor="text1"/>
          <w:sz w:val="24"/>
          <w:szCs w:val="24"/>
        </w:rPr>
        <w:t xml:space="preserve">Under this </w:t>
      </w:r>
      <w:r w:rsidRPr="00CF2B54">
        <w:rPr>
          <w:rFonts w:asciiTheme="majorHAnsi" w:hAnsiTheme="majorHAnsi"/>
          <w:color w:val="000000" w:themeColor="text1"/>
          <w:sz w:val="24"/>
          <w:szCs w:val="24"/>
        </w:rPr>
        <w:t>two-process model</w:t>
      </w:r>
      <w:r w:rsidR="0098144B">
        <w:rPr>
          <w:rFonts w:asciiTheme="majorHAnsi" w:hAnsiTheme="majorHAnsi"/>
          <w:color w:val="000000" w:themeColor="text1"/>
          <w:sz w:val="24"/>
          <w:szCs w:val="24"/>
        </w:rPr>
        <w:t>,</w:t>
      </w:r>
      <w:r w:rsidRPr="00CF2B54">
        <w:rPr>
          <w:rFonts w:asciiTheme="majorHAnsi" w:hAnsiTheme="majorHAnsi"/>
          <w:color w:val="000000" w:themeColor="text1"/>
          <w:sz w:val="24"/>
          <w:szCs w:val="24"/>
        </w:rPr>
        <w:t xml:space="preserve"> probabilistic knowle</w:t>
      </w:r>
      <w:r w:rsidR="0048011F">
        <w:rPr>
          <w:rFonts w:asciiTheme="majorHAnsi" w:hAnsiTheme="majorHAnsi"/>
          <w:color w:val="000000" w:themeColor="text1"/>
          <w:sz w:val="24"/>
          <w:szCs w:val="24"/>
        </w:rPr>
        <w:t>dge initially biases percep</w:t>
      </w:r>
      <w:r w:rsidRPr="00CF2B54">
        <w:rPr>
          <w:rFonts w:asciiTheme="majorHAnsi" w:hAnsiTheme="majorHAnsi"/>
          <w:color w:val="000000" w:themeColor="text1"/>
          <w:sz w:val="24"/>
          <w:szCs w:val="24"/>
        </w:rPr>
        <w:t>tion towards what is likely</w:t>
      </w:r>
      <w:r w:rsidR="0098144B">
        <w:rPr>
          <w:rFonts w:asciiTheme="majorHAnsi" w:hAnsiTheme="majorHAnsi"/>
          <w:color w:val="000000" w:themeColor="text1"/>
          <w:sz w:val="24"/>
          <w:szCs w:val="24"/>
        </w:rPr>
        <w:t>, yet</w:t>
      </w:r>
      <w:r w:rsidRPr="00CF2B54">
        <w:rPr>
          <w:rFonts w:asciiTheme="majorHAnsi" w:hAnsiTheme="majorHAnsi"/>
          <w:color w:val="000000" w:themeColor="text1"/>
          <w:sz w:val="24"/>
          <w:szCs w:val="24"/>
        </w:rPr>
        <w:t xml:space="preserve"> </w:t>
      </w:r>
      <w:r w:rsidR="0098144B">
        <w:rPr>
          <w:rFonts w:asciiTheme="majorHAnsi" w:hAnsiTheme="majorHAnsi"/>
          <w:color w:val="000000" w:themeColor="text1"/>
          <w:sz w:val="24"/>
          <w:szCs w:val="24"/>
        </w:rPr>
        <w:t>reactive</w:t>
      </w:r>
      <w:r w:rsidRPr="00CF2B54">
        <w:rPr>
          <w:rFonts w:asciiTheme="majorHAnsi" w:hAnsiTheme="majorHAnsi"/>
          <w:color w:val="000000" w:themeColor="text1"/>
          <w:sz w:val="24"/>
          <w:szCs w:val="24"/>
        </w:rPr>
        <w:t>ly upweights events that are particularly surprising</w:t>
      </w:r>
      <w:r w:rsidR="0098144B">
        <w:rPr>
          <w:rFonts w:asciiTheme="majorHAnsi" w:hAnsiTheme="majorHAnsi"/>
          <w:color w:val="000000" w:themeColor="text1"/>
          <w:sz w:val="24"/>
          <w:szCs w:val="24"/>
        </w:rPr>
        <w:t xml:space="preserve"> – and to a greater extent than upweighting due to events being in line with expectations</w:t>
      </w:r>
      <w:r w:rsidRPr="00CF2B54">
        <w:rPr>
          <w:rFonts w:asciiTheme="majorHAnsi" w:hAnsiTheme="majorHAnsi"/>
          <w:color w:val="000000" w:themeColor="text1"/>
          <w:sz w:val="24"/>
          <w:szCs w:val="24"/>
        </w:rPr>
        <w:t>.</w:t>
      </w:r>
      <w:r w:rsidR="0048011F">
        <w:rPr>
          <w:rFonts w:asciiTheme="majorHAnsi" w:hAnsiTheme="majorHAnsi"/>
          <w:color w:val="000000" w:themeColor="text1"/>
          <w:sz w:val="24"/>
          <w:szCs w:val="24"/>
        </w:rPr>
        <w:t xml:space="preserve"> Here, we want to test a prediction from this theory, </w:t>
      </w:r>
      <w:r w:rsidR="00330519">
        <w:rPr>
          <w:rFonts w:asciiTheme="majorHAnsi" w:hAnsiTheme="majorHAnsi"/>
          <w:color w:val="000000" w:themeColor="text1"/>
          <w:sz w:val="24"/>
          <w:szCs w:val="24"/>
        </w:rPr>
        <w:t>namely</w:t>
      </w:r>
      <w:r w:rsidR="0048011F">
        <w:rPr>
          <w:rFonts w:asciiTheme="majorHAnsi" w:hAnsiTheme="majorHAnsi"/>
          <w:color w:val="000000" w:themeColor="text1"/>
          <w:sz w:val="24"/>
          <w:szCs w:val="24"/>
        </w:rPr>
        <w:t xml:space="preserve"> whether </w:t>
      </w:r>
      <w:r w:rsidR="00330519">
        <w:rPr>
          <w:rFonts w:asciiTheme="majorHAnsi" w:hAnsiTheme="majorHAnsi"/>
          <w:color w:val="000000" w:themeColor="text1"/>
          <w:sz w:val="24"/>
          <w:szCs w:val="24"/>
        </w:rPr>
        <w:t xml:space="preserve">the </w:t>
      </w:r>
      <w:r w:rsidR="0098144B">
        <w:rPr>
          <w:rFonts w:asciiTheme="majorHAnsi" w:hAnsiTheme="majorHAnsi"/>
          <w:color w:val="000000" w:themeColor="text1"/>
          <w:sz w:val="24"/>
          <w:szCs w:val="24"/>
        </w:rPr>
        <w:t xml:space="preserve">particular </w:t>
      </w:r>
      <w:r w:rsidR="00330519">
        <w:rPr>
          <w:rFonts w:asciiTheme="majorHAnsi" w:hAnsiTheme="majorHAnsi"/>
          <w:color w:val="000000" w:themeColor="text1"/>
          <w:sz w:val="24"/>
          <w:szCs w:val="24"/>
        </w:rPr>
        <w:t>level of (un)expectedness determines whether perception is up- or downweighted</w:t>
      </w:r>
      <w:r w:rsidR="0048011F">
        <w:rPr>
          <w:rFonts w:asciiTheme="majorHAnsi" w:hAnsiTheme="majorHAnsi"/>
          <w:color w:val="000000" w:themeColor="text1"/>
          <w:sz w:val="24"/>
          <w:szCs w:val="24"/>
        </w:rPr>
        <w:t>.</w:t>
      </w:r>
    </w:p>
    <w:p w14:paraId="6D656A82" w14:textId="77777777" w:rsidR="00D538B7" w:rsidRPr="00C52286" w:rsidRDefault="00D538B7" w:rsidP="00D538B7">
      <w:pPr>
        <w:rPr>
          <w:rFonts w:asciiTheme="majorHAnsi" w:hAnsiTheme="majorHAnsi" w:cstheme="majorHAnsi"/>
        </w:rPr>
      </w:pPr>
    </w:p>
    <w:p w14:paraId="66B3EB38" w14:textId="77777777" w:rsidR="00D538B7" w:rsidRPr="00C52286" w:rsidRDefault="00D538B7" w:rsidP="00D538B7">
      <w:pPr>
        <w:pStyle w:val="applicpara"/>
        <w:rPr>
          <w:rFonts w:asciiTheme="majorHAnsi" w:hAnsiTheme="majorHAnsi" w:cstheme="majorHAnsi"/>
          <w:sz w:val="24"/>
          <w:szCs w:val="24"/>
        </w:rPr>
      </w:pPr>
      <w:r w:rsidRPr="00C52286">
        <w:rPr>
          <w:rFonts w:asciiTheme="majorHAnsi" w:hAnsiTheme="majorHAnsi" w:cstheme="majorHAnsi"/>
          <w:noProof/>
          <w:sz w:val="24"/>
          <w:szCs w:val="24"/>
          <w:lang w:val="en-US" w:bidi="he-IL"/>
        </w:rPr>
        <mc:AlternateContent>
          <mc:Choice Requires="wps">
            <w:drawing>
              <wp:inline distT="0" distB="0" distL="0" distR="0" wp14:anchorId="513E28F6" wp14:editId="58B64653">
                <wp:extent cx="6245225" cy="287020"/>
                <wp:effectExtent l="9525" t="9525" r="12700" b="8255"/>
                <wp:docPr id="19"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87020"/>
                        </a:xfrm>
                        <a:prstGeom prst="rect">
                          <a:avLst/>
                        </a:prstGeom>
                        <a:solidFill>
                          <a:srgbClr val="FFFFFF"/>
                        </a:solidFill>
                        <a:ln w="9525">
                          <a:solidFill>
                            <a:srgbClr val="000000"/>
                          </a:solidFill>
                          <a:miter lim="800000"/>
                          <a:headEnd/>
                          <a:tailEnd/>
                        </a:ln>
                      </wps:spPr>
                      <wps:txbx>
                        <w:txbxContent>
                          <w:p w14:paraId="78BA02C6" w14:textId="77777777" w:rsidR="005A159A" w:rsidRPr="00383A7C" w:rsidRDefault="005A159A" w:rsidP="00D538B7">
                            <w:pPr>
                              <w:rPr>
                                <w:rFonts w:ascii="Calibri" w:hAnsi="Calibri"/>
                                <w:b/>
                              </w:rPr>
                            </w:pPr>
                            <w:r>
                              <w:rPr>
                                <w:rFonts w:ascii="Calibri" w:hAnsi="Calibri"/>
                                <w:b/>
                              </w:rPr>
                              <w:t>Question 8: Is anyone funding the costs of the study?</w:t>
                            </w:r>
                          </w:p>
                        </w:txbxContent>
                      </wps:txbx>
                      <wps:bodyPr rot="0" vert="horz" wrap="square" lIns="91440" tIns="45720" rIns="91440" bIns="45720" anchor="t" anchorCtr="0" upright="1">
                        <a:spAutoFit/>
                      </wps:bodyPr>
                    </wps:wsp>
                  </a:graphicData>
                </a:graphic>
              </wp:inline>
            </w:drawing>
          </mc:Choice>
          <mc:Fallback>
            <w:pict>
              <v:shape w14:anchorId="513E28F6" id="_x0000_s1044" type="#_x0000_t202" style="width:491.75pt;height:2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">
                <v:textbox style="mso-fit-shape-to-text:t">
                  <w:txbxContent>
                    <w:p w14:paraId="78BA02C6" w14:textId="77777777" w:rsidR="005A159A" w:rsidRPr="00383A7C" w:rsidRDefault="005A159A" w:rsidP="00D538B7">
                      <w:pPr>
                        <w:rPr>
                          <w:rFonts w:ascii="Calibri" w:hAnsi="Calibri"/>
                          <w:b/>
                        </w:rPr>
                      </w:pPr>
                      <w:r>
                        <w:rPr>
                          <w:rFonts w:ascii="Calibri" w:hAnsi="Calibri"/>
                          <w:b/>
                        </w:rPr>
                        <w:t>Question 8: Is anyone funding the costs of the study?</w:t>
                      </w:r>
                    </w:p>
                  </w:txbxContent>
                </v:textbox>
                <w10:anchorlock/>
              </v:shape>
            </w:pict>
          </mc:Fallback>
        </mc:AlternateContent>
      </w:r>
    </w:p>
    <w:p w14:paraId="1F53B610" w14:textId="77777777" w:rsidR="00D538B7" w:rsidRPr="00C52286" w:rsidRDefault="00D538B7" w:rsidP="00D538B7">
      <w:pPr>
        <w:pStyle w:val="applicpara"/>
        <w:rPr>
          <w:rFonts w:asciiTheme="majorHAnsi" w:hAnsiTheme="majorHAnsi" w:cstheme="majorHAnsi"/>
          <w:sz w:val="24"/>
          <w:szCs w:val="24"/>
        </w:rPr>
      </w:pPr>
      <w:r w:rsidRPr="00C52286">
        <w:rPr>
          <w:rFonts w:asciiTheme="majorHAnsi" w:hAnsiTheme="majorHAnsi" w:cstheme="majorHAnsi"/>
          <w:noProof/>
          <w:sz w:val="24"/>
          <w:szCs w:val="24"/>
          <w:lang w:val="en-US" w:bidi="he-IL"/>
        </w:rPr>
        <mc:AlternateContent>
          <mc:Choice Requires="wps">
            <w:drawing>
              <wp:inline distT="0" distB="0" distL="0" distR="0" wp14:anchorId="63B4B9A3" wp14:editId="27429A1A">
                <wp:extent cx="6249670" cy="277495"/>
                <wp:effectExtent l="0" t="0" r="0" b="0"/>
                <wp:docPr id="20"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9670" cy="277495"/>
                        </a:xfrm>
                        <a:prstGeom prst="rect">
                          <a:avLst/>
                        </a:prstGeom>
                        <a:solidFill>
                          <a:srgbClr val="D6E3BC"/>
                        </a:solidFill>
                        <a:ln>
                          <a:noFill/>
                        </a:ln>
                        <a:effectLst/>
                        <a:extLst>
                          <a:ext uri="{91240B29-F687-4F45-9708-019B960494DF}">
                            <a14:hiddenLine xmlns:a14="http://schemas.microsoft.com/office/drawing/2010/main" w="12700">
                              <a:solidFill>
                                <a:srgbClr val="9BBB59"/>
                              </a:solidFill>
                              <a:miter lim="800000"/>
                              <a:headEnd/>
                              <a:tailEnd/>
                            </a14:hiddenLine>
                          </a:ext>
                          <a:ext uri="{AF507438-7753-43E0-B8FC-AC1667EBCBE1}">
                            <a14:hiddenEffects xmlns:a14="http://schemas.microsoft.com/office/drawing/2010/main">
                              <a:effectLst>
                                <a:outerShdw dist="28398" dir="3806097" algn="ctr" rotWithShape="0">
                                  <a:srgbClr val="4E6128"/>
                                </a:outerShdw>
                              </a:effectLst>
                            </a14:hiddenEffects>
                          </a:ext>
                        </a:extLst>
                      </wps:spPr>
                      <wps:txbx>
                        <w:txbxContent>
                          <w:p w14:paraId="68ABDCFC" w14:textId="11F7579C" w:rsidR="005A159A" w:rsidRPr="00C96EFB" w:rsidRDefault="005A159A" w:rsidP="00D538B7">
                            <w:pPr>
                              <w:rPr>
                                <w:rFonts w:ascii="Calibri" w:hAnsi="Calibri"/>
                                <w:i/>
                                <w:sz w:val="24"/>
                                <w:szCs w:val="24"/>
                              </w:rPr>
                            </w:pPr>
                            <w:r w:rsidRPr="00D97E8B">
                              <w:rPr>
                                <w:rFonts w:ascii="Calibri" w:hAnsi="Calibri"/>
                                <w:i/>
                                <w:sz w:val="24"/>
                                <w:szCs w:val="24"/>
                              </w:rPr>
                              <w:t>Notes:</w:t>
                            </w:r>
                            <w:r>
                              <w:rPr>
                                <w:rFonts w:ascii="Calibri" w:hAnsi="Calibri"/>
                                <w:i/>
                                <w:sz w:val="24"/>
                                <w:szCs w:val="24"/>
                              </w:rPr>
                              <w:t xml:space="preserve"> Give the name and address of funding bodies (eg ESRC) or other sponsorship</w:t>
                            </w:r>
                            <w:r w:rsidRPr="00D97E8B">
                              <w:rPr>
                                <w:rFonts w:ascii="Calibri" w:hAnsi="Calibri"/>
                                <w:i/>
                                <w:sz w:val="24"/>
                                <w:szCs w:val="24"/>
                              </w:rPr>
                              <w:t xml:space="preserve"> </w:t>
                            </w:r>
                          </w:p>
                        </w:txbxContent>
                      </wps:txbx>
                      <wps:bodyPr rot="0" vert="horz" wrap="square" lIns="91440" tIns="45720" rIns="91440" bIns="45720" anchor="t" anchorCtr="0" upright="1">
                        <a:spAutoFit/>
                      </wps:bodyPr>
                    </wps:wsp>
                  </a:graphicData>
                </a:graphic>
              </wp:inline>
            </w:drawing>
          </mc:Choice>
          <mc:Fallback>
            <w:pict>
              <v:shape w14:anchorId="63B4B9A3" id="_x0000_s1045" type="#_x0000_t202" style="width:492.1pt;height: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" fillcolor="#d6e3bc" stroked="f" strokecolor="#9bbb59" strokeweight="1pt">
                <v:shadow color="#4e6128" offset="1pt"/>
                <v:textbox style="mso-fit-shape-to-text:t">
                  <w:txbxContent>
                    <w:p w14:paraId="68ABDCFC" w14:textId="11F7579C" w:rsidR="005A159A" w:rsidRPr="00C96EFB" w:rsidRDefault="005A159A" w:rsidP="00D538B7">
                      <w:pPr>
                        <w:rPr>
                          <w:rFonts w:ascii="Calibri" w:hAnsi="Calibri"/>
                          <w:i/>
                          <w:sz w:val="24"/>
                          <w:szCs w:val="24"/>
                        </w:rPr>
                      </w:pPr>
                      <w:r w:rsidRPr="00D97E8B">
                        <w:rPr>
                          <w:rFonts w:ascii="Calibri" w:hAnsi="Calibri"/>
                          <w:i/>
                          <w:sz w:val="24"/>
                          <w:szCs w:val="24"/>
                        </w:rPr>
                        <w:t>Notes:</w:t>
                      </w:r>
                      <w:r>
                        <w:rPr>
                          <w:rFonts w:ascii="Calibri" w:hAnsi="Calibri"/>
                          <w:i/>
                          <w:sz w:val="24"/>
                          <w:szCs w:val="24"/>
                        </w:rPr>
                        <w:t xml:space="preserve"> Give the name and address of funding bodies (eg ESRC) or other sponsorship</w:t>
                      </w:r>
                      <w:r w:rsidRPr="00D97E8B">
                        <w:rPr>
                          <w:rFonts w:ascii="Calibri" w:hAnsi="Calibri"/>
                          <w:i/>
                          <w:sz w:val="24"/>
                          <w:szCs w:val="24"/>
                        </w:rPr>
                        <w:t xml:space="preserve"> </w:t>
                      </w:r>
                    </w:p>
                  </w:txbxContent>
                </v:textbox>
                <w10:anchorlock/>
              </v:shape>
            </w:pict>
          </mc:Fallback>
        </mc:AlternateContent>
      </w:r>
    </w:p>
    <w:p w14:paraId="697C3ACF" w14:textId="329309EB" w:rsidR="00D538B7" w:rsidRDefault="00D538B7" w:rsidP="00D538B7">
      <w:pPr>
        <w:pStyle w:val="applicquestion"/>
        <w:ind w:left="0" w:firstLine="0"/>
        <w:rPr>
          <w:rFonts w:asciiTheme="majorHAnsi" w:hAnsiTheme="majorHAnsi" w:cstheme="majorHAnsi"/>
          <w:sz w:val="24"/>
          <w:szCs w:val="24"/>
        </w:rPr>
      </w:pPr>
    </w:p>
    <w:p w14:paraId="4DF04966" w14:textId="4FC599AA" w:rsidR="00DC2B34" w:rsidRPr="00034A07" w:rsidRDefault="00DC2B34" w:rsidP="00D538B7">
      <w:pPr>
        <w:pStyle w:val="applicquestion"/>
        <w:ind w:left="0" w:firstLine="0"/>
        <w:rPr>
          <w:rFonts w:asciiTheme="majorHAnsi" w:hAnsiTheme="majorHAnsi" w:cstheme="majorHAnsi"/>
          <w:sz w:val="24"/>
          <w:szCs w:val="24"/>
        </w:rPr>
      </w:pPr>
      <w:r>
        <w:rPr>
          <w:rFonts w:asciiTheme="majorHAnsi" w:hAnsiTheme="majorHAnsi" w:cstheme="majorHAnsi"/>
          <w:b/>
          <w:sz w:val="24"/>
          <w:szCs w:val="24"/>
        </w:rPr>
        <w:t>Funding:</w:t>
      </w:r>
      <w:r w:rsidR="00034A07">
        <w:rPr>
          <w:rFonts w:asciiTheme="majorHAnsi" w:hAnsiTheme="majorHAnsi" w:cstheme="majorHAnsi"/>
          <w:b/>
          <w:sz w:val="24"/>
          <w:szCs w:val="24"/>
        </w:rPr>
        <w:t xml:space="preserve"> </w:t>
      </w:r>
      <w:r w:rsidR="00034A07">
        <w:rPr>
          <w:rFonts w:asciiTheme="majorHAnsi" w:hAnsiTheme="majorHAnsi" w:cstheme="majorHAnsi"/>
          <w:sz w:val="24"/>
          <w:szCs w:val="24"/>
        </w:rPr>
        <w:t>-</w:t>
      </w:r>
    </w:p>
    <w:p w14:paraId="4E5108D6" w14:textId="77777777" w:rsidR="00D538B7" w:rsidRPr="00C52286" w:rsidRDefault="00D538B7" w:rsidP="00D538B7">
      <w:pPr>
        <w:pStyle w:val="applicpara"/>
        <w:rPr>
          <w:rFonts w:asciiTheme="majorHAnsi" w:hAnsiTheme="majorHAnsi" w:cstheme="majorHAnsi"/>
          <w:sz w:val="24"/>
          <w:szCs w:val="24"/>
        </w:rPr>
      </w:pPr>
    </w:p>
    <w:p w14:paraId="15CCD994" w14:textId="77777777" w:rsidR="00D538B7" w:rsidRPr="00C52286" w:rsidRDefault="00D538B7" w:rsidP="00D538B7">
      <w:pPr>
        <w:pStyle w:val="applicpara"/>
        <w:rPr>
          <w:rFonts w:asciiTheme="majorHAnsi" w:hAnsiTheme="majorHAnsi" w:cstheme="majorHAnsi"/>
          <w:b/>
          <w:sz w:val="24"/>
          <w:szCs w:val="24"/>
        </w:rPr>
      </w:pPr>
      <w:r w:rsidRPr="00C52286">
        <w:rPr>
          <w:rFonts w:asciiTheme="majorHAnsi" w:hAnsiTheme="majorHAnsi" w:cstheme="majorHAnsi"/>
          <w:b/>
          <w:noProof/>
          <w:sz w:val="24"/>
          <w:szCs w:val="24"/>
          <w:lang w:val="en-US" w:bidi="he-IL"/>
        </w:rPr>
        <mc:AlternateContent>
          <mc:Choice Requires="wps">
            <w:drawing>
              <wp:inline distT="0" distB="0" distL="0" distR="0" wp14:anchorId="1D78392F" wp14:editId="28369319">
                <wp:extent cx="6245225" cy="273050"/>
                <wp:effectExtent l="9525" t="9525" r="12700" b="12700"/>
                <wp:docPr id="22"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73050"/>
                        </a:xfrm>
                        <a:prstGeom prst="rect">
                          <a:avLst/>
                        </a:prstGeom>
                        <a:solidFill>
                          <a:srgbClr val="FFFFFF"/>
                        </a:solidFill>
                        <a:ln w="9525">
                          <a:solidFill>
                            <a:srgbClr val="000000"/>
                          </a:solidFill>
                          <a:miter lim="800000"/>
                          <a:headEnd/>
                          <a:tailEnd/>
                        </a:ln>
                      </wps:spPr>
                      <wps:txbx>
                        <w:txbxContent>
                          <w:p w14:paraId="3AED5EFA" w14:textId="643C8506" w:rsidR="005A159A" w:rsidRPr="00383A7C" w:rsidRDefault="005A159A" w:rsidP="00D538B7">
                            <w:pPr>
                              <w:rPr>
                                <w:rFonts w:ascii="Calibri" w:hAnsi="Calibri"/>
                                <w:b/>
                              </w:rPr>
                            </w:pPr>
                            <w:r>
                              <w:rPr>
                                <w:rFonts w:ascii="Calibri" w:hAnsi="Calibri"/>
                                <w:b/>
                              </w:rPr>
                              <w:t>Question 9a: Describe the methods and procedures of the study</w:t>
                            </w:r>
                          </w:p>
                        </w:txbxContent>
                      </wps:txbx>
                      <wps:bodyPr rot="0" vert="horz" wrap="square" lIns="91440" tIns="45720" rIns="91440" bIns="45720" anchor="t" anchorCtr="0" upright="1">
                        <a:spAutoFit/>
                      </wps:bodyPr>
                    </wps:wsp>
                  </a:graphicData>
                </a:graphic>
              </wp:inline>
            </w:drawing>
          </mc:Choice>
          <mc:Fallback>
            <w:pict>
              <v:shape w14:anchorId="1D78392F" id="_x0000_s1046" type="#_x0000_t202" style="width:491.75pt;height: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">
                <v:textbox style="mso-fit-shape-to-text:t">
                  <w:txbxContent>
                    <w:p w14:paraId="3AED5EFA" w14:textId="643C8506" w:rsidR="005A159A" w:rsidRPr="00383A7C" w:rsidRDefault="005A159A" w:rsidP="00D538B7">
                      <w:pPr>
                        <w:rPr>
                          <w:rFonts w:ascii="Calibri" w:hAnsi="Calibri"/>
                          <w:b/>
                        </w:rPr>
                      </w:pPr>
                      <w:r>
                        <w:rPr>
                          <w:rFonts w:ascii="Calibri" w:hAnsi="Calibri"/>
                          <w:b/>
                        </w:rPr>
                        <w:t>Question 9a: Describe the methods and procedures of the study</w:t>
                      </w:r>
                    </w:p>
                  </w:txbxContent>
                </v:textbox>
                <w10:anchorlock/>
              </v:shape>
            </w:pict>
          </mc:Fallback>
        </mc:AlternateContent>
      </w:r>
    </w:p>
    <w:p w14:paraId="6EC3C274" w14:textId="77777777" w:rsidR="00D538B7" w:rsidRPr="00C52286" w:rsidRDefault="00D538B7" w:rsidP="00D538B7">
      <w:pPr>
        <w:pStyle w:val="applicpara"/>
        <w:rPr>
          <w:rFonts w:asciiTheme="majorHAnsi" w:hAnsiTheme="majorHAnsi" w:cstheme="majorHAnsi"/>
          <w:sz w:val="24"/>
          <w:szCs w:val="24"/>
        </w:rPr>
      </w:pPr>
      <w:r w:rsidRPr="00C52286">
        <w:rPr>
          <w:rFonts w:asciiTheme="majorHAnsi" w:hAnsiTheme="majorHAnsi" w:cstheme="majorHAnsi"/>
          <w:noProof/>
          <w:sz w:val="24"/>
          <w:szCs w:val="24"/>
          <w:lang w:val="en-US" w:bidi="he-IL"/>
        </w:rPr>
        <mc:AlternateContent>
          <mc:Choice Requires="wps">
            <w:drawing>
              <wp:inline distT="0" distB="0" distL="0" distR="0" wp14:anchorId="50B5E373" wp14:editId="6CE3838C">
                <wp:extent cx="6251575" cy="277495"/>
                <wp:effectExtent l="0" t="0" r="0" b="0"/>
                <wp:docPr id="23"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1575" cy="277495"/>
                        </a:xfrm>
                        <a:prstGeom prst="rect">
                          <a:avLst/>
                        </a:prstGeom>
                        <a:solidFill>
                          <a:srgbClr val="D6E3BC"/>
                        </a:solidFill>
                        <a:ln>
                          <a:noFill/>
                        </a:ln>
                        <a:effectLst/>
                        <a:extLst>
                          <a:ext uri="{91240B29-F687-4F45-9708-019B960494DF}">
                            <a14:hiddenLine xmlns:a14="http://schemas.microsoft.com/office/drawing/2010/main" w="12700">
                              <a:solidFill>
                                <a:srgbClr val="9BBB59"/>
                              </a:solidFill>
                              <a:miter lim="800000"/>
                              <a:headEnd/>
                              <a:tailEnd/>
                            </a14:hiddenLine>
                          </a:ext>
                          <a:ext uri="{AF507438-7753-43E0-B8FC-AC1667EBCBE1}">
                            <a14:hiddenEffects xmlns:a14="http://schemas.microsoft.com/office/drawing/2010/main">
                              <a:effectLst>
                                <a:outerShdw dist="28398" dir="3806097" algn="ctr" rotWithShape="0">
                                  <a:srgbClr val="4E6128"/>
                                </a:outerShdw>
                              </a:effectLst>
                            </a14:hiddenEffects>
                          </a:ext>
                        </a:extLst>
                      </wps:spPr>
                      <wps:txbx>
                        <w:txbxContent>
                          <w:p w14:paraId="193A4142" w14:textId="77777777" w:rsidR="005A159A" w:rsidRPr="00C924B9" w:rsidRDefault="005A159A" w:rsidP="00D538B7">
                            <w:pPr>
                              <w:rPr>
                                <w:rFonts w:ascii="Calibri" w:hAnsi="Calibri"/>
                                <w:b/>
                                <w:i/>
                                <w:sz w:val="24"/>
                                <w:szCs w:val="24"/>
                              </w:rPr>
                            </w:pPr>
                            <w:r w:rsidRPr="00D97E8B">
                              <w:rPr>
                                <w:rFonts w:ascii="Calibri" w:hAnsi="Calibri"/>
                                <w:i/>
                                <w:sz w:val="24"/>
                                <w:szCs w:val="24"/>
                              </w:rPr>
                              <w:t>Notes</w:t>
                            </w:r>
                            <w:r>
                              <w:rPr>
                                <w:rFonts w:ascii="Calibri" w:hAnsi="Calibri"/>
                                <w:i/>
                                <w:sz w:val="24"/>
                                <w:szCs w:val="24"/>
                              </w:rPr>
                              <w:t xml:space="preserve">: Please provide FULL information. </w:t>
                            </w:r>
                            <w:r w:rsidRPr="00D97E8B">
                              <w:rPr>
                                <w:rFonts w:ascii="Calibri" w:hAnsi="Calibri"/>
                                <w:i/>
                                <w:sz w:val="24"/>
                                <w:szCs w:val="24"/>
                              </w:rPr>
                              <w:t xml:space="preserve">: </w:t>
                            </w:r>
                            <w:r>
                              <w:rPr>
                                <w:rFonts w:ascii="Calibri" w:hAnsi="Calibri"/>
                                <w:i/>
                                <w:sz w:val="24"/>
                                <w:szCs w:val="24"/>
                              </w:rPr>
                              <w:t>Do not merely list the names of measures and/or their acronyms; summarize them briefly (e.g. Buss-Durkee Hostility Inventory: a standardized self-report measure of trait aggression). Include any information about any interventions, interview schedules, duration, order and frequency of assessments and so on.</w:t>
                            </w:r>
                            <w:r>
                              <w:rPr>
                                <w:rFonts w:ascii="Calibri" w:hAnsi="Calibri"/>
                                <w:b/>
                                <w:i/>
                                <w:sz w:val="24"/>
                                <w:szCs w:val="24"/>
                              </w:rPr>
                              <w:t xml:space="preserve"> </w:t>
                            </w:r>
                            <w:r w:rsidRPr="00C924B9">
                              <w:rPr>
                                <w:rFonts w:ascii="Calibri" w:hAnsi="Calibri"/>
                                <w:b/>
                                <w:i/>
                                <w:sz w:val="24"/>
                                <w:szCs w:val="24"/>
                              </w:rPr>
                              <w:t>It should be clear exactly what would happen to participants.</w:t>
                            </w:r>
                          </w:p>
                          <w:p w14:paraId="6AE64708" w14:textId="77777777" w:rsidR="005A159A" w:rsidRPr="00383A7C" w:rsidRDefault="005A159A" w:rsidP="00D538B7">
                            <w:pPr>
                              <w:rPr>
                                <w:rFonts w:ascii="Calibri" w:hAnsi="Calibri"/>
                                <w:i/>
                              </w:rPr>
                            </w:pPr>
                          </w:p>
                        </w:txbxContent>
                      </wps:txbx>
                      <wps:bodyPr rot="0" vert="horz" wrap="square" lIns="91440" tIns="45720" rIns="91440" bIns="45720" anchor="t" anchorCtr="0" upright="1">
                        <a:spAutoFit/>
                      </wps:bodyPr>
                    </wps:wsp>
                  </a:graphicData>
                </a:graphic>
              </wp:inline>
            </w:drawing>
          </mc:Choice>
          <mc:Fallback>
            <w:pict>
              <v:shape w14:anchorId="50B5E373" id="_x0000_s1047" type="#_x0000_t202" style="width:492.25pt;height: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" fillcolor="#d6e3bc" stroked="f" strokecolor="#9bbb59" strokeweight="1pt">
                <v:shadow color="#4e6128" offset="1pt"/>
                <v:textbox style="mso-fit-shape-to-text:t">
                  <w:txbxContent>
                    <w:p w14:paraId="193A4142" w14:textId="77777777" w:rsidR="005A159A" w:rsidRPr="00C924B9" w:rsidRDefault="005A159A" w:rsidP="00D538B7">
                      <w:pPr>
                        <w:rPr>
                          <w:rFonts w:ascii="Calibri" w:hAnsi="Calibri"/>
                          <w:b/>
                          <w:i/>
                          <w:sz w:val="24"/>
                          <w:szCs w:val="24"/>
                        </w:rPr>
                      </w:pPr>
                      <w:r w:rsidRPr="00D97E8B">
                        <w:rPr>
                          <w:rFonts w:ascii="Calibri" w:hAnsi="Calibri"/>
                          <w:i/>
                          <w:sz w:val="24"/>
                          <w:szCs w:val="24"/>
                        </w:rPr>
                        <w:t>Notes</w:t>
                      </w:r>
                      <w:r>
                        <w:rPr>
                          <w:rFonts w:ascii="Calibri" w:hAnsi="Calibri"/>
                          <w:i/>
                          <w:sz w:val="24"/>
                          <w:szCs w:val="24"/>
                        </w:rPr>
                        <w:t xml:space="preserve">: Please provide FULL information. </w:t>
                      </w:r>
                      <w:r w:rsidRPr="00D97E8B">
                        <w:rPr>
                          <w:rFonts w:ascii="Calibri" w:hAnsi="Calibri"/>
                          <w:i/>
                          <w:sz w:val="24"/>
                          <w:szCs w:val="24"/>
                        </w:rPr>
                        <w:t xml:space="preserve">: </w:t>
                      </w:r>
                      <w:r>
                        <w:rPr>
                          <w:rFonts w:ascii="Calibri" w:hAnsi="Calibri"/>
                          <w:i/>
                          <w:sz w:val="24"/>
                          <w:szCs w:val="24"/>
                        </w:rPr>
                        <w:t>Do not merely list the names of measures and/or their acronyms; summarize them briefly (e.g. Buss-Durkee Hostility Inventory: a standardized self-report measure of trait aggression). Include any information about any interventions, interview schedules, duration, order and frequency of assessments and so on.</w:t>
                      </w:r>
                      <w:r>
                        <w:rPr>
                          <w:rFonts w:ascii="Calibri" w:hAnsi="Calibri"/>
                          <w:b/>
                          <w:i/>
                          <w:sz w:val="24"/>
                          <w:szCs w:val="24"/>
                        </w:rPr>
                        <w:t xml:space="preserve"> </w:t>
                      </w:r>
                      <w:r w:rsidRPr="00C924B9">
                        <w:rPr>
                          <w:rFonts w:ascii="Calibri" w:hAnsi="Calibri"/>
                          <w:b/>
                          <w:i/>
                          <w:sz w:val="24"/>
                          <w:szCs w:val="24"/>
                        </w:rPr>
                        <w:t>It should be clear exactly what would happen to participants.</w:t>
                      </w:r>
                    </w:p>
                    <w:p w14:paraId="6AE64708" w14:textId="77777777" w:rsidR="005A159A" w:rsidRPr="00383A7C" w:rsidRDefault="005A159A" w:rsidP="00D538B7">
                      <w:pPr>
                        <w:rPr>
                          <w:rFonts w:ascii="Calibri" w:hAnsi="Calibri"/>
                          <w:i/>
                        </w:rPr>
                      </w:pPr>
                    </w:p>
                  </w:txbxContent>
                </v:textbox>
                <w10:anchorlock/>
              </v:shape>
            </w:pict>
          </mc:Fallback>
        </mc:AlternateContent>
      </w:r>
    </w:p>
    <w:p w14:paraId="6707C51D" w14:textId="27CB5432" w:rsidR="00D538B7" w:rsidRDefault="00D538B7" w:rsidP="00D538B7">
      <w:pPr>
        <w:pStyle w:val="applicquestion"/>
        <w:ind w:left="0" w:firstLine="0"/>
        <w:rPr>
          <w:rFonts w:asciiTheme="majorHAnsi" w:hAnsiTheme="majorHAnsi" w:cstheme="majorHAnsi"/>
          <w:sz w:val="24"/>
          <w:szCs w:val="24"/>
        </w:rPr>
      </w:pPr>
    </w:p>
    <w:p w14:paraId="2E2ACEFE" w14:textId="1B90571C" w:rsidR="00C83EDA" w:rsidRPr="000720A0" w:rsidRDefault="00DC2B34" w:rsidP="000720A0">
      <w:pPr>
        <w:pStyle w:val="applicquestion"/>
        <w:ind w:left="0" w:firstLine="0"/>
        <w:rPr>
          <w:rFonts w:asciiTheme="majorHAnsi" w:hAnsiTheme="majorHAnsi" w:cstheme="majorHAnsi"/>
          <w:b/>
          <w:sz w:val="24"/>
          <w:szCs w:val="24"/>
        </w:rPr>
      </w:pPr>
      <w:r>
        <w:rPr>
          <w:rFonts w:asciiTheme="majorHAnsi" w:hAnsiTheme="majorHAnsi" w:cstheme="majorHAnsi"/>
          <w:b/>
          <w:sz w:val="24"/>
          <w:szCs w:val="24"/>
        </w:rPr>
        <w:t>Methods and procedures:</w:t>
      </w:r>
    </w:p>
    <w:p w14:paraId="13D0A733" w14:textId="6862C683" w:rsidR="00032CCC" w:rsidRPr="00032CCC" w:rsidRDefault="00032CCC" w:rsidP="007F2F61">
      <w:pPr>
        <w:pStyle w:val="applicpara"/>
        <w:rPr>
          <w:rFonts w:asciiTheme="majorHAnsi" w:hAnsiTheme="majorHAnsi" w:cstheme="majorHAnsi"/>
          <w:sz w:val="24"/>
          <w:szCs w:val="24"/>
        </w:rPr>
      </w:pPr>
      <w:r w:rsidRPr="00032CCC">
        <w:rPr>
          <w:rFonts w:asciiTheme="majorHAnsi" w:hAnsiTheme="majorHAnsi" w:cstheme="majorHAnsi"/>
          <w:sz w:val="24"/>
          <w:szCs w:val="24"/>
        </w:rPr>
        <w:t xml:space="preserve">The study will take place </w:t>
      </w:r>
      <w:r w:rsidR="00642B40">
        <w:rPr>
          <w:rFonts w:asciiTheme="majorHAnsi" w:hAnsiTheme="majorHAnsi" w:cstheme="majorHAnsi"/>
          <w:sz w:val="24"/>
          <w:szCs w:val="24"/>
        </w:rPr>
        <w:t>online</w:t>
      </w:r>
      <w:del w:id="13" w:author="Matan Mazor" w:date="2022-01-27T13:59:00Z">
        <w:r w:rsidR="00642B40" w:rsidDel="007F2F61">
          <w:rPr>
            <w:rFonts w:asciiTheme="majorHAnsi" w:hAnsiTheme="majorHAnsi" w:cstheme="majorHAnsi"/>
            <w:sz w:val="24"/>
            <w:szCs w:val="24"/>
          </w:rPr>
          <w:delText xml:space="preserve"> using Gorilla</w:delText>
        </w:r>
      </w:del>
      <w:r w:rsidRPr="00032CCC">
        <w:rPr>
          <w:rFonts w:asciiTheme="majorHAnsi" w:hAnsiTheme="majorHAnsi" w:cstheme="majorHAnsi"/>
          <w:sz w:val="24"/>
          <w:szCs w:val="24"/>
        </w:rPr>
        <w:t xml:space="preserve">. </w:t>
      </w:r>
      <w:r w:rsidR="00642B40">
        <w:rPr>
          <w:rFonts w:asciiTheme="majorHAnsi" w:hAnsiTheme="majorHAnsi" w:cstheme="majorHAnsi"/>
          <w:sz w:val="24"/>
          <w:szCs w:val="24"/>
        </w:rPr>
        <w:t>Information on screen will</w:t>
      </w:r>
      <w:r w:rsidRPr="00032CCC">
        <w:rPr>
          <w:rFonts w:asciiTheme="majorHAnsi" w:hAnsiTheme="majorHAnsi" w:cstheme="majorHAnsi"/>
          <w:sz w:val="24"/>
          <w:szCs w:val="24"/>
        </w:rPr>
        <w:t xml:space="preserve"> introduce the study to the participant and inform them of what is required. </w:t>
      </w:r>
      <w:r w:rsidR="00642B40">
        <w:rPr>
          <w:rFonts w:asciiTheme="majorHAnsi" w:hAnsiTheme="majorHAnsi" w:cstheme="majorHAnsi"/>
          <w:sz w:val="24"/>
          <w:szCs w:val="24"/>
        </w:rPr>
        <w:t>It will</w:t>
      </w:r>
      <w:r w:rsidRPr="00032CCC">
        <w:rPr>
          <w:rFonts w:asciiTheme="majorHAnsi" w:hAnsiTheme="majorHAnsi" w:cstheme="majorHAnsi"/>
          <w:sz w:val="24"/>
          <w:szCs w:val="24"/>
        </w:rPr>
        <w:t xml:space="preserve"> assure confidentiality and their right to withdraw at any time for any reason. They will then </w:t>
      </w:r>
      <w:r w:rsidR="00642B40">
        <w:rPr>
          <w:rFonts w:asciiTheme="majorHAnsi" w:hAnsiTheme="majorHAnsi" w:cstheme="majorHAnsi"/>
          <w:sz w:val="24"/>
          <w:szCs w:val="24"/>
        </w:rPr>
        <w:t>tick</w:t>
      </w:r>
      <w:r w:rsidRPr="00032CCC">
        <w:rPr>
          <w:rFonts w:asciiTheme="majorHAnsi" w:hAnsiTheme="majorHAnsi" w:cstheme="majorHAnsi"/>
          <w:sz w:val="24"/>
          <w:szCs w:val="24"/>
        </w:rPr>
        <w:t xml:space="preserve"> a consent form</w:t>
      </w:r>
      <w:r w:rsidR="00642B40">
        <w:rPr>
          <w:rFonts w:asciiTheme="majorHAnsi" w:hAnsiTheme="majorHAnsi" w:cstheme="majorHAnsi"/>
          <w:sz w:val="24"/>
          <w:szCs w:val="24"/>
        </w:rPr>
        <w:t xml:space="preserve"> button</w:t>
      </w:r>
      <w:r w:rsidRPr="00032CCC">
        <w:rPr>
          <w:rFonts w:asciiTheme="majorHAnsi" w:hAnsiTheme="majorHAnsi" w:cstheme="majorHAnsi"/>
          <w:sz w:val="24"/>
          <w:szCs w:val="24"/>
        </w:rPr>
        <w:t xml:space="preserve"> if they are satisfied with the requirements of the study. They will be told that they can take breaks whenever they want to.</w:t>
      </w:r>
    </w:p>
    <w:p w14:paraId="46AB0B2C" w14:textId="77777777" w:rsidR="00032CCC" w:rsidRPr="00032CCC" w:rsidRDefault="00032CCC" w:rsidP="00032CCC">
      <w:pPr>
        <w:pStyle w:val="applicpara"/>
        <w:rPr>
          <w:rFonts w:asciiTheme="majorHAnsi" w:hAnsiTheme="majorHAnsi" w:cstheme="majorHAnsi"/>
          <w:sz w:val="24"/>
          <w:szCs w:val="24"/>
        </w:rPr>
      </w:pPr>
    </w:p>
    <w:p w14:paraId="2AD860F1" w14:textId="072C4847" w:rsidR="00032CCC" w:rsidRPr="00032CCC" w:rsidRDefault="00032CCC" w:rsidP="007F2F61">
      <w:pPr>
        <w:pStyle w:val="applicpara"/>
        <w:rPr>
          <w:rFonts w:asciiTheme="majorHAnsi" w:hAnsiTheme="majorHAnsi" w:cstheme="majorHAnsi"/>
          <w:sz w:val="24"/>
          <w:szCs w:val="24"/>
        </w:rPr>
      </w:pPr>
      <w:r w:rsidRPr="00032CCC">
        <w:rPr>
          <w:rFonts w:asciiTheme="majorHAnsi" w:hAnsiTheme="majorHAnsi" w:cstheme="majorHAnsi"/>
          <w:sz w:val="24"/>
          <w:szCs w:val="24"/>
        </w:rPr>
        <w:t>The task will involve participants</w:t>
      </w:r>
      <w:r w:rsidR="0093660F">
        <w:rPr>
          <w:rFonts w:asciiTheme="majorHAnsi" w:hAnsiTheme="majorHAnsi" w:cstheme="majorHAnsi"/>
          <w:sz w:val="24"/>
          <w:szCs w:val="24"/>
        </w:rPr>
        <w:t xml:space="preserve"> performing finger movements</w:t>
      </w:r>
      <w:del w:id="14" w:author="Matan Mazor" w:date="2022-01-27T13:59:00Z">
        <w:r w:rsidR="0093660F" w:rsidDel="007F2F61">
          <w:rPr>
            <w:rFonts w:asciiTheme="majorHAnsi" w:hAnsiTheme="majorHAnsi" w:cstheme="majorHAnsi"/>
            <w:sz w:val="24"/>
            <w:szCs w:val="24"/>
          </w:rPr>
          <w:delText xml:space="preserve"> followed by short visual events</w:delText>
        </w:r>
      </w:del>
      <w:ins w:id="15" w:author="Matan Mazor" w:date="2022-01-27T13:59:00Z">
        <w:r w:rsidR="007F2F61">
          <w:rPr>
            <w:rFonts w:asciiTheme="majorHAnsi" w:hAnsiTheme="majorHAnsi" w:cstheme="majorHAnsi"/>
            <w:sz w:val="24"/>
            <w:szCs w:val="24"/>
          </w:rPr>
          <w:t>, observing visual stimuli, and making decisions about their percepts</w:t>
        </w:r>
      </w:ins>
      <w:r w:rsidR="0093660F">
        <w:rPr>
          <w:rFonts w:asciiTheme="majorHAnsi" w:hAnsiTheme="majorHAnsi" w:cstheme="majorHAnsi"/>
          <w:sz w:val="24"/>
          <w:szCs w:val="24"/>
        </w:rPr>
        <w:t xml:space="preserve">. </w:t>
      </w:r>
      <w:del w:id="16" w:author="Matan Mazor" w:date="2022-01-27T14:00:00Z">
        <w:r w:rsidR="0093660F" w:rsidDel="007F2F61">
          <w:rPr>
            <w:rFonts w:asciiTheme="majorHAnsi" w:hAnsiTheme="majorHAnsi" w:cstheme="majorHAnsi"/>
            <w:sz w:val="24"/>
            <w:szCs w:val="24"/>
          </w:rPr>
          <w:delText xml:space="preserve">At the start of a trial, participants press keys with both their index and little finger. </w:delText>
        </w:r>
        <w:r w:rsidR="00D9764C" w:rsidDel="007F2F61">
          <w:rPr>
            <w:rFonts w:asciiTheme="majorHAnsi" w:hAnsiTheme="majorHAnsi" w:cstheme="majorHAnsi"/>
            <w:sz w:val="24"/>
            <w:szCs w:val="24"/>
          </w:rPr>
          <w:delText xml:space="preserve">They then either lift one of their fingers or both keys remain pressed down. Performing this action </w:delText>
        </w:r>
        <w:r w:rsidR="0093660F" w:rsidDel="007F2F61">
          <w:rPr>
            <w:rFonts w:asciiTheme="majorHAnsi" w:hAnsiTheme="majorHAnsi" w:cstheme="majorHAnsi"/>
            <w:sz w:val="24"/>
            <w:szCs w:val="24"/>
          </w:rPr>
          <w:delText xml:space="preserve">will </w:delText>
        </w:r>
        <w:r w:rsidR="00D9764C" w:rsidDel="007F2F61">
          <w:rPr>
            <w:rFonts w:asciiTheme="majorHAnsi" w:hAnsiTheme="majorHAnsi" w:cstheme="majorHAnsi"/>
            <w:sz w:val="24"/>
            <w:szCs w:val="24"/>
          </w:rPr>
          <w:delText>trigger the presentation of</w:delText>
        </w:r>
        <w:r w:rsidR="0093660F" w:rsidDel="007F2F61">
          <w:rPr>
            <w:rFonts w:asciiTheme="majorHAnsi" w:hAnsiTheme="majorHAnsi" w:cstheme="majorHAnsi"/>
            <w:sz w:val="24"/>
            <w:szCs w:val="24"/>
          </w:rPr>
          <w:delText xml:space="preserve"> a short visual event (400 ms) </w:delText>
        </w:r>
        <w:r w:rsidR="00DF68B0" w:rsidDel="007F2F61">
          <w:rPr>
            <w:rFonts w:asciiTheme="majorHAnsi" w:hAnsiTheme="majorHAnsi" w:cstheme="majorHAnsi"/>
            <w:sz w:val="24"/>
            <w:szCs w:val="24"/>
          </w:rPr>
          <w:delText>on screen</w:delText>
        </w:r>
        <w:r w:rsidRPr="00032CCC" w:rsidDel="007F2F61">
          <w:rPr>
            <w:rFonts w:asciiTheme="majorHAnsi" w:hAnsiTheme="majorHAnsi" w:cstheme="majorHAnsi"/>
            <w:sz w:val="24"/>
            <w:szCs w:val="24"/>
          </w:rPr>
          <w:delText xml:space="preserve">. </w:delText>
        </w:r>
        <w:r w:rsidR="00CB0675" w:rsidDel="007F2F61">
          <w:rPr>
            <w:rFonts w:asciiTheme="majorHAnsi" w:hAnsiTheme="majorHAnsi" w:cstheme="majorHAnsi"/>
            <w:sz w:val="24"/>
            <w:szCs w:val="24"/>
          </w:rPr>
          <w:delText>V</w:delText>
        </w:r>
        <w:r w:rsidRPr="00032CCC" w:rsidDel="007F2F61">
          <w:rPr>
            <w:rFonts w:asciiTheme="majorHAnsi" w:hAnsiTheme="majorHAnsi" w:cstheme="majorHAnsi"/>
            <w:sz w:val="24"/>
            <w:szCs w:val="24"/>
          </w:rPr>
          <w:delText xml:space="preserve">isual stimulation will be </w:delText>
        </w:r>
        <w:r w:rsidR="0093660F" w:rsidDel="007F2F61">
          <w:rPr>
            <w:rFonts w:asciiTheme="majorHAnsi" w:hAnsiTheme="majorHAnsi" w:cstheme="majorHAnsi"/>
            <w:sz w:val="24"/>
            <w:szCs w:val="24"/>
          </w:rPr>
          <w:delText>different shape</w:delText>
        </w:r>
        <w:r w:rsidR="00D9764C" w:rsidDel="007F2F61">
          <w:rPr>
            <w:rFonts w:asciiTheme="majorHAnsi" w:hAnsiTheme="majorHAnsi" w:cstheme="majorHAnsi"/>
            <w:sz w:val="24"/>
            <w:szCs w:val="24"/>
          </w:rPr>
          <w:delText>s</w:delText>
        </w:r>
        <w:r w:rsidRPr="00032CCC" w:rsidDel="007F2F61">
          <w:rPr>
            <w:rFonts w:asciiTheme="majorHAnsi" w:hAnsiTheme="majorHAnsi" w:cstheme="majorHAnsi"/>
            <w:sz w:val="24"/>
            <w:szCs w:val="24"/>
          </w:rPr>
          <w:delText xml:space="preserve">. </w:delText>
        </w:r>
        <w:r w:rsidR="00D9764C" w:rsidDel="007F2F61">
          <w:rPr>
            <w:rFonts w:asciiTheme="majorHAnsi" w:hAnsiTheme="majorHAnsi" w:cstheme="majorHAnsi"/>
            <w:sz w:val="24"/>
            <w:szCs w:val="24"/>
          </w:rPr>
          <w:delText>P</w:delText>
        </w:r>
        <w:r w:rsidRPr="00032CCC" w:rsidDel="007F2F61">
          <w:rPr>
            <w:rFonts w:asciiTheme="majorHAnsi" w:hAnsiTheme="majorHAnsi" w:cstheme="majorHAnsi"/>
            <w:sz w:val="24"/>
            <w:szCs w:val="24"/>
          </w:rPr>
          <w:delText>articipant</w:delText>
        </w:r>
        <w:r w:rsidR="0093660F" w:rsidDel="007F2F61">
          <w:rPr>
            <w:rFonts w:asciiTheme="majorHAnsi" w:hAnsiTheme="majorHAnsi" w:cstheme="majorHAnsi"/>
            <w:sz w:val="24"/>
            <w:szCs w:val="24"/>
          </w:rPr>
          <w:delText>s</w:delText>
        </w:r>
        <w:r w:rsidR="00D9764C" w:rsidDel="007F2F61">
          <w:rPr>
            <w:rFonts w:asciiTheme="majorHAnsi" w:hAnsiTheme="majorHAnsi" w:cstheme="majorHAnsi"/>
            <w:sz w:val="24"/>
            <w:szCs w:val="24"/>
          </w:rPr>
          <w:delText>’ task is to indicate as quickly and as accurately as possible which shape is presented by pressing a button.</w:delText>
        </w:r>
        <w:r w:rsidRPr="00032CCC" w:rsidDel="007F2F61">
          <w:rPr>
            <w:rFonts w:asciiTheme="majorHAnsi" w:hAnsiTheme="majorHAnsi" w:cstheme="majorHAnsi"/>
            <w:sz w:val="24"/>
            <w:szCs w:val="24"/>
          </w:rPr>
          <w:delText xml:space="preserve"> </w:delText>
        </w:r>
        <w:r w:rsidR="0093660F" w:rsidDel="007F2F61">
          <w:rPr>
            <w:rFonts w:asciiTheme="majorHAnsi" w:hAnsiTheme="majorHAnsi" w:cstheme="majorHAnsi"/>
            <w:sz w:val="24"/>
            <w:szCs w:val="24"/>
          </w:rPr>
          <w:delText>There will be a short (&lt;=2</w:delText>
        </w:r>
        <w:r w:rsidRPr="00032CCC" w:rsidDel="007F2F61">
          <w:rPr>
            <w:rFonts w:asciiTheme="majorHAnsi" w:hAnsiTheme="majorHAnsi" w:cstheme="majorHAnsi"/>
            <w:sz w:val="24"/>
            <w:szCs w:val="24"/>
          </w:rPr>
          <w:delText xml:space="preserve">000ms) inter trial interval before the next trial begins. </w:delText>
        </w:r>
        <w:r w:rsidR="000845BB" w:rsidDel="007F2F61">
          <w:rPr>
            <w:rFonts w:asciiTheme="majorHAnsi" w:hAnsiTheme="majorHAnsi" w:cstheme="majorHAnsi"/>
            <w:sz w:val="24"/>
            <w:szCs w:val="24"/>
          </w:rPr>
          <w:delText>Participants will do this task for both parts of the experiment. The first part</w:delText>
        </w:r>
        <w:r w:rsidR="000E38F0" w:rsidDel="007F2F61">
          <w:rPr>
            <w:rFonts w:asciiTheme="majorHAnsi" w:hAnsiTheme="majorHAnsi" w:cstheme="majorHAnsi"/>
            <w:sz w:val="24"/>
            <w:szCs w:val="24"/>
          </w:rPr>
          <w:delText xml:space="preserve"> is </w:delText>
        </w:r>
        <w:r w:rsidR="00CB0675" w:rsidDel="007F2F61">
          <w:rPr>
            <w:rFonts w:asciiTheme="majorHAnsi" w:hAnsiTheme="majorHAnsi" w:cstheme="majorHAnsi"/>
            <w:sz w:val="24"/>
            <w:szCs w:val="24"/>
          </w:rPr>
          <w:delText xml:space="preserve">a training session where their </w:delText>
        </w:r>
        <w:r w:rsidR="00BB72E7" w:rsidDel="007F2F61">
          <w:rPr>
            <w:rFonts w:asciiTheme="majorHAnsi" w:hAnsiTheme="majorHAnsi" w:cstheme="majorHAnsi"/>
            <w:sz w:val="24"/>
            <w:szCs w:val="24"/>
          </w:rPr>
          <w:delText>finger lifts</w:delText>
        </w:r>
        <w:r w:rsidR="00CB0675" w:rsidDel="007F2F61">
          <w:rPr>
            <w:rFonts w:asciiTheme="majorHAnsi" w:hAnsiTheme="majorHAnsi" w:cstheme="majorHAnsi"/>
            <w:sz w:val="24"/>
            <w:szCs w:val="24"/>
          </w:rPr>
          <w:delText xml:space="preserve"> perfectly predict the</w:delText>
        </w:r>
        <w:r w:rsidR="0093660F" w:rsidDel="007F2F61">
          <w:rPr>
            <w:rFonts w:asciiTheme="majorHAnsi" w:hAnsiTheme="majorHAnsi" w:cstheme="majorHAnsi"/>
            <w:sz w:val="24"/>
            <w:szCs w:val="24"/>
          </w:rPr>
          <w:delText xml:space="preserve"> shape that will be shown</w:delText>
        </w:r>
        <w:r w:rsidR="00CB0675" w:rsidDel="007F2F61">
          <w:rPr>
            <w:rFonts w:asciiTheme="majorHAnsi" w:hAnsiTheme="majorHAnsi" w:cstheme="majorHAnsi"/>
            <w:sz w:val="24"/>
            <w:szCs w:val="24"/>
          </w:rPr>
          <w:delText xml:space="preserve">. In the second </w:delText>
        </w:r>
        <w:r w:rsidR="000E38F0" w:rsidDel="007F2F61">
          <w:rPr>
            <w:rFonts w:asciiTheme="majorHAnsi" w:hAnsiTheme="majorHAnsi" w:cstheme="majorHAnsi"/>
            <w:sz w:val="24"/>
            <w:szCs w:val="24"/>
          </w:rPr>
          <w:delText>part</w:delText>
        </w:r>
        <w:r w:rsidR="0093660F" w:rsidDel="007F2F61">
          <w:rPr>
            <w:rFonts w:asciiTheme="majorHAnsi" w:hAnsiTheme="majorHAnsi" w:cstheme="majorHAnsi"/>
            <w:sz w:val="24"/>
            <w:szCs w:val="24"/>
          </w:rPr>
          <w:delText>,</w:delText>
        </w:r>
        <w:r w:rsidR="00CB0675" w:rsidDel="007F2F61">
          <w:rPr>
            <w:rFonts w:asciiTheme="majorHAnsi" w:hAnsiTheme="majorHAnsi" w:cstheme="majorHAnsi"/>
            <w:sz w:val="24"/>
            <w:szCs w:val="24"/>
          </w:rPr>
          <w:delText xml:space="preserve"> this contingency will be degraded such that their </w:delText>
        </w:r>
        <w:r w:rsidR="00BB72E7" w:rsidDel="007F2F61">
          <w:rPr>
            <w:rFonts w:asciiTheme="majorHAnsi" w:hAnsiTheme="majorHAnsi" w:cstheme="majorHAnsi"/>
            <w:sz w:val="24"/>
            <w:szCs w:val="24"/>
          </w:rPr>
          <w:delText>finger lifts</w:delText>
        </w:r>
        <w:r w:rsidR="00CB0675" w:rsidDel="007F2F61">
          <w:rPr>
            <w:rFonts w:asciiTheme="majorHAnsi" w:hAnsiTheme="majorHAnsi" w:cstheme="majorHAnsi"/>
            <w:sz w:val="24"/>
            <w:szCs w:val="24"/>
          </w:rPr>
          <w:delText xml:space="preserve"> will sometimes lead to </w:delText>
        </w:r>
        <w:r w:rsidR="000E38F0" w:rsidDel="007F2F61">
          <w:rPr>
            <w:rFonts w:asciiTheme="majorHAnsi" w:hAnsiTheme="majorHAnsi" w:cstheme="majorHAnsi"/>
            <w:sz w:val="24"/>
            <w:szCs w:val="24"/>
          </w:rPr>
          <w:delText>an</w:delText>
        </w:r>
        <w:r w:rsidR="00CB0675" w:rsidDel="007F2F61">
          <w:rPr>
            <w:rFonts w:asciiTheme="majorHAnsi" w:hAnsiTheme="majorHAnsi" w:cstheme="majorHAnsi"/>
            <w:sz w:val="24"/>
            <w:szCs w:val="24"/>
          </w:rPr>
          <w:delText xml:space="preserve"> unexpected </w:delText>
        </w:r>
        <w:r w:rsidR="0093660F" w:rsidDel="007F2F61">
          <w:rPr>
            <w:rFonts w:asciiTheme="majorHAnsi" w:hAnsiTheme="majorHAnsi" w:cstheme="majorHAnsi"/>
            <w:sz w:val="24"/>
            <w:szCs w:val="24"/>
          </w:rPr>
          <w:delText xml:space="preserve">shape (associated with </w:delText>
        </w:r>
        <w:r w:rsidR="000E38F0" w:rsidDel="007F2F61">
          <w:rPr>
            <w:rFonts w:asciiTheme="majorHAnsi" w:hAnsiTheme="majorHAnsi" w:cstheme="majorHAnsi"/>
            <w:sz w:val="24"/>
            <w:szCs w:val="24"/>
          </w:rPr>
          <w:delText xml:space="preserve">a different action </w:delText>
        </w:r>
        <w:r w:rsidR="0093660F" w:rsidDel="007F2F61">
          <w:rPr>
            <w:rFonts w:asciiTheme="majorHAnsi" w:hAnsiTheme="majorHAnsi" w:cstheme="majorHAnsi"/>
            <w:sz w:val="24"/>
            <w:szCs w:val="24"/>
          </w:rPr>
          <w:delText>during</w:delText>
        </w:r>
        <w:r w:rsidR="000E38F0" w:rsidDel="007F2F61">
          <w:rPr>
            <w:rFonts w:asciiTheme="majorHAnsi" w:hAnsiTheme="majorHAnsi" w:cstheme="majorHAnsi"/>
            <w:sz w:val="24"/>
            <w:szCs w:val="24"/>
          </w:rPr>
          <w:delText xml:space="preserve"> the</w:delText>
        </w:r>
        <w:r w:rsidR="0093660F" w:rsidDel="007F2F61">
          <w:rPr>
            <w:rFonts w:asciiTheme="majorHAnsi" w:hAnsiTheme="majorHAnsi" w:cstheme="majorHAnsi"/>
            <w:sz w:val="24"/>
            <w:szCs w:val="24"/>
          </w:rPr>
          <w:delText xml:space="preserve"> training</w:delText>
        </w:r>
        <w:r w:rsidR="000E38F0" w:rsidDel="007F2F61">
          <w:rPr>
            <w:rFonts w:asciiTheme="majorHAnsi" w:hAnsiTheme="majorHAnsi" w:cstheme="majorHAnsi"/>
            <w:sz w:val="24"/>
            <w:szCs w:val="24"/>
          </w:rPr>
          <w:delText xml:space="preserve"> part</w:delText>
        </w:r>
        <w:r w:rsidR="0093660F" w:rsidDel="007F2F61">
          <w:rPr>
            <w:rFonts w:asciiTheme="majorHAnsi" w:hAnsiTheme="majorHAnsi" w:cstheme="majorHAnsi"/>
            <w:sz w:val="24"/>
            <w:szCs w:val="24"/>
          </w:rPr>
          <w:delText>)</w:delText>
        </w:r>
        <w:r w:rsidR="00CB0675" w:rsidDel="007F2F61">
          <w:rPr>
            <w:rFonts w:asciiTheme="majorHAnsi" w:hAnsiTheme="majorHAnsi" w:cstheme="majorHAnsi"/>
            <w:sz w:val="24"/>
            <w:szCs w:val="24"/>
          </w:rPr>
          <w:delText xml:space="preserve">. </w:delText>
        </w:r>
        <w:r w:rsidRPr="00032CCC" w:rsidDel="007F2F61">
          <w:rPr>
            <w:rFonts w:asciiTheme="majorHAnsi" w:hAnsiTheme="majorHAnsi" w:cstheme="majorHAnsi"/>
            <w:sz w:val="24"/>
            <w:szCs w:val="24"/>
          </w:rPr>
          <w:delText>There</w:delText>
        </w:r>
        <w:r w:rsidR="000E38F0" w:rsidDel="007F2F61">
          <w:rPr>
            <w:rFonts w:asciiTheme="majorHAnsi" w:hAnsiTheme="majorHAnsi" w:cstheme="majorHAnsi"/>
            <w:sz w:val="24"/>
            <w:szCs w:val="24"/>
          </w:rPr>
          <w:delText xml:space="preserve"> are around 300 trials for the first part and around 400 trials for the second part with a </w:delText>
        </w:r>
        <w:r w:rsidR="003922CE" w:rsidDel="007F2F61">
          <w:rPr>
            <w:rFonts w:asciiTheme="majorHAnsi" w:hAnsiTheme="majorHAnsi" w:cstheme="majorHAnsi"/>
            <w:sz w:val="24"/>
            <w:szCs w:val="24"/>
          </w:rPr>
          <w:delText>possible</w:delText>
        </w:r>
        <w:r w:rsidRPr="00032CCC" w:rsidDel="007F2F61">
          <w:rPr>
            <w:rFonts w:asciiTheme="majorHAnsi" w:hAnsiTheme="majorHAnsi" w:cstheme="majorHAnsi"/>
            <w:sz w:val="24"/>
            <w:szCs w:val="24"/>
          </w:rPr>
          <w:delText xml:space="preserve"> break every </w:delText>
        </w:r>
        <w:r w:rsidR="000E38F0" w:rsidDel="007F2F61">
          <w:rPr>
            <w:rFonts w:asciiTheme="majorHAnsi" w:hAnsiTheme="majorHAnsi" w:cstheme="majorHAnsi"/>
            <w:sz w:val="24"/>
            <w:szCs w:val="24"/>
          </w:rPr>
          <w:delText>~6</w:delText>
        </w:r>
        <w:r w:rsidRPr="00032CCC" w:rsidDel="007F2F61">
          <w:rPr>
            <w:rFonts w:asciiTheme="majorHAnsi" w:hAnsiTheme="majorHAnsi" w:cstheme="majorHAnsi"/>
            <w:sz w:val="24"/>
            <w:szCs w:val="24"/>
          </w:rPr>
          <w:delText xml:space="preserve"> </w:delText>
        </w:r>
        <w:r w:rsidR="000E38F0" w:rsidDel="007F2F61">
          <w:rPr>
            <w:rFonts w:asciiTheme="majorHAnsi" w:hAnsiTheme="majorHAnsi" w:cstheme="majorHAnsi"/>
            <w:sz w:val="24"/>
            <w:szCs w:val="24"/>
          </w:rPr>
          <w:delText>minutes</w:delText>
        </w:r>
        <w:r w:rsidRPr="00032CCC" w:rsidDel="007F2F61">
          <w:rPr>
            <w:rFonts w:asciiTheme="majorHAnsi" w:hAnsiTheme="majorHAnsi" w:cstheme="majorHAnsi"/>
            <w:sz w:val="24"/>
            <w:szCs w:val="24"/>
          </w:rPr>
          <w:delText>.</w:delText>
        </w:r>
        <w:r w:rsidR="00CB0675" w:rsidDel="007F2F61">
          <w:rPr>
            <w:rFonts w:asciiTheme="majorHAnsi" w:hAnsiTheme="majorHAnsi" w:cstheme="majorHAnsi"/>
            <w:sz w:val="24"/>
            <w:szCs w:val="24"/>
          </w:rPr>
          <w:delText xml:space="preserve"> </w:delText>
        </w:r>
      </w:del>
    </w:p>
    <w:p w14:paraId="28F88A24" w14:textId="48DA7683" w:rsidR="00CB0675" w:rsidRPr="00032CCC" w:rsidRDefault="00CB0675" w:rsidP="00032CCC">
      <w:pPr>
        <w:pStyle w:val="applicpara"/>
        <w:rPr>
          <w:rFonts w:asciiTheme="majorHAnsi" w:hAnsiTheme="majorHAnsi" w:cstheme="majorHAnsi"/>
          <w:sz w:val="24"/>
          <w:szCs w:val="24"/>
        </w:rPr>
      </w:pPr>
    </w:p>
    <w:p w14:paraId="177EBA8D" w14:textId="5EE00F75" w:rsidR="000B6ED8" w:rsidRDefault="00032CCC" w:rsidP="00032CCC">
      <w:pPr>
        <w:pStyle w:val="applicpara"/>
        <w:rPr>
          <w:rFonts w:asciiTheme="majorHAnsi" w:hAnsiTheme="majorHAnsi" w:cstheme="majorHAnsi"/>
          <w:sz w:val="24"/>
          <w:szCs w:val="24"/>
        </w:rPr>
      </w:pPr>
      <w:r w:rsidRPr="00032CCC">
        <w:rPr>
          <w:rFonts w:asciiTheme="majorHAnsi" w:hAnsiTheme="majorHAnsi" w:cstheme="majorHAnsi"/>
          <w:sz w:val="24"/>
          <w:szCs w:val="24"/>
        </w:rPr>
        <w:t>All participants will be debriefed</w:t>
      </w:r>
      <w:r w:rsidR="00642B40">
        <w:rPr>
          <w:rFonts w:asciiTheme="majorHAnsi" w:hAnsiTheme="majorHAnsi" w:cstheme="majorHAnsi"/>
          <w:sz w:val="24"/>
          <w:szCs w:val="24"/>
        </w:rPr>
        <w:t xml:space="preserve"> at the end of the experiment </w:t>
      </w:r>
      <w:r w:rsidRPr="00032CCC">
        <w:rPr>
          <w:rFonts w:asciiTheme="majorHAnsi" w:hAnsiTheme="majorHAnsi" w:cstheme="majorHAnsi"/>
          <w:sz w:val="24"/>
          <w:szCs w:val="24"/>
        </w:rPr>
        <w:t>and be provided with payment. The entire procedure (including bre</w:t>
      </w:r>
      <w:r w:rsidR="003922CE">
        <w:rPr>
          <w:rFonts w:asciiTheme="majorHAnsi" w:hAnsiTheme="majorHAnsi" w:cstheme="majorHAnsi"/>
          <w:sz w:val="24"/>
          <w:szCs w:val="24"/>
        </w:rPr>
        <w:t xml:space="preserve">aks) will last no longer than </w:t>
      </w:r>
      <w:r w:rsidR="00D1354C">
        <w:rPr>
          <w:rFonts w:asciiTheme="majorHAnsi" w:hAnsiTheme="majorHAnsi" w:cstheme="majorHAnsi"/>
          <w:sz w:val="24"/>
          <w:szCs w:val="24"/>
        </w:rPr>
        <w:t>60</w:t>
      </w:r>
      <w:r w:rsidRPr="00032CCC">
        <w:rPr>
          <w:rFonts w:asciiTheme="majorHAnsi" w:hAnsiTheme="majorHAnsi" w:cstheme="majorHAnsi"/>
          <w:sz w:val="24"/>
          <w:szCs w:val="24"/>
        </w:rPr>
        <w:t xml:space="preserve"> minutes. We will </w:t>
      </w:r>
      <w:r w:rsidR="003922CE">
        <w:rPr>
          <w:rFonts w:asciiTheme="majorHAnsi" w:hAnsiTheme="majorHAnsi" w:cstheme="majorHAnsi"/>
          <w:sz w:val="24"/>
          <w:szCs w:val="24"/>
        </w:rPr>
        <w:t xml:space="preserve">record </w:t>
      </w:r>
      <w:r w:rsidRPr="00032CCC">
        <w:rPr>
          <w:rFonts w:asciiTheme="majorHAnsi" w:hAnsiTheme="majorHAnsi" w:cstheme="majorHAnsi"/>
          <w:sz w:val="24"/>
          <w:szCs w:val="24"/>
        </w:rPr>
        <w:t>participant</w:t>
      </w:r>
      <w:r w:rsidR="003922CE">
        <w:rPr>
          <w:rFonts w:asciiTheme="majorHAnsi" w:hAnsiTheme="majorHAnsi" w:cstheme="majorHAnsi"/>
          <w:sz w:val="24"/>
          <w:szCs w:val="24"/>
        </w:rPr>
        <w:t>s’</w:t>
      </w:r>
      <w:r w:rsidRPr="00032CCC">
        <w:rPr>
          <w:rFonts w:asciiTheme="majorHAnsi" w:hAnsiTheme="majorHAnsi" w:cstheme="majorHAnsi"/>
          <w:sz w:val="24"/>
          <w:szCs w:val="24"/>
        </w:rPr>
        <w:t xml:space="preserve"> responses </w:t>
      </w:r>
      <w:r w:rsidR="003922CE">
        <w:rPr>
          <w:rFonts w:asciiTheme="majorHAnsi" w:hAnsiTheme="majorHAnsi" w:cstheme="majorHAnsi"/>
          <w:sz w:val="24"/>
          <w:szCs w:val="24"/>
        </w:rPr>
        <w:t xml:space="preserve">and </w:t>
      </w:r>
      <w:r w:rsidR="00CE15B6">
        <w:rPr>
          <w:rFonts w:asciiTheme="majorHAnsi" w:hAnsiTheme="majorHAnsi" w:cstheme="majorHAnsi"/>
          <w:sz w:val="24"/>
          <w:szCs w:val="24"/>
        </w:rPr>
        <w:t>investigate</w:t>
      </w:r>
      <w:r w:rsidR="003922CE">
        <w:rPr>
          <w:rFonts w:asciiTheme="majorHAnsi" w:hAnsiTheme="majorHAnsi" w:cstheme="majorHAnsi"/>
          <w:sz w:val="24"/>
          <w:szCs w:val="24"/>
        </w:rPr>
        <w:t xml:space="preserve"> how </w:t>
      </w:r>
      <w:r w:rsidR="00CE15B6">
        <w:rPr>
          <w:rFonts w:asciiTheme="majorHAnsi" w:hAnsiTheme="majorHAnsi" w:cstheme="majorHAnsi"/>
          <w:sz w:val="24"/>
          <w:szCs w:val="24"/>
        </w:rPr>
        <w:t>reaction time and accuracy</w:t>
      </w:r>
      <w:r w:rsidR="003922CE">
        <w:rPr>
          <w:rFonts w:asciiTheme="majorHAnsi" w:hAnsiTheme="majorHAnsi" w:cstheme="majorHAnsi"/>
          <w:sz w:val="24"/>
          <w:szCs w:val="24"/>
        </w:rPr>
        <w:t xml:space="preserve"> </w:t>
      </w:r>
      <w:r w:rsidR="00CE15B6">
        <w:rPr>
          <w:rFonts w:asciiTheme="majorHAnsi" w:hAnsiTheme="majorHAnsi" w:cstheme="majorHAnsi"/>
          <w:sz w:val="24"/>
          <w:szCs w:val="24"/>
        </w:rPr>
        <w:t>are</w:t>
      </w:r>
      <w:r w:rsidR="003922CE">
        <w:rPr>
          <w:rFonts w:asciiTheme="majorHAnsi" w:hAnsiTheme="majorHAnsi" w:cstheme="majorHAnsi"/>
          <w:sz w:val="24"/>
          <w:szCs w:val="24"/>
        </w:rPr>
        <w:t xml:space="preserve"> influenced by expectedness.</w:t>
      </w:r>
    </w:p>
    <w:p w14:paraId="7F1AF5BB" w14:textId="77777777" w:rsidR="00032CCC" w:rsidRPr="00C52286" w:rsidRDefault="00032CCC" w:rsidP="00032CCC">
      <w:pPr>
        <w:pStyle w:val="applicpara"/>
        <w:rPr>
          <w:rFonts w:asciiTheme="majorHAnsi" w:hAnsiTheme="majorHAnsi" w:cstheme="majorHAnsi"/>
          <w:sz w:val="24"/>
          <w:szCs w:val="24"/>
        </w:rPr>
      </w:pPr>
    </w:p>
    <w:p w14:paraId="29DE945B" w14:textId="77777777" w:rsidR="00D538B7" w:rsidRPr="00C52286" w:rsidRDefault="00D538B7" w:rsidP="00D538B7">
      <w:pPr>
        <w:pStyle w:val="applicpara"/>
        <w:rPr>
          <w:rFonts w:asciiTheme="majorHAnsi" w:hAnsiTheme="majorHAnsi" w:cstheme="majorHAnsi"/>
          <w:b/>
          <w:sz w:val="24"/>
          <w:szCs w:val="24"/>
        </w:rPr>
      </w:pPr>
      <w:r w:rsidRPr="00C52286">
        <w:rPr>
          <w:rFonts w:asciiTheme="majorHAnsi" w:hAnsiTheme="majorHAnsi" w:cstheme="majorHAnsi"/>
          <w:b/>
          <w:noProof/>
          <w:sz w:val="24"/>
          <w:szCs w:val="24"/>
          <w:lang w:val="en-US" w:bidi="he-IL"/>
        </w:rPr>
        <mc:AlternateContent>
          <mc:Choice Requires="wps">
            <w:drawing>
              <wp:inline distT="0" distB="0" distL="0" distR="0" wp14:anchorId="7BA56218" wp14:editId="12B12BCE">
                <wp:extent cx="6245225" cy="273050"/>
                <wp:effectExtent l="9525" t="9525" r="12700" b="12700"/>
                <wp:docPr id="25"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73050"/>
                        </a:xfrm>
                        <a:prstGeom prst="rect">
                          <a:avLst/>
                        </a:prstGeom>
                        <a:solidFill>
                          <a:srgbClr val="FFFFFF"/>
                        </a:solidFill>
                        <a:ln w="9525">
                          <a:solidFill>
                            <a:srgbClr val="000000"/>
                          </a:solidFill>
                          <a:miter lim="800000"/>
                          <a:headEnd/>
                          <a:tailEnd/>
                        </a:ln>
                      </wps:spPr>
                      <wps:txbx>
                        <w:txbxContent>
                          <w:p w14:paraId="763D44D7" w14:textId="158906F4" w:rsidR="005A159A" w:rsidRPr="00383A7C" w:rsidRDefault="005A159A" w:rsidP="00D538B7">
                            <w:pPr>
                              <w:rPr>
                                <w:rFonts w:ascii="Calibri" w:hAnsi="Calibri"/>
                                <w:b/>
                              </w:rPr>
                            </w:pPr>
                            <w:r>
                              <w:rPr>
                                <w:rFonts w:ascii="Calibri" w:hAnsi="Calibri"/>
                                <w:b/>
                              </w:rPr>
                              <w:t>Question 9b:  What materials and techniques (e.g. EEG, imaging) are to be used in the study?</w:t>
                            </w:r>
                          </w:p>
                        </w:txbxContent>
                      </wps:txbx>
                      <wps:bodyPr rot="0" vert="horz" wrap="square" lIns="91440" tIns="45720" rIns="91440" bIns="45720" anchor="t" anchorCtr="0" upright="1">
                        <a:spAutoFit/>
                      </wps:bodyPr>
                    </wps:wsp>
                  </a:graphicData>
                </a:graphic>
              </wp:inline>
            </w:drawing>
          </mc:Choice>
          <mc:Fallback>
            <w:pict>
              <v:shape w14:anchorId="7BA56218" id="_x0000_s1048" type="#_x0000_t202" style="width:491.75pt;height: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">
                <v:textbox style="mso-fit-shape-to-text:t">
                  <w:txbxContent>
                    <w:p w14:paraId="763D44D7" w14:textId="158906F4" w:rsidR="005A159A" w:rsidRPr="00383A7C" w:rsidRDefault="005A159A" w:rsidP="00D538B7">
                      <w:pPr>
                        <w:rPr>
                          <w:rFonts w:ascii="Calibri" w:hAnsi="Calibri"/>
                          <w:b/>
                        </w:rPr>
                      </w:pPr>
                      <w:r>
                        <w:rPr>
                          <w:rFonts w:ascii="Calibri" w:hAnsi="Calibri"/>
                          <w:b/>
                        </w:rPr>
                        <w:t>Question 9b:  What materials and techniques (e.g. EEG, imaging) are to be used in the study?</w:t>
                      </w:r>
                    </w:p>
                  </w:txbxContent>
                </v:textbox>
                <w10:anchorlock/>
              </v:shape>
            </w:pict>
          </mc:Fallback>
        </mc:AlternateContent>
      </w:r>
    </w:p>
    <w:p w14:paraId="5AEE1E5B" w14:textId="77777777" w:rsidR="00D538B7" w:rsidRPr="00C52286" w:rsidRDefault="00D538B7" w:rsidP="00D538B7">
      <w:pPr>
        <w:pStyle w:val="applicpara"/>
        <w:rPr>
          <w:rFonts w:asciiTheme="majorHAnsi" w:hAnsiTheme="majorHAnsi" w:cstheme="majorHAnsi"/>
          <w:sz w:val="24"/>
          <w:szCs w:val="24"/>
        </w:rPr>
      </w:pPr>
      <w:r w:rsidRPr="00C52286">
        <w:rPr>
          <w:rFonts w:asciiTheme="majorHAnsi" w:hAnsiTheme="majorHAnsi" w:cstheme="majorHAnsi"/>
          <w:noProof/>
          <w:sz w:val="24"/>
          <w:szCs w:val="24"/>
          <w:lang w:val="en-US" w:bidi="he-IL"/>
        </w:rPr>
        <mc:AlternateContent>
          <mc:Choice Requires="wps">
            <w:drawing>
              <wp:inline distT="0" distB="0" distL="0" distR="0" wp14:anchorId="31EA45B1" wp14:editId="03807890">
                <wp:extent cx="6251575" cy="277495"/>
                <wp:effectExtent l="0" t="0" r="0" b="0"/>
                <wp:docPr id="26"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1575" cy="277495"/>
                        </a:xfrm>
                        <a:prstGeom prst="rect">
                          <a:avLst/>
                        </a:prstGeom>
                        <a:solidFill>
                          <a:srgbClr val="D6E3BC"/>
                        </a:solidFill>
                        <a:ln>
                          <a:noFill/>
                        </a:ln>
                        <a:effectLst/>
                        <a:extLst>
                          <a:ext uri="{91240B29-F687-4F45-9708-019B960494DF}">
                            <a14:hiddenLine xmlns:a14="http://schemas.microsoft.com/office/drawing/2010/main" w="12700">
                              <a:solidFill>
                                <a:srgbClr val="9BBB59"/>
                              </a:solidFill>
                              <a:miter lim="800000"/>
                              <a:headEnd/>
                              <a:tailEnd/>
                            </a14:hiddenLine>
                          </a:ext>
                          <a:ext uri="{AF507438-7753-43E0-B8FC-AC1667EBCBE1}">
                            <a14:hiddenEffects xmlns:a14="http://schemas.microsoft.com/office/drawing/2010/main">
                              <a:effectLst>
                                <a:outerShdw dist="28398" dir="3806097" algn="ctr" rotWithShape="0">
                                  <a:srgbClr val="4E6128"/>
                                </a:outerShdw>
                              </a:effectLst>
                            </a14:hiddenEffects>
                          </a:ext>
                        </a:extLst>
                      </wps:spPr>
                      <wps:txbx>
                        <w:txbxContent>
                          <w:p w14:paraId="7D19108B" w14:textId="77777777" w:rsidR="005A159A" w:rsidRPr="00C924B9" w:rsidRDefault="005A159A" w:rsidP="00D538B7">
                            <w:pPr>
                              <w:rPr>
                                <w:rFonts w:ascii="Calibri" w:hAnsi="Calibri"/>
                                <w:b/>
                                <w:i/>
                                <w:sz w:val="24"/>
                                <w:szCs w:val="24"/>
                              </w:rPr>
                            </w:pPr>
                            <w:r w:rsidRPr="00D97E8B">
                              <w:rPr>
                                <w:rFonts w:ascii="Calibri" w:hAnsi="Calibri"/>
                                <w:i/>
                                <w:sz w:val="24"/>
                                <w:szCs w:val="24"/>
                              </w:rPr>
                              <w:t>Notes</w:t>
                            </w:r>
                            <w:r>
                              <w:rPr>
                                <w:rFonts w:ascii="Calibri" w:hAnsi="Calibri"/>
                                <w:i/>
                                <w:sz w:val="24"/>
                                <w:szCs w:val="24"/>
                              </w:rPr>
                              <w:t>: Please list all materials and techniques described in Q8a and confirm they are attached (e.g. questionnaires, specific information about particular techniques such as EEG. These are in addition to the general information sheet about the study which is dealt with in Q15).</w:t>
                            </w:r>
                          </w:p>
                          <w:p w14:paraId="459CB1D0" w14:textId="77777777" w:rsidR="005A159A" w:rsidRPr="005A4725" w:rsidRDefault="005A159A" w:rsidP="00D538B7">
                            <w:pPr>
                              <w:rPr>
                                <w:rFonts w:ascii="Calibri" w:hAnsi="Calibri"/>
                                <w:i/>
                                <w:sz w:val="24"/>
                                <w:szCs w:val="24"/>
                              </w:rPr>
                            </w:pPr>
                          </w:p>
                        </w:txbxContent>
                      </wps:txbx>
                      <wps:bodyPr rot="0" vert="horz" wrap="square" lIns="91440" tIns="45720" rIns="91440" bIns="45720" anchor="t" anchorCtr="0" upright="1">
                        <a:spAutoFit/>
                      </wps:bodyPr>
                    </wps:wsp>
                  </a:graphicData>
                </a:graphic>
              </wp:inline>
            </w:drawing>
          </mc:Choice>
          <mc:Fallback>
            <w:pict>
              <v:shape w14:anchorId="31EA45B1" id="_x0000_s1049" type="#_x0000_t202" style="width:492.25pt;height: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" fillcolor="#d6e3bc" stroked="f" strokecolor="#9bbb59" strokeweight="1pt">
                <v:shadow color="#4e6128" offset="1pt"/>
                <v:textbox style="mso-fit-shape-to-text:t">
                  <w:txbxContent>
                    <w:p w14:paraId="7D19108B" w14:textId="77777777" w:rsidR="005A159A" w:rsidRPr="00C924B9" w:rsidRDefault="005A159A" w:rsidP="00D538B7">
                      <w:pPr>
                        <w:rPr>
                          <w:rFonts w:ascii="Calibri" w:hAnsi="Calibri"/>
                          <w:b/>
                          <w:i/>
                          <w:sz w:val="24"/>
                          <w:szCs w:val="24"/>
                        </w:rPr>
                      </w:pPr>
                      <w:r w:rsidRPr="00D97E8B">
                        <w:rPr>
                          <w:rFonts w:ascii="Calibri" w:hAnsi="Calibri"/>
                          <w:i/>
                          <w:sz w:val="24"/>
                          <w:szCs w:val="24"/>
                        </w:rPr>
                        <w:t>Notes</w:t>
                      </w:r>
                      <w:r>
                        <w:rPr>
                          <w:rFonts w:ascii="Calibri" w:hAnsi="Calibri"/>
                          <w:i/>
                          <w:sz w:val="24"/>
                          <w:szCs w:val="24"/>
                        </w:rPr>
                        <w:t>: Please list all materials and techniques described in Q8a and confirm they are attached (e.g. questionnaires, specific information about particular techniques such as EEG. These are in addition to the general information sheet about the study which is dealt with in Q15).</w:t>
                      </w:r>
                    </w:p>
                    <w:p w14:paraId="459CB1D0" w14:textId="77777777" w:rsidR="005A159A" w:rsidRPr="005A4725" w:rsidRDefault="005A159A" w:rsidP="00D538B7">
                      <w:pPr>
                        <w:rPr>
                          <w:rFonts w:ascii="Calibri" w:hAnsi="Calibri"/>
                          <w:i/>
                          <w:sz w:val="24"/>
                          <w:szCs w:val="24"/>
                        </w:rPr>
                      </w:pPr>
                    </w:p>
                  </w:txbxContent>
                </v:textbox>
                <w10:anchorlock/>
              </v:shape>
            </w:pict>
          </mc:Fallback>
        </mc:AlternateContent>
      </w:r>
    </w:p>
    <w:p w14:paraId="7C0F64D8" w14:textId="2E1F383C" w:rsidR="00D538B7" w:rsidRDefault="00D538B7" w:rsidP="00D538B7">
      <w:pPr>
        <w:pStyle w:val="applicquestion"/>
        <w:ind w:left="0" w:firstLine="0"/>
        <w:rPr>
          <w:rFonts w:asciiTheme="majorHAnsi" w:hAnsiTheme="majorHAnsi" w:cstheme="majorHAnsi"/>
          <w:sz w:val="24"/>
          <w:szCs w:val="24"/>
        </w:rPr>
      </w:pPr>
    </w:p>
    <w:p w14:paraId="7EBD1D6D" w14:textId="4093E950" w:rsidR="00DC2B34" w:rsidRPr="00DC2B34" w:rsidRDefault="00DC2B34" w:rsidP="00D538B7">
      <w:pPr>
        <w:pStyle w:val="applicquestion"/>
        <w:ind w:left="0" w:firstLine="0"/>
        <w:rPr>
          <w:rFonts w:asciiTheme="majorHAnsi" w:hAnsiTheme="majorHAnsi" w:cstheme="majorHAnsi"/>
          <w:b/>
          <w:sz w:val="24"/>
          <w:szCs w:val="24"/>
        </w:rPr>
      </w:pPr>
      <w:r>
        <w:rPr>
          <w:rFonts w:asciiTheme="majorHAnsi" w:hAnsiTheme="majorHAnsi" w:cstheme="majorHAnsi"/>
          <w:b/>
          <w:sz w:val="24"/>
          <w:szCs w:val="24"/>
        </w:rPr>
        <w:t>Materials and techniques</w:t>
      </w:r>
    </w:p>
    <w:p w14:paraId="14ADC29F" w14:textId="6D574FF0" w:rsidR="00D538B7" w:rsidRDefault="00032CCC" w:rsidP="007F2F61">
      <w:pPr>
        <w:rPr>
          <w:rFonts w:asciiTheme="majorHAnsi" w:hAnsiTheme="majorHAnsi" w:cstheme="majorHAnsi"/>
        </w:rPr>
      </w:pPr>
      <w:r w:rsidRPr="00032CCC">
        <w:rPr>
          <w:rFonts w:asciiTheme="majorHAnsi" w:hAnsiTheme="majorHAnsi" w:cstheme="majorHAnsi"/>
        </w:rPr>
        <w:t xml:space="preserve">The experiment will be run </w:t>
      </w:r>
      <w:del w:id="17" w:author="Matan Mazor" w:date="2022-01-27T14:00:00Z">
        <w:r w:rsidR="00696E6B" w:rsidDel="007F2F61">
          <w:rPr>
            <w:rFonts w:asciiTheme="majorHAnsi" w:hAnsiTheme="majorHAnsi" w:cstheme="majorHAnsi"/>
          </w:rPr>
          <w:delText xml:space="preserve">using Gorilla </w:delText>
        </w:r>
      </w:del>
      <w:r w:rsidR="00696E6B">
        <w:rPr>
          <w:rFonts w:asciiTheme="majorHAnsi" w:hAnsiTheme="majorHAnsi" w:cstheme="majorHAnsi"/>
        </w:rPr>
        <w:t>on a desktop computer or laptop</w:t>
      </w:r>
      <w:r w:rsidRPr="00032CCC">
        <w:rPr>
          <w:rFonts w:asciiTheme="majorHAnsi" w:hAnsiTheme="majorHAnsi" w:cstheme="majorHAnsi"/>
        </w:rPr>
        <w:t xml:space="preserve">. Finger tapping movements </w:t>
      </w:r>
      <w:r w:rsidR="00696E6B">
        <w:rPr>
          <w:rFonts w:asciiTheme="majorHAnsi" w:hAnsiTheme="majorHAnsi" w:cstheme="majorHAnsi"/>
        </w:rPr>
        <w:t xml:space="preserve">and responses </w:t>
      </w:r>
      <w:r w:rsidRPr="00032CCC">
        <w:rPr>
          <w:rFonts w:asciiTheme="majorHAnsi" w:hAnsiTheme="majorHAnsi" w:cstheme="majorHAnsi"/>
        </w:rPr>
        <w:t xml:space="preserve">will be recorded </w:t>
      </w:r>
      <w:r w:rsidR="00696E6B">
        <w:rPr>
          <w:rFonts w:asciiTheme="majorHAnsi" w:hAnsiTheme="majorHAnsi" w:cstheme="majorHAnsi"/>
        </w:rPr>
        <w:t>by button presses</w:t>
      </w:r>
      <w:r w:rsidRPr="00032CCC">
        <w:rPr>
          <w:rFonts w:asciiTheme="majorHAnsi" w:hAnsiTheme="majorHAnsi" w:cstheme="majorHAnsi"/>
        </w:rPr>
        <w:t xml:space="preserve">. </w:t>
      </w:r>
    </w:p>
    <w:p w14:paraId="464395FB" w14:textId="77777777" w:rsidR="00032CCC" w:rsidRPr="00C52286" w:rsidRDefault="00032CCC" w:rsidP="00032CCC">
      <w:pPr>
        <w:rPr>
          <w:rFonts w:asciiTheme="majorHAnsi" w:hAnsiTheme="majorHAnsi" w:cstheme="majorHAnsi"/>
        </w:rPr>
      </w:pPr>
    </w:p>
    <w:p w14:paraId="690FFF70" w14:textId="77777777" w:rsidR="00D538B7" w:rsidRPr="00C52286" w:rsidRDefault="00D538B7" w:rsidP="00D538B7">
      <w:pPr>
        <w:pStyle w:val="applicpara"/>
        <w:rPr>
          <w:rFonts w:asciiTheme="majorHAnsi" w:hAnsiTheme="majorHAnsi" w:cstheme="majorHAnsi"/>
          <w:sz w:val="24"/>
          <w:szCs w:val="24"/>
        </w:rPr>
      </w:pPr>
      <w:r w:rsidRPr="00C52286">
        <w:rPr>
          <w:rFonts w:asciiTheme="majorHAnsi" w:hAnsiTheme="majorHAnsi" w:cstheme="majorHAnsi"/>
          <w:noProof/>
          <w:sz w:val="24"/>
          <w:szCs w:val="24"/>
          <w:lang w:val="en-US" w:bidi="he-IL"/>
        </w:rPr>
        <mc:AlternateContent>
          <mc:Choice Requires="wps">
            <w:drawing>
              <wp:inline distT="0" distB="0" distL="0" distR="0" wp14:anchorId="77429560" wp14:editId="5069729E">
                <wp:extent cx="6245225" cy="287020"/>
                <wp:effectExtent l="9525" t="9525" r="12700" b="8255"/>
                <wp:docPr id="28"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87020"/>
                        </a:xfrm>
                        <a:prstGeom prst="rect">
                          <a:avLst/>
                        </a:prstGeom>
                        <a:solidFill>
                          <a:srgbClr val="FFFFFF"/>
                        </a:solidFill>
                        <a:ln w="9525">
                          <a:solidFill>
                            <a:srgbClr val="000000"/>
                          </a:solidFill>
                          <a:miter lim="800000"/>
                          <a:headEnd/>
                          <a:tailEnd/>
                        </a:ln>
                      </wps:spPr>
                      <wps:txbx>
                        <w:txbxContent>
                          <w:p w14:paraId="41E6A3D1" w14:textId="602C3BCD" w:rsidR="005A159A" w:rsidRPr="00383A7C" w:rsidRDefault="005A159A" w:rsidP="00D538B7">
                            <w:pPr>
                              <w:rPr>
                                <w:rFonts w:ascii="Calibri" w:hAnsi="Calibri"/>
                                <w:b/>
                              </w:rPr>
                            </w:pPr>
                            <w:r>
                              <w:rPr>
                                <w:rFonts w:ascii="Calibri" w:hAnsi="Calibri"/>
                                <w:b/>
                              </w:rPr>
                              <w:t>Question 10a:</w:t>
                            </w:r>
                            <w:r w:rsidRPr="00E75184">
                              <w:rPr>
                                <w:rFonts w:ascii="Calibri" w:hAnsi="Calibri"/>
                                <w:b/>
                              </w:rPr>
                              <w:t xml:space="preserve"> </w:t>
                            </w:r>
                            <w:r>
                              <w:rPr>
                                <w:rFonts w:ascii="Calibri" w:hAnsi="Calibri"/>
                                <w:b/>
                              </w:rPr>
                              <w:t>For Researchers, describe any potential risks or adverse effects resulting from participation and what measures have been taken to address them?</w:t>
                            </w:r>
                          </w:p>
                        </w:txbxContent>
                      </wps:txbx>
                      <wps:bodyPr rot="0" vert="horz" wrap="square" lIns="91440" tIns="45720" rIns="91440" bIns="45720" anchor="t" anchorCtr="0" upright="1">
                        <a:spAutoFit/>
                      </wps:bodyPr>
                    </wps:wsp>
                  </a:graphicData>
                </a:graphic>
              </wp:inline>
            </w:drawing>
          </mc:Choice>
          <mc:Fallback>
            <w:pict>
              <v:shape w14:anchorId="77429560" id="_x0000_s1050" type="#_x0000_t202" style="width:491.75pt;height:2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">
                <v:textbox style="mso-fit-shape-to-text:t">
                  <w:txbxContent>
                    <w:p w14:paraId="41E6A3D1" w14:textId="602C3BCD" w:rsidR="005A159A" w:rsidRPr="00383A7C" w:rsidRDefault="005A159A" w:rsidP="00D538B7">
                      <w:pPr>
                        <w:rPr>
                          <w:rFonts w:ascii="Calibri" w:hAnsi="Calibri"/>
                          <w:b/>
                        </w:rPr>
                      </w:pPr>
                      <w:r>
                        <w:rPr>
                          <w:rFonts w:ascii="Calibri" w:hAnsi="Calibri"/>
                          <w:b/>
                        </w:rPr>
                        <w:t>Question 10a:</w:t>
                      </w:r>
                      <w:r w:rsidRPr="00E75184">
                        <w:rPr>
                          <w:rFonts w:ascii="Calibri" w:hAnsi="Calibri"/>
                          <w:b/>
                        </w:rPr>
                        <w:t xml:space="preserve"> </w:t>
                      </w:r>
                      <w:r>
                        <w:rPr>
                          <w:rFonts w:ascii="Calibri" w:hAnsi="Calibri"/>
                          <w:b/>
                        </w:rPr>
                        <w:t>For Researchers, describe any potential risks or adverse effects resulting from participation and what measures have been taken to address them?</w:t>
                      </w:r>
                    </w:p>
                  </w:txbxContent>
                </v:textbox>
                <w10:anchorlock/>
              </v:shape>
            </w:pict>
          </mc:Fallback>
        </mc:AlternateContent>
      </w:r>
    </w:p>
    <w:p w14:paraId="25C755F0" w14:textId="77777777" w:rsidR="00D538B7" w:rsidRPr="00C52286" w:rsidRDefault="00D538B7" w:rsidP="00D538B7">
      <w:pPr>
        <w:pStyle w:val="applicpara"/>
        <w:rPr>
          <w:rFonts w:asciiTheme="majorHAnsi" w:hAnsiTheme="majorHAnsi" w:cstheme="majorHAnsi"/>
          <w:sz w:val="24"/>
          <w:szCs w:val="24"/>
        </w:rPr>
      </w:pPr>
      <w:r w:rsidRPr="00C52286">
        <w:rPr>
          <w:rFonts w:asciiTheme="majorHAnsi" w:hAnsiTheme="majorHAnsi" w:cstheme="majorHAnsi"/>
          <w:noProof/>
          <w:sz w:val="24"/>
          <w:szCs w:val="24"/>
          <w:lang w:val="en-US" w:bidi="he-IL"/>
        </w:rPr>
        <mc:AlternateContent>
          <mc:Choice Requires="wps">
            <w:drawing>
              <wp:inline distT="0" distB="0" distL="0" distR="0" wp14:anchorId="785F0338" wp14:editId="700B63CB">
                <wp:extent cx="6249670" cy="277495"/>
                <wp:effectExtent l="0" t="0" r="0" b="0"/>
                <wp:docPr id="29"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9670" cy="277495"/>
                        </a:xfrm>
                        <a:prstGeom prst="rect">
                          <a:avLst/>
                        </a:prstGeom>
                        <a:solidFill>
                          <a:srgbClr val="D6E3BC"/>
                        </a:solidFill>
                        <a:ln>
                          <a:noFill/>
                        </a:ln>
                        <a:effectLst/>
                        <a:extLst>
                          <a:ext uri="{91240B29-F687-4F45-9708-019B960494DF}">
                            <a14:hiddenLine xmlns:a14="http://schemas.microsoft.com/office/drawing/2010/main" w="12700">
                              <a:solidFill>
                                <a:srgbClr val="9BBB59"/>
                              </a:solidFill>
                              <a:miter lim="800000"/>
                              <a:headEnd/>
                              <a:tailEnd/>
                            </a14:hiddenLine>
                          </a:ext>
                          <a:ext uri="{AF507438-7753-43E0-B8FC-AC1667EBCBE1}">
                            <a14:hiddenEffects xmlns:a14="http://schemas.microsoft.com/office/drawing/2010/main">
                              <a:effectLst>
                                <a:outerShdw dist="28398" dir="3806097" algn="ctr" rotWithShape="0">
                                  <a:srgbClr val="4E6128"/>
                                </a:outerShdw>
                              </a:effectLst>
                            </a14:hiddenEffects>
                          </a:ext>
                        </a:extLst>
                      </wps:spPr>
                      <wps:txbx>
                        <w:txbxContent>
                          <w:p w14:paraId="26EB6E92" w14:textId="2064D523" w:rsidR="005A159A" w:rsidRPr="00C96EFB" w:rsidRDefault="005A159A" w:rsidP="00D538B7">
                            <w:pPr>
                              <w:rPr>
                                <w:rFonts w:ascii="Calibri" w:hAnsi="Calibri"/>
                                <w:i/>
                                <w:sz w:val="24"/>
                                <w:szCs w:val="24"/>
                              </w:rPr>
                            </w:pPr>
                            <w:r w:rsidRPr="00D97E8B">
                              <w:rPr>
                                <w:rFonts w:ascii="Calibri" w:hAnsi="Calibri"/>
                                <w:i/>
                                <w:sz w:val="24"/>
                                <w:szCs w:val="24"/>
                              </w:rPr>
                              <w:t xml:space="preserve">Notes: </w:t>
                            </w:r>
                            <w:r>
                              <w:rPr>
                                <w:rFonts w:ascii="Calibri" w:hAnsi="Calibri"/>
                                <w:i/>
                                <w:sz w:val="24"/>
                                <w:szCs w:val="24"/>
                              </w:rPr>
                              <w:t>Describe any discomfort or inconvenience that researchers may experience. Include information about location of the study, when the study is taking place, and possible safety risks to the researcher. Please ensure that your methods have a valid safety and risk assessment. Risk assessment forms/examples can be found on the ethics website or from the ethics committee.</w:t>
                            </w:r>
                          </w:p>
                        </w:txbxContent>
                      </wps:txbx>
                      <wps:bodyPr rot="0" vert="horz" wrap="square" lIns="91440" tIns="45720" rIns="91440" bIns="45720" anchor="t" anchorCtr="0" upright="1">
                        <a:spAutoFit/>
                      </wps:bodyPr>
                    </wps:wsp>
                  </a:graphicData>
                </a:graphic>
              </wp:inline>
            </w:drawing>
          </mc:Choice>
          <mc:Fallback>
            <w:pict>
              <v:shape w14:anchorId="785F0338" id="_x0000_s1051" type="#_x0000_t202" style="width:492.1pt;height: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" fillcolor="#d6e3bc" stroked="f" strokecolor="#9bbb59" strokeweight="1pt">
                <v:shadow color="#4e6128" offset="1pt"/>
                <v:textbox style="mso-fit-shape-to-text:t">
                  <w:txbxContent>
                    <w:p w14:paraId="26EB6E92" w14:textId="2064D523" w:rsidR="005A159A" w:rsidRPr="00C96EFB" w:rsidRDefault="005A159A" w:rsidP="00D538B7">
                      <w:pPr>
                        <w:rPr>
                          <w:rFonts w:ascii="Calibri" w:hAnsi="Calibri"/>
                          <w:i/>
                          <w:sz w:val="24"/>
                          <w:szCs w:val="24"/>
                        </w:rPr>
                      </w:pPr>
                      <w:r w:rsidRPr="00D97E8B">
                        <w:rPr>
                          <w:rFonts w:ascii="Calibri" w:hAnsi="Calibri"/>
                          <w:i/>
                          <w:sz w:val="24"/>
                          <w:szCs w:val="24"/>
                        </w:rPr>
                        <w:t xml:space="preserve">Notes: </w:t>
                      </w:r>
                      <w:r>
                        <w:rPr>
                          <w:rFonts w:ascii="Calibri" w:hAnsi="Calibri"/>
                          <w:i/>
                          <w:sz w:val="24"/>
                          <w:szCs w:val="24"/>
                        </w:rPr>
                        <w:t>Describe any discomfort or inconvenience that researchers may experience. Include information about location of the study, when the study is taking place, and possible safety risks to the researcher. Please ensure that your methods have a valid safety and risk assessment. Risk assessment forms/examples can be found on the ethics website or from the ethics committee.</w:t>
                      </w:r>
                    </w:p>
                  </w:txbxContent>
                </v:textbox>
                <w10:anchorlock/>
              </v:shape>
            </w:pict>
          </mc:Fallback>
        </mc:AlternateContent>
      </w:r>
    </w:p>
    <w:p w14:paraId="6B38A164" w14:textId="18022EB5" w:rsidR="00D538B7" w:rsidRDefault="00D538B7" w:rsidP="00D538B7">
      <w:pPr>
        <w:pStyle w:val="applicquestion"/>
        <w:ind w:left="0" w:firstLine="0"/>
        <w:rPr>
          <w:rFonts w:asciiTheme="majorHAnsi" w:hAnsiTheme="majorHAnsi" w:cstheme="majorHAnsi"/>
          <w:sz w:val="24"/>
          <w:szCs w:val="24"/>
        </w:rPr>
      </w:pPr>
    </w:p>
    <w:p w14:paraId="64A8734E" w14:textId="04266FF7" w:rsidR="00BC50A6" w:rsidRPr="00425C1A" w:rsidRDefault="00DC2B34" w:rsidP="00BC50A6">
      <w:pPr>
        <w:rPr>
          <w:rFonts w:asciiTheme="majorHAnsi" w:hAnsiTheme="majorHAnsi" w:cstheme="majorHAnsi"/>
        </w:rPr>
      </w:pPr>
      <w:r w:rsidRPr="00DC2B34">
        <w:rPr>
          <w:rFonts w:asciiTheme="majorHAnsi" w:hAnsiTheme="majorHAnsi" w:cstheme="majorHAnsi"/>
          <w:b/>
        </w:rPr>
        <w:t>Risks or adverse effects for researchers:</w:t>
      </w:r>
      <w:r w:rsidR="00BC50A6" w:rsidRPr="00BC50A6">
        <w:rPr>
          <w:rFonts w:asciiTheme="majorHAnsi" w:hAnsiTheme="majorHAnsi" w:cstheme="majorHAnsi"/>
          <w:b/>
        </w:rPr>
        <w:t xml:space="preserve"> </w:t>
      </w:r>
      <w:r w:rsidR="00BC50A6" w:rsidRPr="00425C1A">
        <w:rPr>
          <w:rFonts w:asciiTheme="majorHAnsi" w:hAnsiTheme="majorHAnsi" w:cstheme="majorHAnsi"/>
        </w:rPr>
        <w:t>N/A</w:t>
      </w:r>
    </w:p>
    <w:p w14:paraId="40BAF344" w14:textId="77777777" w:rsidR="00DC2B34" w:rsidRPr="00DC2B34" w:rsidRDefault="00DC2B34" w:rsidP="00DC2B34">
      <w:pPr>
        <w:rPr>
          <w:rFonts w:asciiTheme="majorHAnsi" w:hAnsiTheme="majorHAnsi" w:cstheme="majorHAnsi"/>
          <w:b/>
        </w:rPr>
      </w:pPr>
    </w:p>
    <w:p w14:paraId="019F6505" w14:textId="1A40AEFD" w:rsidR="00DC2B34" w:rsidRPr="00A918C3" w:rsidRDefault="00DC2B34" w:rsidP="00DC2B34">
      <w:pPr>
        <w:rPr>
          <w:rFonts w:asciiTheme="majorHAnsi" w:hAnsiTheme="majorHAnsi" w:cstheme="majorHAnsi"/>
        </w:rPr>
      </w:pPr>
      <w:r w:rsidRPr="00DC2B34">
        <w:rPr>
          <w:rFonts w:asciiTheme="majorHAnsi" w:hAnsiTheme="majorHAnsi" w:cstheme="majorHAnsi"/>
          <w:b/>
        </w:rPr>
        <w:t>Please indicate that the risk assessment associated with y</w:t>
      </w:r>
      <w:r w:rsidR="00BC50A6">
        <w:rPr>
          <w:rFonts w:asciiTheme="majorHAnsi" w:hAnsiTheme="majorHAnsi" w:cstheme="majorHAnsi"/>
          <w:b/>
        </w:rPr>
        <w:t xml:space="preserve">our research is attached: </w:t>
      </w:r>
      <w:r w:rsidR="00BC50A6" w:rsidRPr="00DF24D2">
        <w:rPr>
          <w:rFonts w:asciiTheme="majorHAnsi" w:hAnsiTheme="majorHAnsi" w:cstheme="majorHAnsi"/>
        </w:rPr>
        <w:t>yes</w:t>
      </w:r>
      <w:r w:rsidRPr="00425C1A">
        <w:rPr>
          <w:rFonts w:asciiTheme="majorHAnsi" w:hAnsiTheme="majorHAnsi" w:cstheme="majorHAnsi"/>
        </w:rPr>
        <w:t xml:space="preserve"> </w:t>
      </w:r>
      <w:r w:rsidR="00BC50A6" w:rsidRPr="00425C1A">
        <w:rPr>
          <w:rFonts w:asciiTheme="majorHAnsi" w:hAnsiTheme="majorHAnsi" w:cstheme="majorHAnsi"/>
        </w:rPr>
        <w:t>/</w:t>
      </w:r>
      <w:r w:rsidR="00BC50A6" w:rsidRPr="00DF24D2">
        <w:rPr>
          <w:rFonts w:asciiTheme="majorHAnsi" w:hAnsiTheme="majorHAnsi" w:cstheme="majorHAnsi"/>
          <w:strike/>
        </w:rPr>
        <w:t>no</w:t>
      </w:r>
      <w:r w:rsidR="00A918C3">
        <w:rPr>
          <w:rFonts w:asciiTheme="majorHAnsi" w:hAnsiTheme="majorHAnsi" w:cstheme="majorHAnsi"/>
        </w:rPr>
        <w:t xml:space="preserve"> (same as for routine application of 08/04/2020)</w:t>
      </w:r>
    </w:p>
    <w:p w14:paraId="3BB02F56" w14:textId="77777777" w:rsidR="00DC2B34" w:rsidRPr="00DC2B34" w:rsidRDefault="00DC2B34" w:rsidP="00DC2B34">
      <w:pPr>
        <w:rPr>
          <w:rFonts w:asciiTheme="majorHAnsi" w:hAnsiTheme="majorHAnsi" w:cstheme="majorHAnsi"/>
          <w:b/>
        </w:rPr>
      </w:pPr>
    </w:p>
    <w:p w14:paraId="1B08BBB1" w14:textId="05115794" w:rsidR="00BC50A6" w:rsidRPr="00425C1A" w:rsidRDefault="00DC2B34" w:rsidP="00E75184">
      <w:pPr>
        <w:rPr>
          <w:rFonts w:asciiTheme="majorHAnsi" w:hAnsiTheme="majorHAnsi" w:cstheme="majorHAnsi"/>
        </w:rPr>
      </w:pPr>
      <w:r w:rsidRPr="00DC2B34">
        <w:rPr>
          <w:rFonts w:asciiTheme="majorHAnsi" w:hAnsiTheme="majorHAnsi" w:cstheme="majorHAnsi"/>
          <w:b/>
        </w:rPr>
        <w:t>If ‘no’, please explain why:</w:t>
      </w:r>
    </w:p>
    <w:p w14:paraId="26777783" w14:textId="77777777" w:rsidR="00E75184" w:rsidRPr="00C52286" w:rsidRDefault="00E75184" w:rsidP="00E75184">
      <w:pPr>
        <w:rPr>
          <w:rFonts w:asciiTheme="majorHAnsi" w:hAnsiTheme="majorHAnsi" w:cstheme="majorHAnsi"/>
        </w:rPr>
      </w:pPr>
    </w:p>
    <w:p w14:paraId="5030A80B" w14:textId="77777777" w:rsidR="00E75184" w:rsidRPr="00C52286" w:rsidRDefault="00E75184" w:rsidP="00E75184">
      <w:pPr>
        <w:pStyle w:val="applicpara"/>
        <w:rPr>
          <w:rFonts w:asciiTheme="majorHAnsi" w:hAnsiTheme="majorHAnsi" w:cstheme="majorHAnsi"/>
          <w:sz w:val="24"/>
          <w:szCs w:val="24"/>
        </w:rPr>
      </w:pPr>
      <w:r w:rsidRPr="00C52286">
        <w:rPr>
          <w:rFonts w:asciiTheme="majorHAnsi" w:hAnsiTheme="majorHAnsi" w:cstheme="majorHAnsi"/>
          <w:noProof/>
          <w:sz w:val="24"/>
          <w:szCs w:val="24"/>
          <w:lang w:val="en-US" w:bidi="he-IL"/>
        </w:rPr>
        <mc:AlternateContent>
          <mc:Choice Requires="wps">
            <w:drawing>
              <wp:inline distT="0" distB="0" distL="0" distR="0" wp14:anchorId="0DA0D988" wp14:editId="6EC5DCB1">
                <wp:extent cx="6245225" cy="287020"/>
                <wp:effectExtent l="9525" t="9525" r="12700" b="8255"/>
                <wp:docPr id="66"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87020"/>
                        </a:xfrm>
                        <a:prstGeom prst="rect">
                          <a:avLst/>
                        </a:prstGeom>
                        <a:solidFill>
                          <a:srgbClr val="FFFFFF"/>
                        </a:solidFill>
                        <a:ln w="9525">
                          <a:solidFill>
                            <a:srgbClr val="000000"/>
                          </a:solidFill>
                          <a:miter lim="800000"/>
                          <a:headEnd/>
                          <a:tailEnd/>
                        </a:ln>
                      </wps:spPr>
                      <wps:txbx>
                        <w:txbxContent>
                          <w:p w14:paraId="1E73543F" w14:textId="24D5E6D3" w:rsidR="005A159A" w:rsidRPr="00383A7C" w:rsidRDefault="005A159A" w:rsidP="00E75184">
                            <w:pPr>
                              <w:rPr>
                                <w:rFonts w:ascii="Calibri" w:hAnsi="Calibri"/>
                                <w:b/>
                              </w:rPr>
                            </w:pPr>
                            <w:r>
                              <w:rPr>
                                <w:rFonts w:ascii="Calibri" w:hAnsi="Calibri"/>
                                <w:b/>
                              </w:rPr>
                              <w:t>Question 10b: For Participants, describe any potential risks or adverse effects resulting from participation and what measures have been taken to address them?</w:t>
                            </w:r>
                          </w:p>
                        </w:txbxContent>
                      </wps:txbx>
                      <wps:bodyPr rot="0" vert="horz" wrap="square" lIns="91440" tIns="45720" rIns="91440" bIns="45720" anchor="t" anchorCtr="0" upright="1">
                        <a:spAutoFit/>
                      </wps:bodyPr>
                    </wps:wsp>
                  </a:graphicData>
                </a:graphic>
              </wp:inline>
            </w:drawing>
          </mc:Choice>
          <mc:Fallback>
            <w:pict>
              <v:shape w14:anchorId="0DA0D988" id="_x0000_s1052" type="#_x0000_t202" style="width:491.75pt;height:2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">
                <v:textbox style="mso-fit-shape-to-text:t">
                  <w:txbxContent>
                    <w:p w14:paraId="1E73543F" w14:textId="24D5E6D3" w:rsidR="005A159A" w:rsidRPr="00383A7C" w:rsidRDefault="005A159A" w:rsidP="00E75184">
                      <w:pPr>
                        <w:rPr>
                          <w:rFonts w:ascii="Calibri" w:hAnsi="Calibri"/>
                          <w:b/>
                        </w:rPr>
                      </w:pPr>
                      <w:r>
                        <w:rPr>
                          <w:rFonts w:ascii="Calibri" w:hAnsi="Calibri"/>
                          <w:b/>
                        </w:rPr>
                        <w:t>Question 10b: For Participants, describe any potential risks or adverse effects resulting from participation and what measures have been taken to address them?</w:t>
                      </w:r>
                    </w:p>
                  </w:txbxContent>
                </v:textbox>
                <w10:anchorlock/>
              </v:shape>
            </w:pict>
          </mc:Fallback>
        </mc:AlternateContent>
      </w:r>
    </w:p>
    <w:p w14:paraId="75AB8476" w14:textId="77777777" w:rsidR="00E75184" w:rsidRPr="00C52286" w:rsidRDefault="00E75184" w:rsidP="00E75184">
      <w:pPr>
        <w:pStyle w:val="applicpara"/>
        <w:rPr>
          <w:rFonts w:asciiTheme="majorHAnsi" w:hAnsiTheme="majorHAnsi" w:cstheme="majorHAnsi"/>
          <w:sz w:val="24"/>
          <w:szCs w:val="24"/>
        </w:rPr>
      </w:pPr>
      <w:r w:rsidRPr="00C52286">
        <w:rPr>
          <w:rFonts w:asciiTheme="majorHAnsi" w:hAnsiTheme="majorHAnsi" w:cstheme="majorHAnsi"/>
          <w:noProof/>
          <w:sz w:val="24"/>
          <w:szCs w:val="24"/>
          <w:lang w:val="en-US" w:bidi="he-IL"/>
        </w:rPr>
        <mc:AlternateContent>
          <mc:Choice Requires="wps">
            <w:drawing>
              <wp:inline distT="0" distB="0" distL="0" distR="0" wp14:anchorId="37B07709" wp14:editId="07D378C1">
                <wp:extent cx="6249670" cy="277495"/>
                <wp:effectExtent l="0" t="0" r="0" b="0"/>
                <wp:docPr id="69"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9670" cy="277495"/>
                        </a:xfrm>
                        <a:prstGeom prst="rect">
                          <a:avLst/>
                        </a:prstGeom>
                        <a:solidFill>
                          <a:srgbClr val="D6E3BC"/>
                        </a:solidFill>
                        <a:ln>
                          <a:noFill/>
                        </a:ln>
                        <a:effectLst/>
                        <a:extLst>
                          <a:ext uri="{91240B29-F687-4F45-9708-019B960494DF}">
                            <a14:hiddenLine xmlns:a14="http://schemas.microsoft.com/office/drawing/2010/main" w="12700">
                              <a:solidFill>
                                <a:srgbClr val="9BBB59"/>
                              </a:solidFill>
                              <a:miter lim="800000"/>
                              <a:headEnd/>
                              <a:tailEnd/>
                            </a14:hiddenLine>
                          </a:ext>
                          <a:ext uri="{AF507438-7753-43E0-B8FC-AC1667EBCBE1}">
                            <a14:hiddenEffects xmlns:a14="http://schemas.microsoft.com/office/drawing/2010/main">
                              <a:effectLst>
                                <a:outerShdw dist="28398" dir="3806097" algn="ctr" rotWithShape="0">
                                  <a:srgbClr val="4E6128"/>
                                </a:outerShdw>
                              </a:effectLst>
                            </a14:hiddenEffects>
                          </a:ext>
                        </a:extLst>
                      </wps:spPr>
                      <wps:txbx>
                        <w:txbxContent>
                          <w:p w14:paraId="786A42C9" w14:textId="77777777" w:rsidR="005A159A" w:rsidRPr="00C96EFB" w:rsidRDefault="005A159A" w:rsidP="00E75184">
                            <w:pPr>
                              <w:rPr>
                                <w:rFonts w:ascii="Calibri" w:hAnsi="Calibri"/>
                                <w:i/>
                                <w:sz w:val="24"/>
                                <w:szCs w:val="24"/>
                              </w:rPr>
                            </w:pPr>
                            <w:r w:rsidRPr="00D97E8B">
                              <w:rPr>
                                <w:rFonts w:ascii="Calibri" w:hAnsi="Calibri"/>
                                <w:i/>
                                <w:sz w:val="24"/>
                                <w:szCs w:val="24"/>
                              </w:rPr>
                              <w:t xml:space="preserve">Notes: </w:t>
                            </w:r>
                            <w:r>
                              <w:rPr>
                                <w:rFonts w:ascii="Calibri" w:hAnsi="Calibri"/>
                                <w:i/>
                                <w:sz w:val="24"/>
                                <w:szCs w:val="24"/>
                              </w:rPr>
                              <w:t xml:space="preserve">Describe any discomfort or inconvenience that participants may experience. Include information about procedures that for some people could be physically stressful or might impinge on the safety of participants, e.g. noise levels, visual stimuli, equipment; or that for some people could be psychologically stressful, e.g. mood induction procedure, tasks with high failure rate, personal experience questions. </w:t>
                            </w:r>
                          </w:p>
                        </w:txbxContent>
                      </wps:txbx>
                      <wps:bodyPr rot="0" vert="horz" wrap="square" lIns="91440" tIns="45720" rIns="91440" bIns="45720" anchor="t" anchorCtr="0" upright="1">
                        <a:spAutoFit/>
                      </wps:bodyPr>
                    </wps:wsp>
                  </a:graphicData>
                </a:graphic>
              </wp:inline>
            </w:drawing>
          </mc:Choice>
          <mc:Fallback>
            <w:pict>
              <v:shape w14:anchorId="37B07709" id="_x0000_s1053" type="#_x0000_t202" style="width:492.1pt;height: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" fillcolor="#d6e3bc" stroked="f" strokecolor="#9bbb59" strokeweight="1pt">
                <v:shadow color="#4e6128" offset="1pt"/>
                <v:textbox style="mso-fit-shape-to-text:t">
                  <w:txbxContent>
                    <w:p w14:paraId="786A42C9" w14:textId="77777777" w:rsidR="005A159A" w:rsidRPr="00C96EFB" w:rsidRDefault="005A159A" w:rsidP="00E75184">
                      <w:pPr>
                        <w:rPr>
                          <w:rFonts w:ascii="Calibri" w:hAnsi="Calibri"/>
                          <w:i/>
                          <w:sz w:val="24"/>
                          <w:szCs w:val="24"/>
                        </w:rPr>
                      </w:pPr>
                      <w:r w:rsidRPr="00D97E8B">
                        <w:rPr>
                          <w:rFonts w:ascii="Calibri" w:hAnsi="Calibri"/>
                          <w:i/>
                          <w:sz w:val="24"/>
                          <w:szCs w:val="24"/>
                        </w:rPr>
                        <w:t xml:space="preserve">Notes: </w:t>
                      </w:r>
                      <w:r>
                        <w:rPr>
                          <w:rFonts w:ascii="Calibri" w:hAnsi="Calibri"/>
                          <w:i/>
                          <w:sz w:val="24"/>
                          <w:szCs w:val="24"/>
                        </w:rPr>
                        <w:t xml:space="preserve">Describe any discomfort or inconvenience that participants may experience. Include information about procedures that for some people could be physically stressful or might impinge on the safety of participants, e.g. noise levels, visual stimuli, equipment; or that for some people could be psychologically stressful, e.g. mood induction procedure, tasks with high failure rate, personal experience questions. </w:t>
                      </w:r>
                    </w:p>
                  </w:txbxContent>
                </v:textbox>
                <w10:anchorlock/>
              </v:shape>
            </w:pict>
          </mc:Fallback>
        </mc:AlternateContent>
      </w:r>
    </w:p>
    <w:p w14:paraId="5005943C" w14:textId="14D7CEEE" w:rsidR="00E75184" w:rsidRPr="00C52286" w:rsidRDefault="00E75184" w:rsidP="00E75184">
      <w:pPr>
        <w:pStyle w:val="applicquestion"/>
        <w:ind w:left="0" w:firstLine="0"/>
        <w:rPr>
          <w:rFonts w:asciiTheme="majorHAnsi" w:hAnsiTheme="majorHAnsi" w:cstheme="majorHAnsi"/>
          <w:sz w:val="24"/>
          <w:szCs w:val="24"/>
        </w:rPr>
      </w:pPr>
    </w:p>
    <w:p w14:paraId="011494E6" w14:textId="362A4865" w:rsidR="00E75184" w:rsidRPr="00217EE7" w:rsidRDefault="00217EE7" w:rsidP="00E75184">
      <w:pPr>
        <w:pStyle w:val="applicquestion"/>
        <w:ind w:left="0" w:firstLine="0"/>
        <w:rPr>
          <w:rFonts w:asciiTheme="majorHAnsi" w:hAnsiTheme="majorHAnsi" w:cstheme="majorHAnsi"/>
          <w:b/>
          <w:sz w:val="24"/>
          <w:szCs w:val="24"/>
        </w:rPr>
      </w:pPr>
      <w:r>
        <w:rPr>
          <w:rFonts w:asciiTheme="majorHAnsi" w:hAnsiTheme="majorHAnsi" w:cstheme="majorHAnsi"/>
          <w:b/>
          <w:sz w:val="24"/>
          <w:szCs w:val="24"/>
        </w:rPr>
        <w:t>Risk or adverse effects for participants:</w:t>
      </w:r>
    </w:p>
    <w:p w14:paraId="136D3DE8" w14:textId="43075578" w:rsidR="000B6ED8" w:rsidRDefault="00032CCC" w:rsidP="000B6ED8">
      <w:pPr>
        <w:pStyle w:val="applicquestion"/>
        <w:ind w:left="0" w:firstLine="0"/>
        <w:rPr>
          <w:rFonts w:asciiTheme="majorHAnsi" w:hAnsiTheme="majorHAnsi" w:cstheme="majorHAnsi"/>
          <w:sz w:val="22"/>
          <w:szCs w:val="22"/>
        </w:rPr>
      </w:pPr>
      <w:r w:rsidRPr="00032CCC">
        <w:rPr>
          <w:rFonts w:asciiTheme="majorHAnsi" w:hAnsiTheme="majorHAnsi" w:cstheme="majorHAnsi"/>
          <w:sz w:val="22"/>
          <w:szCs w:val="22"/>
        </w:rPr>
        <w:lastRenderedPageBreak/>
        <w:t>We do not anticipate any significant risk or adverse effects as our previous research using similar methodology have not resulted in any distress to participants. The actions are unlikely to be strenuous for our sample</w:t>
      </w:r>
      <w:r w:rsidR="00696E6B">
        <w:rPr>
          <w:rFonts w:asciiTheme="majorHAnsi" w:hAnsiTheme="majorHAnsi" w:cstheme="majorHAnsi"/>
          <w:sz w:val="22"/>
          <w:szCs w:val="22"/>
        </w:rPr>
        <w:t xml:space="preserve">, and </w:t>
      </w:r>
      <w:r w:rsidR="00F20F5B">
        <w:rPr>
          <w:rFonts w:asciiTheme="majorHAnsi" w:hAnsiTheme="majorHAnsi" w:cstheme="majorHAnsi"/>
          <w:sz w:val="22"/>
          <w:szCs w:val="22"/>
        </w:rPr>
        <w:t xml:space="preserve">participants </w:t>
      </w:r>
      <w:r w:rsidR="00696E6B">
        <w:rPr>
          <w:rFonts w:asciiTheme="majorHAnsi" w:hAnsiTheme="majorHAnsi" w:cstheme="majorHAnsi"/>
          <w:sz w:val="22"/>
          <w:szCs w:val="22"/>
        </w:rPr>
        <w:t>are provided with many breaks</w:t>
      </w:r>
      <w:r w:rsidR="00F20F5B">
        <w:rPr>
          <w:rFonts w:asciiTheme="majorHAnsi" w:hAnsiTheme="majorHAnsi" w:cstheme="majorHAnsi"/>
          <w:sz w:val="22"/>
          <w:szCs w:val="22"/>
        </w:rPr>
        <w:t xml:space="preserve"> to make sure</w:t>
      </w:r>
      <w:r w:rsidRPr="00032CCC">
        <w:rPr>
          <w:rFonts w:asciiTheme="majorHAnsi" w:hAnsiTheme="majorHAnsi" w:cstheme="majorHAnsi"/>
          <w:sz w:val="22"/>
          <w:szCs w:val="22"/>
        </w:rPr>
        <w:t>. It will be communicated to participants that they are free to leave the experiment at any point and are not required to</w:t>
      </w:r>
      <w:r w:rsidR="00696E6B">
        <w:rPr>
          <w:rFonts w:asciiTheme="majorHAnsi" w:hAnsiTheme="majorHAnsi" w:cstheme="majorHAnsi"/>
          <w:sz w:val="22"/>
          <w:szCs w:val="22"/>
        </w:rPr>
        <w:t xml:space="preserve"> provide a reason for doing so.</w:t>
      </w:r>
    </w:p>
    <w:p w14:paraId="61C24447" w14:textId="77777777" w:rsidR="00032CCC" w:rsidRPr="00C52286" w:rsidRDefault="00032CCC" w:rsidP="000B6ED8">
      <w:pPr>
        <w:pStyle w:val="applicquestion"/>
        <w:ind w:left="0" w:firstLine="0"/>
        <w:rPr>
          <w:rFonts w:asciiTheme="majorHAnsi" w:hAnsiTheme="majorHAnsi" w:cstheme="majorHAnsi"/>
          <w:sz w:val="24"/>
          <w:szCs w:val="24"/>
        </w:rPr>
      </w:pPr>
    </w:p>
    <w:p w14:paraId="6CF5A0CC" w14:textId="77777777" w:rsidR="00D538B7" w:rsidRPr="00C52286" w:rsidRDefault="00D538B7" w:rsidP="00D538B7">
      <w:pPr>
        <w:pStyle w:val="applicpara"/>
        <w:rPr>
          <w:rFonts w:asciiTheme="majorHAnsi" w:hAnsiTheme="majorHAnsi" w:cstheme="majorHAnsi"/>
          <w:b/>
          <w:sz w:val="24"/>
          <w:szCs w:val="24"/>
        </w:rPr>
      </w:pPr>
      <w:r w:rsidRPr="00C52286">
        <w:rPr>
          <w:rFonts w:asciiTheme="majorHAnsi" w:hAnsiTheme="majorHAnsi" w:cstheme="majorHAnsi"/>
          <w:b/>
          <w:noProof/>
          <w:sz w:val="24"/>
          <w:szCs w:val="24"/>
          <w:lang w:val="en-US" w:bidi="he-IL"/>
        </w:rPr>
        <mc:AlternateContent>
          <mc:Choice Requires="wps">
            <w:drawing>
              <wp:inline distT="0" distB="0" distL="0" distR="0" wp14:anchorId="2A6068B6" wp14:editId="4F9DE81B">
                <wp:extent cx="6245225" cy="273050"/>
                <wp:effectExtent l="9525" t="9525" r="12700" b="12700"/>
                <wp:docPr id="31"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73050"/>
                        </a:xfrm>
                        <a:prstGeom prst="rect">
                          <a:avLst/>
                        </a:prstGeom>
                        <a:solidFill>
                          <a:srgbClr val="FFFFFF"/>
                        </a:solidFill>
                        <a:ln w="9525">
                          <a:solidFill>
                            <a:srgbClr val="000000"/>
                          </a:solidFill>
                          <a:miter lim="800000"/>
                          <a:headEnd/>
                          <a:tailEnd/>
                        </a:ln>
                      </wps:spPr>
                      <wps:txbx>
                        <w:txbxContent>
                          <w:p w14:paraId="6D523247" w14:textId="77777777" w:rsidR="005A159A" w:rsidRPr="00383A7C" w:rsidRDefault="005A159A" w:rsidP="00D538B7">
                            <w:pPr>
                              <w:rPr>
                                <w:rFonts w:ascii="Calibri" w:hAnsi="Calibri"/>
                                <w:b/>
                              </w:rPr>
                            </w:pPr>
                            <w:r w:rsidRPr="00383A7C">
                              <w:rPr>
                                <w:rFonts w:ascii="Calibri" w:hAnsi="Calibri"/>
                                <w:b/>
                              </w:rPr>
                              <w:t xml:space="preserve">Question </w:t>
                            </w:r>
                            <w:r>
                              <w:rPr>
                                <w:rFonts w:ascii="Calibri" w:hAnsi="Calibri"/>
                                <w:b/>
                              </w:rPr>
                              <w:t>11: Who will the participants be?</w:t>
                            </w:r>
                          </w:p>
                        </w:txbxContent>
                      </wps:txbx>
                      <wps:bodyPr rot="0" vert="horz" wrap="square" lIns="91440" tIns="45720" rIns="91440" bIns="45720" anchor="t" anchorCtr="0" upright="1">
                        <a:spAutoFit/>
                      </wps:bodyPr>
                    </wps:wsp>
                  </a:graphicData>
                </a:graphic>
              </wp:inline>
            </w:drawing>
          </mc:Choice>
          <mc:Fallback>
            <w:pict>
              <v:shape w14:anchorId="2A6068B6" id="_x0000_s1054" type="#_x0000_t202" style="width:491.75pt;height: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">
                <v:textbox style="mso-fit-shape-to-text:t">
                  <w:txbxContent>
                    <w:p w14:paraId="6D523247" w14:textId="77777777" w:rsidR="005A159A" w:rsidRPr="00383A7C" w:rsidRDefault="005A159A" w:rsidP="00D538B7">
                      <w:pPr>
                        <w:rPr>
                          <w:rFonts w:ascii="Calibri" w:hAnsi="Calibri"/>
                          <w:b/>
                        </w:rPr>
                      </w:pPr>
                      <w:r w:rsidRPr="00383A7C">
                        <w:rPr>
                          <w:rFonts w:ascii="Calibri" w:hAnsi="Calibri"/>
                          <w:b/>
                        </w:rPr>
                        <w:t xml:space="preserve">Question </w:t>
                      </w:r>
                      <w:r>
                        <w:rPr>
                          <w:rFonts w:ascii="Calibri" w:hAnsi="Calibri"/>
                          <w:b/>
                        </w:rPr>
                        <w:t>11: Who will the participants be?</w:t>
                      </w:r>
                    </w:p>
                  </w:txbxContent>
                </v:textbox>
                <w10:anchorlock/>
              </v:shape>
            </w:pict>
          </mc:Fallback>
        </mc:AlternateContent>
      </w:r>
    </w:p>
    <w:p w14:paraId="2626935E" w14:textId="77777777" w:rsidR="00D538B7" w:rsidRPr="00C52286" w:rsidRDefault="00D538B7" w:rsidP="00D538B7">
      <w:pPr>
        <w:pStyle w:val="applicpara"/>
        <w:rPr>
          <w:rFonts w:asciiTheme="majorHAnsi" w:hAnsiTheme="majorHAnsi" w:cstheme="majorHAnsi"/>
          <w:sz w:val="24"/>
          <w:szCs w:val="24"/>
        </w:rPr>
      </w:pPr>
      <w:r w:rsidRPr="00C52286">
        <w:rPr>
          <w:rFonts w:asciiTheme="majorHAnsi" w:hAnsiTheme="majorHAnsi" w:cstheme="majorHAnsi"/>
          <w:noProof/>
          <w:sz w:val="24"/>
          <w:szCs w:val="24"/>
          <w:lang w:val="en-US" w:bidi="he-IL"/>
        </w:rPr>
        <mc:AlternateContent>
          <mc:Choice Requires="wps">
            <w:drawing>
              <wp:inline distT="0" distB="0" distL="0" distR="0" wp14:anchorId="77DE336A" wp14:editId="22676105">
                <wp:extent cx="6251575" cy="277495"/>
                <wp:effectExtent l="0" t="0" r="0" b="0"/>
                <wp:docPr id="32"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1575" cy="277495"/>
                        </a:xfrm>
                        <a:prstGeom prst="rect">
                          <a:avLst/>
                        </a:prstGeom>
                        <a:solidFill>
                          <a:srgbClr val="D6E3BC"/>
                        </a:solidFill>
                        <a:ln>
                          <a:noFill/>
                        </a:ln>
                        <a:effectLst/>
                        <a:extLst>
                          <a:ext uri="{91240B29-F687-4F45-9708-019B960494DF}">
                            <a14:hiddenLine xmlns:a14="http://schemas.microsoft.com/office/drawing/2010/main" w="12700">
                              <a:solidFill>
                                <a:srgbClr val="9BBB59"/>
                              </a:solidFill>
                              <a:miter lim="800000"/>
                              <a:headEnd/>
                              <a:tailEnd/>
                            </a14:hiddenLine>
                          </a:ext>
                          <a:ext uri="{AF507438-7753-43E0-B8FC-AC1667EBCBE1}">
                            <a14:hiddenEffects xmlns:a14="http://schemas.microsoft.com/office/drawing/2010/main">
                              <a:effectLst>
                                <a:outerShdw dist="28398" dir="3806097" algn="ctr" rotWithShape="0">
                                  <a:srgbClr val="4E6128"/>
                                </a:outerShdw>
                              </a:effectLst>
                            </a14:hiddenEffects>
                          </a:ext>
                        </a:extLst>
                      </wps:spPr>
                      <wps:txbx>
                        <w:txbxContent>
                          <w:p w14:paraId="45BF54C8" w14:textId="77777777" w:rsidR="005A159A" w:rsidRPr="00383A7C" w:rsidRDefault="005A159A" w:rsidP="00D538B7">
                            <w:pPr>
                              <w:rPr>
                                <w:rFonts w:ascii="Calibri" w:hAnsi="Calibri"/>
                                <w:i/>
                              </w:rPr>
                            </w:pPr>
                            <w:r w:rsidRPr="00D97E8B">
                              <w:rPr>
                                <w:rFonts w:ascii="Calibri" w:hAnsi="Calibri"/>
                                <w:i/>
                                <w:sz w:val="24"/>
                                <w:szCs w:val="24"/>
                              </w:rPr>
                              <w:t>Notes:</w:t>
                            </w:r>
                            <w:r>
                              <w:rPr>
                                <w:rFonts w:ascii="Calibri" w:hAnsi="Calibri"/>
                                <w:i/>
                                <w:sz w:val="24"/>
                                <w:szCs w:val="24"/>
                              </w:rPr>
                              <w:t xml:space="preserve"> </w:t>
                            </w:r>
                            <w:r w:rsidRPr="00D97E8B">
                              <w:rPr>
                                <w:rFonts w:ascii="Calibri" w:hAnsi="Calibri"/>
                                <w:i/>
                                <w:sz w:val="24"/>
                                <w:szCs w:val="24"/>
                              </w:rPr>
                              <w:t xml:space="preserve"> </w:t>
                            </w:r>
                            <w:r>
                              <w:rPr>
                                <w:rFonts w:ascii="Calibri" w:hAnsi="Calibri"/>
                                <w:i/>
                                <w:sz w:val="24"/>
                                <w:szCs w:val="24"/>
                              </w:rPr>
                              <w:t>Describe (a) the groups of participants that will be recruited; (b) the main inclusion and exclusion criteria and (c) make clear how many participants you plan to recruit into the study in total.</w:t>
                            </w:r>
                          </w:p>
                        </w:txbxContent>
                      </wps:txbx>
                      <wps:bodyPr rot="0" vert="horz" wrap="square" lIns="91440" tIns="45720" rIns="91440" bIns="45720" anchor="t" anchorCtr="0" upright="1">
                        <a:spAutoFit/>
                      </wps:bodyPr>
                    </wps:wsp>
                  </a:graphicData>
                </a:graphic>
              </wp:inline>
            </w:drawing>
          </mc:Choice>
          <mc:Fallback>
            <w:pict>
              <v:shape w14:anchorId="77DE336A" id="_x0000_s1055" type="#_x0000_t202" style="width:492.25pt;height: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" fillcolor="#d6e3bc" stroked="f" strokecolor="#9bbb59" strokeweight="1pt">
                <v:shadow color="#4e6128" offset="1pt"/>
                <v:textbox style="mso-fit-shape-to-text:t">
                  <w:txbxContent>
                    <w:p w14:paraId="45BF54C8" w14:textId="77777777" w:rsidR="005A159A" w:rsidRPr="00383A7C" w:rsidRDefault="005A159A" w:rsidP="00D538B7">
                      <w:pPr>
                        <w:rPr>
                          <w:rFonts w:ascii="Calibri" w:hAnsi="Calibri"/>
                          <w:i/>
                        </w:rPr>
                      </w:pPr>
                      <w:r w:rsidRPr="00D97E8B">
                        <w:rPr>
                          <w:rFonts w:ascii="Calibri" w:hAnsi="Calibri"/>
                          <w:i/>
                          <w:sz w:val="24"/>
                          <w:szCs w:val="24"/>
                        </w:rPr>
                        <w:t>Notes:</w:t>
                      </w:r>
                      <w:r>
                        <w:rPr>
                          <w:rFonts w:ascii="Calibri" w:hAnsi="Calibri"/>
                          <w:i/>
                          <w:sz w:val="24"/>
                          <w:szCs w:val="24"/>
                        </w:rPr>
                        <w:t xml:space="preserve"> </w:t>
                      </w:r>
                      <w:r w:rsidRPr="00D97E8B">
                        <w:rPr>
                          <w:rFonts w:ascii="Calibri" w:hAnsi="Calibri"/>
                          <w:i/>
                          <w:sz w:val="24"/>
                          <w:szCs w:val="24"/>
                        </w:rPr>
                        <w:t xml:space="preserve"> </w:t>
                      </w:r>
                      <w:r>
                        <w:rPr>
                          <w:rFonts w:ascii="Calibri" w:hAnsi="Calibri"/>
                          <w:i/>
                          <w:sz w:val="24"/>
                          <w:szCs w:val="24"/>
                        </w:rPr>
                        <w:t>Describe (a) the groups of participants that will be recruited; (b) the main inclusion and exclusion criteria and (c) make clear how many participants you plan to recruit into the study in total.</w:t>
                      </w:r>
                    </w:p>
                  </w:txbxContent>
                </v:textbox>
                <w10:anchorlock/>
              </v:shape>
            </w:pict>
          </mc:Fallback>
        </mc:AlternateContent>
      </w:r>
    </w:p>
    <w:p w14:paraId="30F04E4C" w14:textId="0F280C8F" w:rsidR="00D538B7" w:rsidRPr="00C52286" w:rsidRDefault="00D538B7" w:rsidP="00D538B7">
      <w:pPr>
        <w:pStyle w:val="applicquestion"/>
        <w:ind w:left="0" w:firstLine="0"/>
        <w:rPr>
          <w:rFonts w:asciiTheme="majorHAnsi" w:hAnsiTheme="majorHAnsi" w:cstheme="majorHAnsi"/>
          <w:sz w:val="24"/>
          <w:szCs w:val="24"/>
        </w:rPr>
      </w:pPr>
    </w:p>
    <w:p w14:paraId="7CD10AA5" w14:textId="7A924A88" w:rsidR="00BC50A6" w:rsidRPr="00BC50A6" w:rsidRDefault="00217EE7" w:rsidP="00D538B7">
      <w:pPr>
        <w:pStyle w:val="applicpara"/>
        <w:rPr>
          <w:rFonts w:asciiTheme="majorHAnsi" w:hAnsiTheme="majorHAnsi" w:cstheme="majorHAnsi"/>
          <w:b/>
          <w:sz w:val="24"/>
          <w:szCs w:val="24"/>
        </w:rPr>
      </w:pPr>
      <w:r>
        <w:rPr>
          <w:rFonts w:asciiTheme="majorHAnsi" w:hAnsiTheme="majorHAnsi" w:cstheme="majorHAnsi"/>
          <w:b/>
          <w:sz w:val="24"/>
          <w:szCs w:val="24"/>
        </w:rPr>
        <w:t>Participants:</w:t>
      </w:r>
    </w:p>
    <w:p w14:paraId="01EA9F0D" w14:textId="11661473" w:rsidR="00032CCC" w:rsidRPr="00ED6C4B" w:rsidRDefault="00032CCC" w:rsidP="007F2F61">
      <w:pPr>
        <w:pStyle w:val="applicpara"/>
        <w:rPr>
          <w:rFonts w:asciiTheme="majorHAnsi" w:hAnsiTheme="majorHAnsi" w:cstheme="majorHAnsi"/>
          <w:sz w:val="22"/>
          <w:szCs w:val="22"/>
        </w:rPr>
      </w:pPr>
      <w:r w:rsidRPr="00ED6C4B">
        <w:rPr>
          <w:rFonts w:asciiTheme="majorHAnsi" w:hAnsiTheme="majorHAnsi" w:cstheme="majorHAnsi"/>
          <w:sz w:val="22"/>
          <w:szCs w:val="22"/>
        </w:rPr>
        <w:t xml:space="preserve">We aim to </w:t>
      </w:r>
      <w:r w:rsidR="003922CE">
        <w:rPr>
          <w:rFonts w:asciiTheme="majorHAnsi" w:hAnsiTheme="majorHAnsi" w:cstheme="majorHAnsi"/>
          <w:sz w:val="22"/>
          <w:szCs w:val="22"/>
        </w:rPr>
        <w:t>get</w:t>
      </w:r>
      <w:r w:rsidRPr="00ED6C4B">
        <w:rPr>
          <w:rFonts w:asciiTheme="majorHAnsi" w:hAnsiTheme="majorHAnsi" w:cstheme="majorHAnsi"/>
          <w:sz w:val="22"/>
          <w:szCs w:val="22"/>
        </w:rPr>
        <w:t xml:space="preserve"> </w:t>
      </w:r>
      <w:ins w:id="18" w:author="Matan Mazor" w:date="2022-01-27T14:01:00Z">
        <w:r w:rsidR="007F2F61">
          <w:rPr>
            <w:rFonts w:asciiTheme="majorHAnsi" w:hAnsiTheme="majorHAnsi" w:cstheme="majorHAnsi"/>
            <w:sz w:val="22"/>
            <w:szCs w:val="22"/>
          </w:rPr>
          <w:t xml:space="preserve">no more than </w:t>
        </w:r>
      </w:ins>
      <w:del w:id="19" w:author="Matan Mazor" w:date="2022-01-27T14:01:00Z">
        <w:r w:rsidR="0093660F" w:rsidDel="007F2F61">
          <w:rPr>
            <w:rFonts w:asciiTheme="majorHAnsi" w:hAnsiTheme="majorHAnsi" w:cstheme="majorHAnsi"/>
            <w:sz w:val="22"/>
            <w:szCs w:val="22"/>
          </w:rPr>
          <w:delText>30</w:delText>
        </w:r>
        <w:r w:rsidRPr="00ED6C4B" w:rsidDel="007F2F61">
          <w:rPr>
            <w:rFonts w:asciiTheme="majorHAnsi" w:hAnsiTheme="majorHAnsi" w:cstheme="majorHAnsi"/>
            <w:sz w:val="22"/>
            <w:szCs w:val="22"/>
          </w:rPr>
          <w:delText xml:space="preserve"> </w:delText>
        </w:r>
      </w:del>
      <w:ins w:id="20" w:author="Matan Mazor" w:date="2022-01-27T14:01:00Z">
        <w:r w:rsidR="007F2F61">
          <w:rPr>
            <w:rFonts w:asciiTheme="majorHAnsi" w:hAnsiTheme="majorHAnsi" w:cstheme="majorHAnsi"/>
            <w:sz w:val="22"/>
            <w:szCs w:val="22"/>
          </w:rPr>
          <w:t>500</w:t>
        </w:r>
        <w:r w:rsidR="007F2F61" w:rsidRPr="00ED6C4B">
          <w:rPr>
            <w:rFonts w:asciiTheme="majorHAnsi" w:hAnsiTheme="majorHAnsi" w:cstheme="majorHAnsi"/>
            <w:sz w:val="22"/>
            <w:szCs w:val="22"/>
          </w:rPr>
          <w:t xml:space="preserve"> </w:t>
        </w:r>
      </w:ins>
      <w:r>
        <w:rPr>
          <w:rFonts w:asciiTheme="majorHAnsi" w:hAnsiTheme="majorHAnsi" w:cstheme="majorHAnsi"/>
          <w:sz w:val="22"/>
          <w:szCs w:val="22"/>
        </w:rPr>
        <w:t>usable</w:t>
      </w:r>
      <w:r w:rsidR="003922CE">
        <w:rPr>
          <w:rFonts w:asciiTheme="majorHAnsi" w:hAnsiTheme="majorHAnsi" w:cstheme="majorHAnsi"/>
          <w:sz w:val="22"/>
          <w:szCs w:val="22"/>
        </w:rPr>
        <w:t xml:space="preserve"> datasets</w:t>
      </w:r>
      <w:ins w:id="21" w:author="Matan Mazor" w:date="2022-01-27T14:01:00Z">
        <w:r w:rsidR="007F2F61">
          <w:rPr>
            <w:rFonts w:asciiTheme="majorHAnsi" w:hAnsiTheme="majorHAnsi" w:cstheme="majorHAnsi"/>
            <w:sz w:val="22"/>
            <w:szCs w:val="22"/>
          </w:rPr>
          <w:t xml:space="preserve"> per experiment</w:t>
        </w:r>
      </w:ins>
      <w:r w:rsidR="003922CE">
        <w:rPr>
          <w:rFonts w:asciiTheme="majorHAnsi" w:hAnsiTheme="majorHAnsi" w:cstheme="majorHAnsi"/>
          <w:sz w:val="22"/>
          <w:szCs w:val="22"/>
        </w:rPr>
        <w:t xml:space="preserve">. </w:t>
      </w:r>
      <w:r w:rsidR="001E0F52">
        <w:rPr>
          <w:rFonts w:asciiTheme="majorHAnsi" w:hAnsiTheme="majorHAnsi" w:cstheme="majorHAnsi"/>
          <w:sz w:val="22"/>
          <w:szCs w:val="22"/>
        </w:rPr>
        <w:t>However, t</w:t>
      </w:r>
      <w:r w:rsidR="003922CE">
        <w:rPr>
          <w:rFonts w:asciiTheme="majorHAnsi" w:hAnsiTheme="majorHAnsi" w:cstheme="majorHAnsi"/>
          <w:sz w:val="22"/>
          <w:szCs w:val="22"/>
        </w:rPr>
        <w:t>his</w:t>
      </w:r>
      <w:r w:rsidR="001E0F52">
        <w:rPr>
          <w:rFonts w:asciiTheme="majorHAnsi" w:hAnsiTheme="majorHAnsi" w:cstheme="majorHAnsi"/>
          <w:sz w:val="22"/>
          <w:szCs w:val="22"/>
        </w:rPr>
        <w:t xml:space="preserve"> likely</w:t>
      </w:r>
      <w:r w:rsidR="003922CE">
        <w:rPr>
          <w:rFonts w:asciiTheme="majorHAnsi" w:hAnsiTheme="majorHAnsi" w:cstheme="majorHAnsi"/>
          <w:sz w:val="22"/>
          <w:szCs w:val="22"/>
        </w:rPr>
        <w:t xml:space="preserve"> means testing some more participants</w:t>
      </w:r>
      <w:r w:rsidR="001E0F52">
        <w:rPr>
          <w:rFonts w:asciiTheme="majorHAnsi" w:hAnsiTheme="majorHAnsi" w:cstheme="majorHAnsi"/>
          <w:sz w:val="22"/>
          <w:szCs w:val="22"/>
        </w:rPr>
        <w:t xml:space="preserve"> in order to arrive at the final design (e.g.,</w:t>
      </w:r>
      <w:r w:rsidR="0098144B">
        <w:rPr>
          <w:rFonts w:asciiTheme="majorHAnsi" w:hAnsiTheme="majorHAnsi" w:cstheme="majorHAnsi"/>
          <w:sz w:val="22"/>
          <w:szCs w:val="22"/>
        </w:rPr>
        <w:t xml:space="preserve"> we will be piloting on a handful of participants to ascertain</w:t>
      </w:r>
      <w:r w:rsidR="001E0F52">
        <w:rPr>
          <w:rFonts w:asciiTheme="majorHAnsi" w:hAnsiTheme="majorHAnsi" w:cstheme="majorHAnsi"/>
          <w:sz w:val="22"/>
          <w:szCs w:val="22"/>
        </w:rPr>
        <w:t xml:space="preserve"> the</w:t>
      </w:r>
      <w:r w:rsidR="005E7992">
        <w:rPr>
          <w:rFonts w:asciiTheme="majorHAnsi" w:hAnsiTheme="majorHAnsi" w:cstheme="majorHAnsi"/>
          <w:sz w:val="22"/>
          <w:szCs w:val="22"/>
        </w:rPr>
        <w:t xml:space="preserve"> right</w:t>
      </w:r>
      <w:r w:rsidR="001E0F52">
        <w:rPr>
          <w:rFonts w:asciiTheme="majorHAnsi" w:hAnsiTheme="majorHAnsi" w:cstheme="majorHAnsi"/>
          <w:sz w:val="22"/>
          <w:szCs w:val="22"/>
        </w:rPr>
        <w:t xml:space="preserve"> </w:t>
      </w:r>
      <w:r w:rsidR="005E7992">
        <w:rPr>
          <w:rFonts w:asciiTheme="majorHAnsi" w:hAnsiTheme="majorHAnsi" w:cstheme="majorHAnsi"/>
          <w:sz w:val="22"/>
          <w:szCs w:val="22"/>
        </w:rPr>
        <w:t>stimulus duration</w:t>
      </w:r>
      <w:r w:rsidR="0098144B">
        <w:rPr>
          <w:rFonts w:asciiTheme="majorHAnsi" w:hAnsiTheme="majorHAnsi" w:cstheme="majorHAnsi"/>
          <w:sz w:val="22"/>
          <w:szCs w:val="22"/>
        </w:rPr>
        <w:t>, to avoid ceiling and floor effects</w:t>
      </w:r>
      <w:r w:rsidR="001E0F52">
        <w:rPr>
          <w:rFonts w:asciiTheme="majorHAnsi" w:hAnsiTheme="majorHAnsi" w:cstheme="majorHAnsi"/>
          <w:sz w:val="22"/>
          <w:szCs w:val="22"/>
        </w:rPr>
        <w:t xml:space="preserve">). </w:t>
      </w:r>
      <w:del w:id="22" w:author="Matan Mazor" w:date="2022-01-27T14:02:00Z">
        <w:r w:rsidDel="007F2F61">
          <w:rPr>
            <w:rFonts w:asciiTheme="majorHAnsi" w:hAnsiTheme="majorHAnsi" w:cstheme="majorHAnsi"/>
            <w:sz w:val="22"/>
            <w:szCs w:val="22"/>
          </w:rPr>
          <w:delText xml:space="preserve">Participants will </w:delText>
        </w:r>
        <w:r w:rsidR="001E0F52" w:rsidDel="007F2F61">
          <w:rPr>
            <w:rFonts w:asciiTheme="majorHAnsi" w:hAnsiTheme="majorHAnsi" w:cstheme="majorHAnsi"/>
            <w:sz w:val="22"/>
            <w:szCs w:val="22"/>
          </w:rPr>
          <w:delText xml:space="preserve">also </w:delText>
        </w:r>
        <w:r w:rsidDel="007F2F61">
          <w:rPr>
            <w:rFonts w:asciiTheme="majorHAnsi" w:hAnsiTheme="majorHAnsi" w:cstheme="majorHAnsi"/>
            <w:sz w:val="22"/>
            <w:szCs w:val="22"/>
          </w:rPr>
          <w:delText>be excluded</w:delText>
        </w:r>
        <w:r w:rsidR="001E0F52" w:rsidDel="007F2F61">
          <w:rPr>
            <w:rFonts w:asciiTheme="majorHAnsi" w:hAnsiTheme="majorHAnsi" w:cstheme="majorHAnsi"/>
            <w:sz w:val="22"/>
            <w:szCs w:val="22"/>
          </w:rPr>
          <w:delText xml:space="preserve"> if</w:delText>
        </w:r>
        <w:r w:rsidDel="007F2F61">
          <w:rPr>
            <w:rFonts w:asciiTheme="majorHAnsi" w:hAnsiTheme="majorHAnsi" w:cstheme="majorHAnsi"/>
            <w:sz w:val="22"/>
            <w:szCs w:val="22"/>
          </w:rPr>
          <w:delText xml:space="preserve"> </w:delText>
        </w:r>
        <w:r w:rsidR="005E7992" w:rsidDel="007F2F61">
          <w:rPr>
            <w:rFonts w:asciiTheme="majorHAnsi" w:hAnsiTheme="majorHAnsi" w:cstheme="majorHAnsi"/>
            <w:sz w:val="22"/>
            <w:szCs w:val="22"/>
          </w:rPr>
          <w:delText>they don’t learn to correctly use the response keys during an initial practice</w:delText>
        </w:r>
        <w:r w:rsidDel="007F2F61">
          <w:rPr>
            <w:rFonts w:asciiTheme="majorHAnsi" w:hAnsiTheme="majorHAnsi" w:cstheme="majorHAnsi"/>
            <w:sz w:val="22"/>
            <w:szCs w:val="22"/>
          </w:rPr>
          <w:delText xml:space="preserve">. </w:delText>
        </w:r>
        <w:r w:rsidRPr="00CB5AB9" w:rsidDel="007F2F61">
          <w:rPr>
            <w:rFonts w:asciiTheme="majorHAnsi" w:hAnsiTheme="majorHAnsi" w:cstheme="majorHAnsi"/>
            <w:sz w:val="22"/>
            <w:szCs w:val="22"/>
          </w:rPr>
          <w:delText xml:space="preserve">Participants will all be </w:delText>
        </w:r>
        <w:r w:rsidR="009976A7" w:rsidDel="007F2F61">
          <w:rPr>
            <w:rFonts w:asciiTheme="majorHAnsi" w:hAnsiTheme="majorHAnsi" w:cstheme="majorHAnsi"/>
            <w:sz w:val="22"/>
            <w:szCs w:val="22"/>
          </w:rPr>
          <w:delText>between</w:delText>
        </w:r>
        <w:r w:rsidRPr="00CB5AB9" w:rsidDel="007F2F61">
          <w:rPr>
            <w:rFonts w:asciiTheme="majorHAnsi" w:hAnsiTheme="majorHAnsi" w:cstheme="majorHAnsi"/>
            <w:sz w:val="22"/>
            <w:szCs w:val="22"/>
          </w:rPr>
          <w:delText xml:space="preserve"> 18</w:delText>
        </w:r>
        <w:r w:rsidR="009976A7" w:rsidDel="007F2F61">
          <w:rPr>
            <w:rFonts w:asciiTheme="majorHAnsi" w:hAnsiTheme="majorHAnsi" w:cstheme="majorHAnsi"/>
            <w:sz w:val="22"/>
            <w:szCs w:val="22"/>
          </w:rPr>
          <w:delText xml:space="preserve"> and 40</w:delText>
        </w:r>
        <w:r w:rsidRPr="00CB5AB9" w:rsidDel="007F2F61">
          <w:rPr>
            <w:rFonts w:asciiTheme="majorHAnsi" w:hAnsiTheme="majorHAnsi" w:cstheme="majorHAnsi"/>
            <w:sz w:val="22"/>
            <w:szCs w:val="22"/>
          </w:rPr>
          <w:delText xml:space="preserve"> years old</w:delText>
        </w:r>
        <w:r w:rsidDel="007F2F61">
          <w:rPr>
            <w:rFonts w:asciiTheme="majorHAnsi" w:hAnsiTheme="majorHAnsi" w:cstheme="majorHAnsi"/>
            <w:sz w:val="22"/>
            <w:szCs w:val="22"/>
          </w:rPr>
          <w:delText>.</w:delText>
        </w:r>
        <w:r w:rsidRPr="00ED6C4B" w:rsidDel="007F2F61">
          <w:rPr>
            <w:rFonts w:asciiTheme="majorHAnsi" w:hAnsiTheme="majorHAnsi" w:cstheme="majorHAnsi"/>
            <w:sz w:val="22"/>
            <w:szCs w:val="22"/>
          </w:rPr>
          <w:delText xml:space="preserve"> </w:delText>
        </w:r>
      </w:del>
      <w:r w:rsidRPr="00ED6C4B">
        <w:rPr>
          <w:rFonts w:asciiTheme="majorHAnsi" w:hAnsiTheme="majorHAnsi" w:cstheme="majorHAnsi"/>
          <w:sz w:val="22"/>
          <w:szCs w:val="22"/>
        </w:rPr>
        <w:t>The criteria for exclusion will be having impaired vision which is not corrected (glasses, contact lenses, etc.) and/or a history of psychiatric or neurological illness or movement disorder.</w:t>
      </w:r>
      <w:r w:rsidRPr="00CB5AB9">
        <w:rPr>
          <w:rFonts w:asciiTheme="majorHAnsi" w:hAnsiTheme="majorHAnsi" w:cstheme="majorHAnsi"/>
          <w:sz w:val="22"/>
          <w:szCs w:val="22"/>
        </w:rPr>
        <w:t xml:space="preserve"> Th</w:t>
      </w:r>
      <w:r>
        <w:rPr>
          <w:rFonts w:asciiTheme="majorHAnsi" w:hAnsiTheme="majorHAnsi" w:cstheme="majorHAnsi"/>
          <w:sz w:val="22"/>
          <w:szCs w:val="22"/>
        </w:rPr>
        <w:t>is</w:t>
      </w:r>
      <w:r w:rsidRPr="00CB5AB9">
        <w:rPr>
          <w:rFonts w:asciiTheme="majorHAnsi" w:hAnsiTheme="majorHAnsi" w:cstheme="majorHAnsi"/>
          <w:sz w:val="22"/>
          <w:szCs w:val="22"/>
        </w:rPr>
        <w:t xml:space="preserve"> sample </w:t>
      </w:r>
      <w:r>
        <w:rPr>
          <w:rFonts w:asciiTheme="majorHAnsi" w:hAnsiTheme="majorHAnsi" w:cstheme="majorHAnsi"/>
          <w:sz w:val="22"/>
          <w:szCs w:val="22"/>
        </w:rPr>
        <w:t>size is</w:t>
      </w:r>
      <w:r w:rsidRPr="00CB5AB9">
        <w:rPr>
          <w:rFonts w:asciiTheme="majorHAnsi" w:hAnsiTheme="majorHAnsi" w:cstheme="majorHAnsi"/>
          <w:sz w:val="22"/>
          <w:szCs w:val="22"/>
        </w:rPr>
        <w:t xml:space="preserve"> standard within the research field as a compromise between efficiency and statistical power.</w:t>
      </w:r>
    </w:p>
    <w:p w14:paraId="0A71BB44" w14:textId="77777777" w:rsidR="004B0B0B" w:rsidRPr="00C52286" w:rsidRDefault="004B0B0B" w:rsidP="00D538B7">
      <w:pPr>
        <w:pStyle w:val="applicpara"/>
        <w:rPr>
          <w:rFonts w:asciiTheme="majorHAnsi" w:hAnsiTheme="majorHAnsi" w:cstheme="majorHAnsi"/>
          <w:b/>
          <w:sz w:val="24"/>
          <w:szCs w:val="24"/>
        </w:rPr>
      </w:pPr>
    </w:p>
    <w:p w14:paraId="1EC73F06" w14:textId="77777777" w:rsidR="00D538B7" w:rsidRPr="00C52286" w:rsidRDefault="00D538B7" w:rsidP="00D538B7">
      <w:pPr>
        <w:pStyle w:val="applicpara"/>
        <w:rPr>
          <w:rFonts w:asciiTheme="majorHAnsi" w:hAnsiTheme="majorHAnsi" w:cstheme="majorHAnsi"/>
          <w:b/>
          <w:sz w:val="24"/>
          <w:szCs w:val="24"/>
        </w:rPr>
      </w:pPr>
      <w:r w:rsidRPr="00C52286">
        <w:rPr>
          <w:rFonts w:asciiTheme="majorHAnsi" w:hAnsiTheme="majorHAnsi" w:cstheme="majorHAnsi"/>
          <w:b/>
          <w:noProof/>
          <w:sz w:val="24"/>
          <w:szCs w:val="24"/>
          <w:lang w:val="en-US" w:bidi="he-IL"/>
        </w:rPr>
        <mc:AlternateContent>
          <mc:Choice Requires="wps">
            <w:drawing>
              <wp:inline distT="0" distB="0" distL="0" distR="0" wp14:anchorId="657C8EAC" wp14:editId="767A4F6C">
                <wp:extent cx="6245225" cy="273050"/>
                <wp:effectExtent l="9525" t="9525" r="12700" b="12700"/>
                <wp:docPr id="34"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73050"/>
                        </a:xfrm>
                        <a:prstGeom prst="rect">
                          <a:avLst/>
                        </a:prstGeom>
                        <a:solidFill>
                          <a:srgbClr val="FFFFFF"/>
                        </a:solidFill>
                        <a:ln w="9525">
                          <a:solidFill>
                            <a:srgbClr val="000000"/>
                          </a:solidFill>
                          <a:miter lim="800000"/>
                          <a:headEnd/>
                          <a:tailEnd/>
                        </a:ln>
                      </wps:spPr>
                      <wps:txbx>
                        <w:txbxContent>
                          <w:p w14:paraId="0F5C917C" w14:textId="77777777" w:rsidR="005A159A" w:rsidRPr="00383A7C" w:rsidRDefault="005A159A" w:rsidP="00D538B7">
                            <w:pPr>
                              <w:rPr>
                                <w:rFonts w:ascii="Calibri" w:hAnsi="Calibri"/>
                                <w:b/>
                              </w:rPr>
                            </w:pPr>
                            <w:r w:rsidRPr="00383A7C">
                              <w:rPr>
                                <w:rFonts w:ascii="Calibri" w:hAnsi="Calibri"/>
                                <w:b/>
                              </w:rPr>
                              <w:t xml:space="preserve">Question </w:t>
                            </w:r>
                            <w:r>
                              <w:rPr>
                                <w:rFonts w:ascii="Calibri" w:hAnsi="Calibri"/>
                                <w:b/>
                              </w:rPr>
                              <w:t>12: Describe the recruitment procedures for the study</w:t>
                            </w:r>
                          </w:p>
                        </w:txbxContent>
                      </wps:txbx>
                      <wps:bodyPr rot="0" vert="horz" wrap="square" lIns="91440" tIns="45720" rIns="91440" bIns="45720" anchor="t" anchorCtr="0" upright="1">
                        <a:spAutoFit/>
                      </wps:bodyPr>
                    </wps:wsp>
                  </a:graphicData>
                </a:graphic>
              </wp:inline>
            </w:drawing>
          </mc:Choice>
          <mc:Fallback>
            <w:pict>
              <v:shape w14:anchorId="657C8EAC" id="_x0000_s1056" type="#_x0000_t202" style="width:491.75pt;height: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">
                <v:textbox style="mso-fit-shape-to-text:t">
                  <w:txbxContent>
                    <w:p w14:paraId="0F5C917C" w14:textId="77777777" w:rsidR="005A159A" w:rsidRPr="00383A7C" w:rsidRDefault="005A159A" w:rsidP="00D538B7">
                      <w:pPr>
                        <w:rPr>
                          <w:rFonts w:ascii="Calibri" w:hAnsi="Calibri"/>
                          <w:b/>
                        </w:rPr>
                      </w:pPr>
                      <w:r w:rsidRPr="00383A7C">
                        <w:rPr>
                          <w:rFonts w:ascii="Calibri" w:hAnsi="Calibri"/>
                          <w:b/>
                        </w:rPr>
                        <w:t xml:space="preserve">Question </w:t>
                      </w:r>
                      <w:r>
                        <w:rPr>
                          <w:rFonts w:ascii="Calibri" w:hAnsi="Calibri"/>
                          <w:b/>
                        </w:rPr>
                        <w:t>12: Describe the recruitment procedures for the study</w:t>
                      </w:r>
                    </w:p>
                  </w:txbxContent>
                </v:textbox>
                <w10:anchorlock/>
              </v:shape>
            </w:pict>
          </mc:Fallback>
        </mc:AlternateContent>
      </w:r>
    </w:p>
    <w:p w14:paraId="5CC98772" w14:textId="77777777" w:rsidR="00D538B7" w:rsidRPr="00C52286" w:rsidRDefault="00D538B7" w:rsidP="00D538B7">
      <w:pPr>
        <w:pStyle w:val="applicpara"/>
        <w:rPr>
          <w:rFonts w:asciiTheme="majorHAnsi" w:hAnsiTheme="majorHAnsi" w:cstheme="majorHAnsi"/>
          <w:sz w:val="24"/>
          <w:szCs w:val="24"/>
        </w:rPr>
      </w:pPr>
      <w:r w:rsidRPr="00C52286">
        <w:rPr>
          <w:rFonts w:asciiTheme="majorHAnsi" w:hAnsiTheme="majorHAnsi" w:cstheme="majorHAnsi"/>
          <w:noProof/>
          <w:sz w:val="24"/>
          <w:szCs w:val="24"/>
          <w:lang w:val="en-US" w:bidi="he-IL"/>
        </w:rPr>
        <mc:AlternateContent>
          <mc:Choice Requires="wps">
            <w:drawing>
              <wp:inline distT="0" distB="0" distL="0" distR="0" wp14:anchorId="4D45D480" wp14:editId="0AF60C7E">
                <wp:extent cx="6251575" cy="277495"/>
                <wp:effectExtent l="0" t="0" r="0" b="0"/>
                <wp:docPr id="35"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1575" cy="277495"/>
                        </a:xfrm>
                        <a:prstGeom prst="rect">
                          <a:avLst/>
                        </a:prstGeom>
                        <a:solidFill>
                          <a:srgbClr val="D6E3BC"/>
                        </a:solidFill>
                        <a:ln>
                          <a:noFill/>
                        </a:ln>
                        <a:effectLst/>
                        <a:extLst>
                          <a:ext uri="{91240B29-F687-4F45-9708-019B960494DF}">
                            <a14:hiddenLine xmlns:a14="http://schemas.microsoft.com/office/drawing/2010/main" w="12700">
                              <a:solidFill>
                                <a:srgbClr val="9BBB59"/>
                              </a:solidFill>
                              <a:miter lim="800000"/>
                              <a:headEnd/>
                              <a:tailEnd/>
                            </a14:hiddenLine>
                          </a:ext>
                          <a:ext uri="{AF507438-7753-43E0-B8FC-AC1667EBCBE1}">
                            <a14:hiddenEffects xmlns:a14="http://schemas.microsoft.com/office/drawing/2010/main">
                              <a:effectLst>
                                <a:outerShdw dist="28398" dir="3806097" algn="ctr" rotWithShape="0">
                                  <a:srgbClr val="4E6128"/>
                                </a:outerShdw>
                              </a:effectLst>
                            </a14:hiddenEffects>
                          </a:ext>
                        </a:extLst>
                      </wps:spPr>
                      <wps:txbx>
                        <w:txbxContent>
                          <w:p w14:paraId="31C33204" w14:textId="77777777" w:rsidR="005A159A" w:rsidRPr="005A4725" w:rsidRDefault="005A159A" w:rsidP="00D538B7">
                            <w:pPr>
                              <w:rPr>
                                <w:rFonts w:ascii="Calibri" w:hAnsi="Calibri"/>
                                <w:i/>
                                <w:sz w:val="24"/>
                                <w:szCs w:val="24"/>
                              </w:rPr>
                            </w:pPr>
                            <w:r w:rsidRPr="00D97E8B">
                              <w:rPr>
                                <w:rFonts w:ascii="Calibri" w:hAnsi="Calibri"/>
                                <w:i/>
                                <w:sz w:val="24"/>
                                <w:szCs w:val="24"/>
                              </w:rPr>
                              <w:t>Notes:</w:t>
                            </w:r>
                            <w:r>
                              <w:rPr>
                                <w:rFonts w:ascii="Calibri" w:hAnsi="Calibri"/>
                                <w:i/>
                                <w:sz w:val="24"/>
                                <w:szCs w:val="24"/>
                              </w:rPr>
                              <w:t xml:space="preserve"> Give details of how potential participants will be identified or recruited. Include all advertising materials (posters, emails, letters etc.) as appendices and refer to them as appropriate. Describe any screening and selection procedures (e.g. collecting medical history, SES information) and explain why they are necessary</w:t>
                            </w:r>
                            <w:r w:rsidRPr="00D97E8B">
                              <w:rPr>
                                <w:rFonts w:ascii="Calibri" w:hAnsi="Calibri"/>
                                <w:i/>
                                <w:sz w:val="24"/>
                                <w:szCs w:val="24"/>
                              </w:rPr>
                              <w:t xml:space="preserve"> </w:t>
                            </w:r>
                          </w:p>
                        </w:txbxContent>
                      </wps:txbx>
                      <wps:bodyPr rot="0" vert="horz" wrap="square" lIns="91440" tIns="45720" rIns="91440" bIns="45720" anchor="t" anchorCtr="0" upright="1">
                        <a:spAutoFit/>
                      </wps:bodyPr>
                    </wps:wsp>
                  </a:graphicData>
                </a:graphic>
              </wp:inline>
            </w:drawing>
          </mc:Choice>
          <mc:Fallback>
            <w:pict>
              <v:shape w14:anchorId="4D45D480" id="_x0000_s1057" type="#_x0000_t202" style="width:492.25pt;height: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" fillcolor="#d6e3bc" stroked="f" strokecolor="#9bbb59" strokeweight="1pt">
                <v:shadow color="#4e6128" offset="1pt"/>
                <v:textbox style="mso-fit-shape-to-text:t">
                  <w:txbxContent>
                    <w:p w14:paraId="31C33204" w14:textId="77777777" w:rsidR="005A159A" w:rsidRPr="005A4725" w:rsidRDefault="005A159A" w:rsidP="00D538B7">
                      <w:pPr>
                        <w:rPr>
                          <w:rFonts w:ascii="Calibri" w:hAnsi="Calibri"/>
                          <w:i/>
                          <w:sz w:val="24"/>
                          <w:szCs w:val="24"/>
                        </w:rPr>
                      </w:pPr>
                      <w:r w:rsidRPr="00D97E8B">
                        <w:rPr>
                          <w:rFonts w:ascii="Calibri" w:hAnsi="Calibri"/>
                          <w:i/>
                          <w:sz w:val="24"/>
                          <w:szCs w:val="24"/>
                        </w:rPr>
                        <w:t>Notes:</w:t>
                      </w:r>
                      <w:r>
                        <w:rPr>
                          <w:rFonts w:ascii="Calibri" w:hAnsi="Calibri"/>
                          <w:i/>
                          <w:sz w:val="24"/>
                          <w:szCs w:val="24"/>
                        </w:rPr>
                        <w:t xml:space="preserve"> Give details of how potential participants will be identified or recruited. Include all advertising materials (posters, emails, letters etc.) as appendices and refer to them as appropriate. Describe any screening and selection procedures (e.g. collecting medical history, SES information) and explain why they are necessary</w:t>
                      </w:r>
                      <w:r w:rsidRPr="00D97E8B">
                        <w:rPr>
                          <w:rFonts w:ascii="Calibri" w:hAnsi="Calibri"/>
                          <w:i/>
                          <w:sz w:val="24"/>
                          <w:szCs w:val="24"/>
                        </w:rPr>
                        <w:t xml:space="preserve"> </w:t>
                      </w:r>
                    </w:p>
                  </w:txbxContent>
                </v:textbox>
                <w10:anchorlock/>
              </v:shape>
            </w:pict>
          </mc:Fallback>
        </mc:AlternateContent>
      </w:r>
    </w:p>
    <w:p w14:paraId="3A5DF815" w14:textId="70C546A4" w:rsidR="00D538B7" w:rsidRDefault="00D538B7" w:rsidP="00D538B7">
      <w:pPr>
        <w:pStyle w:val="applicquestion"/>
        <w:ind w:left="0" w:firstLine="0"/>
        <w:rPr>
          <w:rFonts w:asciiTheme="majorHAnsi" w:hAnsiTheme="majorHAnsi" w:cstheme="majorHAnsi"/>
          <w:sz w:val="24"/>
          <w:szCs w:val="24"/>
        </w:rPr>
      </w:pPr>
    </w:p>
    <w:p w14:paraId="5B33F15F" w14:textId="72BFA3A6" w:rsidR="00217EE7" w:rsidRPr="00217EE7" w:rsidRDefault="00217EE7" w:rsidP="00D538B7">
      <w:pPr>
        <w:pStyle w:val="applicquestion"/>
        <w:ind w:left="0" w:firstLine="0"/>
        <w:rPr>
          <w:rFonts w:asciiTheme="majorHAnsi" w:hAnsiTheme="majorHAnsi" w:cstheme="majorHAnsi"/>
          <w:b/>
          <w:sz w:val="24"/>
          <w:szCs w:val="24"/>
        </w:rPr>
      </w:pPr>
      <w:r>
        <w:rPr>
          <w:rFonts w:asciiTheme="majorHAnsi" w:hAnsiTheme="majorHAnsi" w:cstheme="majorHAnsi"/>
          <w:b/>
          <w:sz w:val="24"/>
          <w:szCs w:val="24"/>
        </w:rPr>
        <w:t>Recruitment:</w:t>
      </w:r>
    </w:p>
    <w:p w14:paraId="4BEE48B7" w14:textId="797D2177" w:rsidR="000B6ED8" w:rsidRPr="00ED6C4B" w:rsidRDefault="00696E6B" w:rsidP="00D538B7">
      <w:pPr>
        <w:rPr>
          <w:rFonts w:asciiTheme="majorHAnsi" w:hAnsiTheme="majorHAnsi" w:cstheme="majorHAnsi"/>
        </w:rPr>
      </w:pPr>
      <w:r>
        <w:rPr>
          <w:rFonts w:asciiTheme="majorHAnsi" w:hAnsiTheme="majorHAnsi" w:cstheme="majorHAnsi"/>
        </w:rPr>
        <w:t>We will use the online Prolific subject pool to collect the main sample</w:t>
      </w:r>
      <w:r w:rsidR="00BC50A6" w:rsidRPr="00ED6C4B">
        <w:rPr>
          <w:rFonts w:asciiTheme="majorHAnsi" w:hAnsiTheme="majorHAnsi" w:cstheme="majorHAnsi"/>
        </w:rPr>
        <w:t xml:space="preserve">. </w:t>
      </w:r>
      <w:r w:rsidR="000B6ED8" w:rsidRPr="00ED6C4B">
        <w:rPr>
          <w:rFonts w:asciiTheme="majorHAnsi" w:hAnsiTheme="majorHAnsi" w:cstheme="majorHAnsi"/>
        </w:rPr>
        <w:t>The screening and selection procedure will involve listing the exclusion criteria mentioned abov</w:t>
      </w:r>
      <w:r w:rsidR="00ED6C4B" w:rsidRPr="00ED6C4B">
        <w:rPr>
          <w:rFonts w:asciiTheme="majorHAnsi" w:hAnsiTheme="majorHAnsi" w:cstheme="majorHAnsi"/>
        </w:rPr>
        <w:t xml:space="preserve">e in the study </w:t>
      </w:r>
      <w:r w:rsidR="003B310B">
        <w:rPr>
          <w:rFonts w:asciiTheme="majorHAnsi" w:hAnsiTheme="majorHAnsi" w:cstheme="majorHAnsi"/>
        </w:rPr>
        <w:t xml:space="preserve">advertisement </w:t>
      </w:r>
      <w:r w:rsidR="000B6ED8" w:rsidRPr="00ED6C4B">
        <w:rPr>
          <w:rFonts w:asciiTheme="majorHAnsi" w:hAnsiTheme="majorHAnsi" w:cstheme="majorHAnsi"/>
        </w:rPr>
        <w:t>with the instruction not to sign up if they satisfy any of these conditions. There will be no attempt to collect medical history or other information to verify their eligibility should they decide to participate.</w:t>
      </w:r>
    </w:p>
    <w:p w14:paraId="6B9BBBB7" w14:textId="77777777" w:rsidR="00BC50A6" w:rsidRDefault="00BC50A6" w:rsidP="00D538B7">
      <w:pPr>
        <w:rPr>
          <w:rFonts w:asciiTheme="majorHAnsi" w:hAnsiTheme="majorHAnsi" w:cstheme="majorHAnsi"/>
        </w:rPr>
      </w:pPr>
    </w:p>
    <w:p w14:paraId="3F2BBD24" w14:textId="4ECFBDFE" w:rsidR="00D77B43" w:rsidRPr="00E25B5C" w:rsidRDefault="00D77B43" w:rsidP="00D538B7">
      <w:pPr>
        <w:rPr>
          <w:rFonts w:asciiTheme="majorHAnsi" w:hAnsiTheme="majorHAnsi" w:cstheme="majorHAnsi"/>
          <w:b/>
          <w:lang w:val="en-US"/>
        </w:rPr>
      </w:pPr>
      <w:r w:rsidRPr="00D77B43">
        <w:rPr>
          <w:rFonts w:asciiTheme="majorHAnsi" w:hAnsiTheme="majorHAnsi" w:cstheme="majorHAnsi"/>
          <w:b/>
        </w:rPr>
        <w:t xml:space="preserve">Please confirm that you read the </w:t>
      </w:r>
      <w:r w:rsidRPr="00D77B43">
        <w:rPr>
          <w:rFonts w:asciiTheme="majorHAnsi" w:hAnsiTheme="majorHAnsi" w:cstheme="majorHAnsi"/>
          <w:b/>
          <w:lang w:val="en-US"/>
        </w:rPr>
        <w:t>Recruiting Research Participants documen</w:t>
      </w:r>
      <w:r w:rsidR="00BC50A6">
        <w:rPr>
          <w:rFonts w:asciiTheme="majorHAnsi" w:hAnsiTheme="majorHAnsi" w:cstheme="majorHAnsi"/>
          <w:b/>
          <w:lang w:val="en-US"/>
        </w:rPr>
        <w:t xml:space="preserve">t on the ethics website:  </w:t>
      </w:r>
      <w:r w:rsidR="00BC50A6" w:rsidRPr="000B6ED8">
        <w:rPr>
          <w:rFonts w:asciiTheme="majorHAnsi" w:hAnsiTheme="majorHAnsi" w:cstheme="majorHAnsi"/>
          <w:lang w:val="en-US"/>
        </w:rPr>
        <w:t>yes/</w:t>
      </w:r>
      <w:r w:rsidR="00BC50A6" w:rsidRPr="000B6ED8">
        <w:rPr>
          <w:rFonts w:asciiTheme="majorHAnsi" w:hAnsiTheme="majorHAnsi" w:cstheme="majorHAnsi"/>
          <w:strike/>
          <w:lang w:val="en-US"/>
        </w:rPr>
        <w:t>no</w:t>
      </w:r>
    </w:p>
    <w:p w14:paraId="08E50815" w14:textId="77777777" w:rsidR="00D538B7" w:rsidRPr="00C52286" w:rsidRDefault="00D538B7" w:rsidP="00D538B7">
      <w:pPr>
        <w:rPr>
          <w:rFonts w:asciiTheme="majorHAnsi" w:hAnsiTheme="majorHAnsi" w:cstheme="majorHAnsi"/>
        </w:rPr>
      </w:pPr>
    </w:p>
    <w:p w14:paraId="5573D0FD" w14:textId="77777777" w:rsidR="00D538B7" w:rsidRPr="00C52286" w:rsidRDefault="00D538B7" w:rsidP="00D538B7">
      <w:pPr>
        <w:pStyle w:val="applicpara"/>
        <w:rPr>
          <w:rFonts w:asciiTheme="majorHAnsi" w:hAnsiTheme="majorHAnsi" w:cstheme="majorHAnsi"/>
          <w:sz w:val="24"/>
          <w:szCs w:val="24"/>
        </w:rPr>
      </w:pPr>
      <w:r w:rsidRPr="00C52286">
        <w:rPr>
          <w:rFonts w:asciiTheme="majorHAnsi" w:hAnsiTheme="majorHAnsi" w:cstheme="majorHAnsi"/>
          <w:noProof/>
          <w:sz w:val="24"/>
          <w:szCs w:val="24"/>
          <w:lang w:val="en-US" w:bidi="he-IL"/>
        </w:rPr>
        <mc:AlternateContent>
          <mc:Choice Requires="wps">
            <w:drawing>
              <wp:inline distT="0" distB="0" distL="0" distR="0" wp14:anchorId="0CED11B5" wp14:editId="7DCD1176">
                <wp:extent cx="6245225" cy="287020"/>
                <wp:effectExtent l="9525" t="9525" r="12700" b="8255"/>
                <wp:docPr id="37"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87020"/>
                        </a:xfrm>
                        <a:prstGeom prst="rect">
                          <a:avLst/>
                        </a:prstGeom>
                        <a:solidFill>
                          <a:srgbClr val="FFFFFF"/>
                        </a:solidFill>
                        <a:ln w="9525">
                          <a:solidFill>
                            <a:srgbClr val="000000"/>
                          </a:solidFill>
                          <a:miter lim="800000"/>
                          <a:headEnd/>
                          <a:tailEnd/>
                        </a:ln>
                      </wps:spPr>
                      <wps:txbx>
                        <w:txbxContent>
                          <w:p w14:paraId="7BB819D2" w14:textId="77777777" w:rsidR="005A159A" w:rsidRPr="00383A7C" w:rsidRDefault="005A159A" w:rsidP="00D538B7">
                            <w:pPr>
                              <w:rPr>
                                <w:rFonts w:ascii="Calibri" w:hAnsi="Calibri"/>
                                <w:b/>
                              </w:rPr>
                            </w:pPr>
                            <w:r>
                              <w:rPr>
                                <w:rFonts w:ascii="Calibri" w:hAnsi="Calibri"/>
                                <w:b/>
                              </w:rPr>
                              <w:t>Question 13: Describe the procedures to obtain informed consent</w:t>
                            </w:r>
                          </w:p>
                        </w:txbxContent>
                      </wps:txbx>
                      <wps:bodyPr rot="0" vert="horz" wrap="square" lIns="91440" tIns="45720" rIns="91440" bIns="45720" anchor="t" anchorCtr="0" upright="1">
                        <a:spAutoFit/>
                      </wps:bodyPr>
                    </wps:wsp>
                  </a:graphicData>
                </a:graphic>
              </wp:inline>
            </w:drawing>
          </mc:Choice>
          <mc:Fallback>
            <w:pict>
              <v:shape w14:anchorId="0CED11B5" id="_x0000_s1058" type="#_x0000_t202" style="width:491.75pt;height:2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">
                <v:textbox style="mso-fit-shape-to-text:t">
                  <w:txbxContent>
                    <w:p w14:paraId="7BB819D2" w14:textId="77777777" w:rsidR="005A159A" w:rsidRPr="00383A7C" w:rsidRDefault="005A159A" w:rsidP="00D538B7">
                      <w:pPr>
                        <w:rPr>
                          <w:rFonts w:ascii="Calibri" w:hAnsi="Calibri"/>
                          <w:b/>
                        </w:rPr>
                      </w:pPr>
                      <w:r>
                        <w:rPr>
                          <w:rFonts w:ascii="Calibri" w:hAnsi="Calibri"/>
                          <w:b/>
                        </w:rPr>
                        <w:t>Question 13: Describe the procedures to obtain informed consent</w:t>
                      </w:r>
                    </w:p>
                  </w:txbxContent>
                </v:textbox>
                <w10:anchorlock/>
              </v:shape>
            </w:pict>
          </mc:Fallback>
        </mc:AlternateContent>
      </w:r>
    </w:p>
    <w:p w14:paraId="57255F10" w14:textId="77777777" w:rsidR="00D538B7" w:rsidRPr="00C52286" w:rsidRDefault="00D538B7" w:rsidP="00D538B7">
      <w:pPr>
        <w:pStyle w:val="applicpara"/>
        <w:rPr>
          <w:rFonts w:asciiTheme="majorHAnsi" w:hAnsiTheme="majorHAnsi" w:cstheme="majorHAnsi"/>
          <w:sz w:val="24"/>
          <w:szCs w:val="24"/>
        </w:rPr>
      </w:pPr>
      <w:r w:rsidRPr="00C52286">
        <w:rPr>
          <w:rFonts w:asciiTheme="majorHAnsi" w:hAnsiTheme="majorHAnsi" w:cstheme="majorHAnsi"/>
          <w:noProof/>
          <w:sz w:val="24"/>
          <w:szCs w:val="24"/>
          <w:lang w:val="en-US" w:bidi="he-IL"/>
        </w:rPr>
        <mc:AlternateContent>
          <mc:Choice Requires="wps">
            <w:drawing>
              <wp:inline distT="0" distB="0" distL="0" distR="0" wp14:anchorId="3F23CB5C" wp14:editId="5B3D6D0D">
                <wp:extent cx="6249670" cy="277495"/>
                <wp:effectExtent l="0" t="0" r="0" b="0"/>
                <wp:docPr id="38"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9670" cy="277495"/>
                        </a:xfrm>
                        <a:prstGeom prst="rect">
                          <a:avLst/>
                        </a:prstGeom>
                        <a:solidFill>
                          <a:srgbClr val="D6E3BC"/>
                        </a:solidFill>
                        <a:ln>
                          <a:noFill/>
                        </a:ln>
                        <a:effectLst/>
                        <a:extLst>
                          <a:ext uri="{91240B29-F687-4F45-9708-019B960494DF}">
                            <a14:hiddenLine xmlns:a14="http://schemas.microsoft.com/office/drawing/2010/main" w="12700">
                              <a:solidFill>
                                <a:srgbClr val="9BBB59"/>
                              </a:solidFill>
                              <a:miter lim="800000"/>
                              <a:headEnd/>
                              <a:tailEnd/>
                            </a14:hiddenLine>
                          </a:ext>
                          <a:ext uri="{AF507438-7753-43E0-B8FC-AC1667EBCBE1}">
                            <a14:hiddenEffects xmlns:a14="http://schemas.microsoft.com/office/drawing/2010/main">
                              <a:effectLst>
                                <a:outerShdw dist="28398" dir="3806097" algn="ctr" rotWithShape="0">
                                  <a:srgbClr val="4E6128"/>
                                </a:outerShdw>
                              </a:effectLst>
                            </a14:hiddenEffects>
                          </a:ext>
                        </a:extLst>
                      </wps:spPr>
                      <wps:txbx>
                        <w:txbxContent>
                          <w:p w14:paraId="49F262B1" w14:textId="77777777" w:rsidR="005A159A" w:rsidRPr="00D538B7" w:rsidRDefault="005A159A" w:rsidP="00D538B7">
                            <w:pPr>
                              <w:rPr>
                                <w:rFonts w:ascii="Calibri" w:hAnsi="Calibri"/>
                                <w:b/>
                                <w:i/>
                                <w:iCs/>
                                <w:sz w:val="24"/>
                                <w:szCs w:val="24"/>
                              </w:rPr>
                            </w:pPr>
                            <w:r w:rsidRPr="00D97E8B">
                              <w:rPr>
                                <w:rFonts w:ascii="Calibri" w:hAnsi="Calibri"/>
                                <w:i/>
                                <w:sz w:val="24"/>
                                <w:szCs w:val="24"/>
                              </w:rPr>
                              <w:t xml:space="preserve">Notes: </w:t>
                            </w:r>
                            <w:r w:rsidRPr="00294F93">
                              <w:rPr>
                                <w:rFonts w:ascii="Calibri" w:hAnsi="Calibri"/>
                                <w:i/>
                                <w:iCs/>
                                <w:sz w:val="24"/>
                                <w:szCs w:val="24"/>
                              </w:rPr>
                              <w:t>Describe when</w:t>
                            </w:r>
                            <w:r>
                              <w:rPr>
                                <w:rFonts w:ascii="Calibri" w:hAnsi="Calibri"/>
                                <w:i/>
                                <w:iCs/>
                                <w:sz w:val="24"/>
                                <w:szCs w:val="24"/>
                              </w:rPr>
                              <w:t xml:space="preserve"> and how</w:t>
                            </w:r>
                            <w:r w:rsidRPr="00294F93">
                              <w:rPr>
                                <w:rFonts w:ascii="Calibri" w:hAnsi="Calibri"/>
                                <w:i/>
                                <w:iCs/>
                                <w:sz w:val="24"/>
                                <w:szCs w:val="24"/>
                              </w:rPr>
                              <w:t xml:space="preserve"> consent will be obtained. Give details of who will take consent and how it will be done. If you plan to seek informed consent from vulne</w:t>
                            </w:r>
                            <w:r>
                              <w:rPr>
                                <w:rFonts w:ascii="Calibri" w:hAnsi="Calibri"/>
                                <w:i/>
                                <w:iCs/>
                                <w:sz w:val="24"/>
                                <w:szCs w:val="24"/>
                              </w:rPr>
                              <w:t>rable groups (e.g. people with learning difficulties, victims of crime</w:t>
                            </w:r>
                            <w:r w:rsidRPr="00294F93">
                              <w:rPr>
                                <w:rFonts w:ascii="Calibri" w:hAnsi="Calibri"/>
                                <w:i/>
                                <w:iCs/>
                                <w:sz w:val="24"/>
                                <w:szCs w:val="24"/>
                              </w:rPr>
                              <w:t>), say how you will ensure that consent is voluntary and fully informed.</w:t>
                            </w:r>
                            <w:r>
                              <w:rPr>
                                <w:rFonts w:ascii="Calibri" w:hAnsi="Calibri"/>
                                <w:i/>
                                <w:iCs/>
                                <w:sz w:val="24"/>
                                <w:szCs w:val="24"/>
                              </w:rPr>
                              <w:t xml:space="preserve"> </w:t>
                            </w:r>
                            <w:r>
                              <w:rPr>
                                <w:rFonts w:ascii="Calibri" w:hAnsi="Calibri"/>
                                <w:b/>
                                <w:i/>
                                <w:iCs/>
                                <w:sz w:val="24"/>
                                <w:szCs w:val="24"/>
                              </w:rPr>
                              <w:t>Please note that students are not allowed to carry out research with vulnerable groups and on sensitive topics.</w:t>
                            </w:r>
                          </w:p>
                        </w:txbxContent>
                      </wps:txbx>
                      <wps:bodyPr rot="0" vert="horz" wrap="square" lIns="91440" tIns="45720" rIns="91440" bIns="45720" anchor="t" anchorCtr="0" upright="1">
                        <a:spAutoFit/>
                      </wps:bodyPr>
                    </wps:wsp>
                  </a:graphicData>
                </a:graphic>
              </wp:inline>
            </w:drawing>
          </mc:Choice>
          <mc:Fallback>
            <w:pict>
              <v:shape w14:anchorId="3F23CB5C" id="_x0000_s1059" type="#_x0000_t202" style="width:492.1pt;height: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" fillcolor="#d6e3bc" stroked="f" strokecolor="#9bbb59" strokeweight="1pt">
                <v:shadow color="#4e6128" offset="1pt"/>
                <v:textbox style="mso-fit-shape-to-text:t">
                  <w:txbxContent>
                    <w:p w14:paraId="49F262B1" w14:textId="77777777" w:rsidR="005A159A" w:rsidRPr="00D538B7" w:rsidRDefault="005A159A" w:rsidP="00D538B7">
                      <w:pPr>
                        <w:rPr>
                          <w:rFonts w:ascii="Calibri" w:hAnsi="Calibri"/>
                          <w:b/>
                          <w:i/>
                          <w:iCs/>
                          <w:sz w:val="24"/>
                          <w:szCs w:val="24"/>
                        </w:rPr>
                      </w:pPr>
                      <w:r w:rsidRPr="00D97E8B">
                        <w:rPr>
                          <w:rFonts w:ascii="Calibri" w:hAnsi="Calibri"/>
                          <w:i/>
                          <w:sz w:val="24"/>
                          <w:szCs w:val="24"/>
                        </w:rPr>
                        <w:t xml:space="preserve">Notes: </w:t>
                      </w:r>
                      <w:r w:rsidRPr="00294F93">
                        <w:rPr>
                          <w:rFonts w:ascii="Calibri" w:hAnsi="Calibri"/>
                          <w:i/>
                          <w:iCs/>
                          <w:sz w:val="24"/>
                          <w:szCs w:val="24"/>
                        </w:rPr>
                        <w:t>Describe when</w:t>
                      </w:r>
                      <w:r>
                        <w:rPr>
                          <w:rFonts w:ascii="Calibri" w:hAnsi="Calibri"/>
                          <w:i/>
                          <w:iCs/>
                          <w:sz w:val="24"/>
                          <w:szCs w:val="24"/>
                        </w:rPr>
                        <w:t xml:space="preserve"> and how</w:t>
                      </w:r>
                      <w:r w:rsidRPr="00294F93">
                        <w:rPr>
                          <w:rFonts w:ascii="Calibri" w:hAnsi="Calibri"/>
                          <w:i/>
                          <w:iCs/>
                          <w:sz w:val="24"/>
                          <w:szCs w:val="24"/>
                        </w:rPr>
                        <w:t xml:space="preserve"> consent will be obtained. Give details of who will take consent and how it will be done. If you plan to seek informed consent from vulne</w:t>
                      </w:r>
                      <w:r>
                        <w:rPr>
                          <w:rFonts w:ascii="Calibri" w:hAnsi="Calibri"/>
                          <w:i/>
                          <w:iCs/>
                          <w:sz w:val="24"/>
                          <w:szCs w:val="24"/>
                        </w:rPr>
                        <w:t>rable groups (e.g. people with learning difficulties, victims of crime</w:t>
                      </w:r>
                      <w:r w:rsidRPr="00294F93">
                        <w:rPr>
                          <w:rFonts w:ascii="Calibri" w:hAnsi="Calibri"/>
                          <w:i/>
                          <w:iCs/>
                          <w:sz w:val="24"/>
                          <w:szCs w:val="24"/>
                        </w:rPr>
                        <w:t>), say how you will ensure that consent is voluntary and fully informed.</w:t>
                      </w:r>
                      <w:r>
                        <w:rPr>
                          <w:rFonts w:ascii="Calibri" w:hAnsi="Calibri"/>
                          <w:i/>
                          <w:iCs/>
                          <w:sz w:val="24"/>
                          <w:szCs w:val="24"/>
                        </w:rPr>
                        <w:t xml:space="preserve"> </w:t>
                      </w:r>
                      <w:r>
                        <w:rPr>
                          <w:rFonts w:ascii="Calibri" w:hAnsi="Calibri"/>
                          <w:b/>
                          <w:i/>
                          <w:iCs/>
                          <w:sz w:val="24"/>
                          <w:szCs w:val="24"/>
                        </w:rPr>
                        <w:t>Please note that students are not allowed to carry out research with vulnerable groups and on sensitive topics.</w:t>
                      </w:r>
                    </w:p>
                  </w:txbxContent>
                </v:textbox>
                <w10:anchorlock/>
              </v:shape>
            </w:pict>
          </mc:Fallback>
        </mc:AlternateContent>
      </w:r>
    </w:p>
    <w:p w14:paraId="4FBCCAE5" w14:textId="3CF604DA" w:rsidR="00D538B7" w:rsidRDefault="00D538B7" w:rsidP="00D538B7">
      <w:pPr>
        <w:pStyle w:val="applicquestion"/>
        <w:ind w:left="0" w:firstLine="0"/>
        <w:rPr>
          <w:rFonts w:asciiTheme="majorHAnsi" w:hAnsiTheme="majorHAnsi" w:cstheme="majorHAnsi"/>
          <w:sz w:val="24"/>
          <w:szCs w:val="24"/>
        </w:rPr>
      </w:pPr>
    </w:p>
    <w:p w14:paraId="4524E840" w14:textId="33EEBCE9" w:rsidR="00217EE7" w:rsidRPr="00217EE7" w:rsidRDefault="00217EE7" w:rsidP="00D538B7">
      <w:pPr>
        <w:pStyle w:val="applicquestion"/>
        <w:ind w:left="0" w:firstLine="0"/>
        <w:rPr>
          <w:rFonts w:asciiTheme="majorHAnsi" w:hAnsiTheme="majorHAnsi" w:cstheme="majorHAnsi"/>
          <w:b/>
          <w:sz w:val="24"/>
          <w:szCs w:val="24"/>
        </w:rPr>
      </w:pPr>
      <w:r>
        <w:rPr>
          <w:rFonts w:asciiTheme="majorHAnsi" w:hAnsiTheme="majorHAnsi" w:cstheme="majorHAnsi"/>
          <w:b/>
          <w:sz w:val="24"/>
          <w:szCs w:val="24"/>
        </w:rPr>
        <w:t>Informed consent procedure:</w:t>
      </w:r>
    </w:p>
    <w:p w14:paraId="18C0841E" w14:textId="748C1874" w:rsidR="00D538B7" w:rsidRPr="00ED6C4B" w:rsidRDefault="00BC50A6" w:rsidP="00D538B7">
      <w:pPr>
        <w:pStyle w:val="applicpara"/>
        <w:rPr>
          <w:rFonts w:asciiTheme="majorHAnsi" w:hAnsiTheme="majorHAnsi" w:cstheme="majorHAnsi"/>
          <w:sz w:val="22"/>
          <w:szCs w:val="22"/>
        </w:rPr>
      </w:pPr>
      <w:r w:rsidRPr="00ED6C4B">
        <w:rPr>
          <w:rFonts w:asciiTheme="majorHAnsi" w:hAnsiTheme="majorHAnsi" w:cstheme="majorHAnsi"/>
          <w:sz w:val="22"/>
          <w:szCs w:val="22"/>
        </w:rPr>
        <w:t>Participants will be informed of the nature of the task</w:t>
      </w:r>
      <w:r w:rsidR="000B6ED8" w:rsidRPr="00ED6C4B">
        <w:rPr>
          <w:rFonts w:asciiTheme="majorHAnsi" w:hAnsiTheme="majorHAnsi" w:cstheme="majorHAnsi"/>
          <w:sz w:val="22"/>
          <w:szCs w:val="22"/>
        </w:rPr>
        <w:t>, their rights</w:t>
      </w:r>
      <w:r w:rsidRPr="00ED6C4B">
        <w:rPr>
          <w:rFonts w:asciiTheme="majorHAnsi" w:hAnsiTheme="majorHAnsi" w:cstheme="majorHAnsi"/>
          <w:sz w:val="22"/>
          <w:szCs w:val="22"/>
        </w:rPr>
        <w:t xml:space="preserve"> and how their data will be used from reading the detailed information sheet provided</w:t>
      </w:r>
      <w:r w:rsidR="000B6ED8" w:rsidRPr="00ED6C4B">
        <w:rPr>
          <w:rFonts w:asciiTheme="majorHAnsi" w:hAnsiTheme="majorHAnsi" w:cstheme="majorHAnsi"/>
          <w:sz w:val="22"/>
          <w:szCs w:val="22"/>
        </w:rPr>
        <w:t xml:space="preserve"> at the beginning of the testing session (see appendix)</w:t>
      </w:r>
      <w:r w:rsidRPr="00ED6C4B">
        <w:rPr>
          <w:rFonts w:asciiTheme="majorHAnsi" w:hAnsiTheme="majorHAnsi" w:cstheme="majorHAnsi"/>
          <w:sz w:val="22"/>
          <w:szCs w:val="22"/>
        </w:rPr>
        <w:t xml:space="preserve">. </w:t>
      </w:r>
      <w:r w:rsidR="008532E0">
        <w:rPr>
          <w:rFonts w:asciiTheme="majorHAnsi" w:hAnsiTheme="majorHAnsi" w:cstheme="majorHAnsi"/>
          <w:sz w:val="22"/>
          <w:szCs w:val="22"/>
        </w:rPr>
        <w:t xml:space="preserve">A consent form with this information will also be provided at the start. </w:t>
      </w:r>
      <w:r w:rsidRPr="00ED6C4B">
        <w:rPr>
          <w:rFonts w:asciiTheme="majorHAnsi" w:hAnsiTheme="majorHAnsi" w:cstheme="majorHAnsi"/>
          <w:sz w:val="22"/>
          <w:szCs w:val="22"/>
        </w:rPr>
        <w:t>The study does not aim to recruit from vulnerable groups.</w:t>
      </w:r>
    </w:p>
    <w:p w14:paraId="2C992CF8" w14:textId="77777777" w:rsidR="00D538B7" w:rsidRPr="00C52286" w:rsidRDefault="00D538B7" w:rsidP="00D538B7">
      <w:pPr>
        <w:pStyle w:val="applicpara"/>
        <w:rPr>
          <w:rFonts w:asciiTheme="majorHAnsi" w:hAnsiTheme="majorHAnsi" w:cstheme="majorHAnsi"/>
          <w:sz w:val="24"/>
          <w:szCs w:val="24"/>
        </w:rPr>
      </w:pPr>
    </w:p>
    <w:p w14:paraId="0B5EF72B" w14:textId="77777777" w:rsidR="00D538B7" w:rsidRPr="00C52286" w:rsidRDefault="00D538B7" w:rsidP="00D538B7">
      <w:pPr>
        <w:pStyle w:val="applicpara"/>
        <w:rPr>
          <w:rFonts w:asciiTheme="majorHAnsi" w:hAnsiTheme="majorHAnsi" w:cstheme="majorHAnsi"/>
          <w:b/>
          <w:sz w:val="24"/>
          <w:szCs w:val="24"/>
        </w:rPr>
      </w:pPr>
      <w:r w:rsidRPr="00C52286">
        <w:rPr>
          <w:rFonts w:asciiTheme="majorHAnsi" w:hAnsiTheme="majorHAnsi" w:cstheme="majorHAnsi"/>
          <w:b/>
          <w:noProof/>
          <w:sz w:val="24"/>
          <w:szCs w:val="24"/>
          <w:lang w:val="en-US" w:bidi="he-IL"/>
        </w:rPr>
        <mc:AlternateContent>
          <mc:Choice Requires="wps">
            <w:drawing>
              <wp:inline distT="0" distB="0" distL="0" distR="0" wp14:anchorId="0F4A9C1C" wp14:editId="3C53A188">
                <wp:extent cx="6245225" cy="273050"/>
                <wp:effectExtent l="9525" t="9525" r="12700" b="12700"/>
                <wp:docPr id="40"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73050"/>
                        </a:xfrm>
                        <a:prstGeom prst="rect">
                          <a:avLst/>
                        </a:prstGeom>
                        <a:solidFill>
                          <a:srgbClr val="FFFFFF"/>
                        </a:solidFill>
                        <a:ln w="9525">
                          <a:solidFill>
                            <a:srgbClr val="000000"/>
                          </a:solidFill>
                          <a:miter lim="800000"/>
                          <a:headEnd/>
                          <a:tailEnd/>
                        </a:ln>
                      </wps:spPr>
                      <wps:txbx>
                        <w:txbxContent>
                          <w:p w14:paraId="572BEF67" w14:textId="77777777" w:rsidR="005A159A" w:rsidRPr="00383A7C" w:rsidRDefault="005A159A" w:rsidP="00D538B7">
                            <w:pPr>
                              <w:rPr>
                                <w:rFonts w:ascii="Calibri" w:hAnsi="Calibri"/>
                                <w:b/>
                              </w:rPr>
                            </w:pPr>
                            <w:r w:rsidRPr="00383A7C">
                              <w:rPr>
                                <w:rFonts w:ascii="Calibri" w:hAnsi="Calibri"/>
                                <w:b/>
                              </w:rPr>
                              <w:t xml:space="preserve">Question </w:t>
                            </w:r>
                            <w:r>
                              <w:rPr>
                                <w:rFonts w:ascii="Calibri" w:hAnsi="Calibri"/>
                                <w:b/>
                              </w:rPr>
                              <w:t>14: Will consent be written?</w:t>
                            </w:r>
                            <w:r w:rsidRPr="00383A7C">
                              <w:rPr>
                                <w:rFonts w:ascii="Calibri" w:hAnsi="Calibri"/>
                                <w:b/>
                              </w:rPr>
                              <w:t xml:space="preserve">  </w:t>
                            </w:r>
                          </w:p>
                        </w:txbxContent>
                      </wps:txbx>
                      <wps:bodyPr rot="0" vert="horz" wrap="square" lIns="91440" tIns="45720" rIns="91440" bIns="45720" anchor="t" anchorCtr="0" upright="1">
                        <a:spAutoFit/>
                      </wps:bodyPr>
                    </wps:wsp>
                  </a:graphicData>
                </a:graphic>
              </wp:inline>
            </w:drawing>
          </mc:Choice>
          <mc:Fallback>
            <w:pict>
              <v:shape w14:anchorId="0F4A9C1C" id="_x0000_s1060" type="#_x0000_t202" style="width:491.75pt;height: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">
                <v:textbox style="mso-fit-shape-to-text:t">
                  <w:txbxContent>
                    <w:p w14:paraId="572BEF67" w14:textId="77777777" w:rsidR="005A159A" w:rsidRPr="00383A7C" w:rsidRDefault="005A159A" w:rsidP="00D538B7">
                      <w:pPr>
                        <w:rPr>
                          <w:rFonts w:ascii="Calibri" w:hAnsi="Calibri"/>
                          <w:b/>
                        </w:rPr>
                      </w:pPr>
                      <w:r w:rsidRPr="00383A7C">
                        <w:rPr>
                          <w:rFonts w:ascii="Calibri" w:hAnsi="Calibri"/>
                          <w:b/>
                        </w:rPr>
                        <w:t xml:space="preserve">Question </w:t>
                      </w:r>
                      <w:r>
                        <w:rPr>
                          <w:rFonts w:ascii="Calibri" w:hAnsi="Calibri"/>
                          <w:b/>
                        </w:rPr>
                        <w:t>14: Will consent be written?</w:t>
                      </w:r>
                      <w:r w:rsidRPr="00383A7C">
                        <w:rPr>
                          <w:rFonts w:ascii="Calibri" w:hAnsi="Calibri"/>
                          <w:b/>
                        </w:rPr>
                        <w:t xml:space="preserve">  </w:t>
                      </w:r>
                    </w:p>
                  </w:txbxContent>
                </v:textbox>
                <w10:anchorlock/>
              </v:shape>
            </w:pict>
          </mc:Fallback>
        </mc:AlternateContent>
      </w:r>
    </w:p>
    <w:p w14:paraId="553CF4A0" w14:textId="77777777" w:rsidR="00D538B7" w:rsidRPr="00C52286" w:rsidRDefault="00D538B7" w:rsidP="00D538B7">
      <w:pPr>
        <w:pStyle w:val="applicpara"/>
        <w:rPr>
          <w:rFonts w:asciiTheme="majorHAnsi" w:hAnsiTheme="majorHAnsi" w:cstheme="majorHAnsi"/>
          <w:sz w:val="24"/>
          <w:szCs w:val="24"/>
        </w:rPr>
      </w:pPr>
      <w:r w:rsidRPr="00C52286">
        <w:rPr>
          <w:rFonts w:asciiTheme="majorHAnsi" w:hAnsiTheme="majorHAnsi" w:cstheme="majorHAnsi"/>
          <w:noProof/>
          <w:sz w:val="24"/>
          <w:szCs w:val="24"/>
          <w:lang w:val="en-US" w:bidi="he-IL"/>
        </w:rPr>
        <mc:AlternateContent>
          <mc:Choice Requires="wps">
            <w:drawing>
              <wp:inline distT="0" distB="0" distL="0" distR="0" wp14:anchorId="6F68C38F" wp14:editId="21232708">
                <wp:extent cx="6251575" cy="277495"/>
                <wp:effectExtent l="0" t="0" r="0" b="0"/>
                <wp:docPr id="41"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1575" cy="277495"/>
                        </a:xfrm>
                        <a:prstGeom prst="rect">
                          <a:avLst/>
                        </a:prstGeom>
                        <a:solidFill>
                          <a:srgbClr val="D6E3BC"/>
                        </a:solidFill>
                        <a:ln>
                          <a:noFill/>
                        </a:ln>
                        <a:effectLst/>
                        <a:extLst>
                          <a:ext uri="{91240B29-F687-4F45-9708-019B960494DF}">
                            <a14:hiddenLine xmlns:a14="http://schemas.microsoft.com/office/drawing/2010/main" w="12700">
                              <a:solidFill>
                                <a:srgbClr val="9BBB59"/>
                              </a:solidFill>
                              <a:miter lim="800000"/>
                              <a:headEnd/>
                              <a:tailEnd/>
                            </a14:hiddenLine>
                          </a:ext>
                          <a:ext uri="{AF507438-7753-43E0-B8FC-AC1667EBCBE1}">
                            <a14:hiddenEffects xmlns:a14="http://schemas.microsoft.com/office/drawing/2010/main">
                              <a:effectLst>
                                <a:outerShdw dist="28398" dir="3806097" algn="ctr" rotWithShape="0">
                                  <a:srgbClr val="4E6128"/>
                                </a:outerShdw>
                              </a:effectLst>
                            </a14:hiddenEffects>
                          </a:ext>
                        </a:extLst>
                      </wps:spPr>
                      <wps:txbx>
                        <w:txbxContent>
                          <w:p w14:paraId="7026CCC7" w14:textId="0BDC5B6C" w:rsidR="005A159A" w:rsidRPr="006B1535" w:rsidRDefault="005A159A" w:rsidP="00D538B7">
                            <w:pPr>
                              <w:rPr>
                                <w:rFonts w:ascii="Calibri" w:hAnsi="Calibri"/>
                                <w:i/>
                                <w:sz w:val="24"/>
                                <w:szCs w:val="24"/>
                              </w:rPr>
                            </w:pPr>
                            <w:r w:rsidRPr="00D97E8B">
                              <w:rPr>
                                <w:rFonts w:ascii="Calibri" w:hAnsi="Calibri"/>
                                <w:i/>
                                <w:sz w:val="24"/>
                                <w:szCs w:val="24"/>
                              </w:rPr>
                              <w:t xml:space="preserve">Notes: </w:t>
                            </w:r>
                            <w:r>
                              <w:rPr>
                                <w:rFonts w:ascii="Calibri" w:hAnsi="Calibri"/>
                                <w:i/>
                                <w:sz w:val="24"/>
                                <w:szCs w:val="24"/>
                              </w:rPr>
                              <w:t xml:space="preserve">If yes, please include a consent form. </w:t>
                            </w:r>
                            <w:r>
                              <w:rPr>
                                <w:rFonts w:ascii="Calibri" w:hAnsi="Calibri"/>
                                <w:b/>
                                <w:i/>
                                <w:sz w:val="24"/>
                                <w:szCs w:val="24"/>
                              </w:rPr>
                              <w:t>A draft consent form is at the end of this application, please complete/adapt as necessary and attach as an appendix</w:t>
                            </w:r>
                            <w:r w:rsidRPr="004C3414">
                              <w:rPr>
                                <w:rFonts w:ascii="Calibri" w:hAnsi="Calibri"/>
                                <w:i/>
                                <w:sz w:val="24"/>
                                <w:szCs w:val="24"/>
                              </w:rPr>
                              <w:t>. If no, describe and justify an alternative procedure (verbal, electronic etc.)</w:t>
                            </w:r>
                            <w:r>
                              <w:rPr>
                                <w:rFonts w:ascii="Calibri" w:hAnsi="Calibri"/>
                                <w:i/>
                                <w:sz w:val="24"/>
                                <w:szCs w:val="24"/>
                              </w:rPr>
                              <w:t xml:space="preserve"> </w:t>
                            </w:r>
                          </w:p>
                        </w:txbxContent>
                      </wps:txbx>
                      <wps:bodyPr rot="0" vert="horz" wrap="square" lIns="91440" tIns="45720" rIns="91440" bIns="45720" anchor="t" anchorCtr="0" upright="1">
                        <a:spAutoFit/>
                      </wps:bodyPr>
                    </wps:wsp>
                  </a:graphicData>
                </a:graphic>
              </wp:inline>
            </w:drawing>
          </mc:Choice>
          <mc:Fallback>
            <w:pict>
              <v:shape w14:anchorId="6F68C38F" id="_x0000_s1061" type="#_x0000_t202" style="width:492.25pt;height: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" fillcolor="#d6e3bc" stroked="f" strokecolor="#9bbb59" strokeweight="1pt">
                <v:shadow color="#4e6128" offset="1pt"/>
                <v:textbox style="mso-fit-shape-to-text:t">
                  <w:txbxContent>
                    <w:p w14:paraId="7026CCC7" w14:textId="0BDC5B6C" w:rsidR="005A159A" w:rsidRPr="006B1535" w:rsidRDefault="005A159A" w:rsidP="00D538B7">
                      <w:pPr>
                        <w:rPr>
                          <w:rFonts w:ascii="Calibri" w:hAnsi="Calibri"/>
                          <w:i/>
                          <w:sz w:val="24"/>
                          <w:szCs w:val="24"/>
                        </w:rPr>
                      </w:pPr>
                      <w:r w:rsidRPr="00D97E8B">
                        <w:rPr>
                          <w:rFonts w:ascii="Calibri" w:hAnsi="Calibri"/>
                          <w:i/>
                          <w:sz w:val="24"/>
                          <w:szCs w:val="24"/>
                        </w:rPr>
                        <w:t xml:space="preserve">Notes: </w:t>
                      </w:r>
                      <w:r>
                        <w:rPr>
                          <w:rFonts w:ascii="Calibri" w:hAnsi="Calibri"/>
                          <w:i/>
                          <w:sz w:val="24"/>
                          <w:szCs w:val="24"/>
                        </w:rPr>
                        <w:t xml:space="preserve">If yes, please include a consent form. </w:t>
                      </w:r>
                      <w:r>
                        <w:rPr>
                          <w:rFonts w:ascii="Calibri" w:hAnsi="Calibri"/>
                          <w:b/>
                          <w:i/>
                          <w:sz w:val="24"/>
                          <w:szCs w:val="24"/>
                        </w:rPr>
                        <w:t>A draft consent form is at the end of this application, please complete/adapt as necessary and attach as an appendix</w:t>
                      </w:r>
                      <w:r w:rsidRPr="004C3414">
                        <w:rPr>
                          <w:rFonts w:ascii="Calibri" w:hAnsi="Calibri"/>
                          <w:i/>
                          <w:sz w:val="24"/>
                          <w:szCs w:val="24"/>
                        </w:rPr>
                        <w:t>. If no, describe and justify an alternative procedure (verbal, electronic etc.)</w:t>
                      </w:r>
                      <w:r>
                        <w:rPr>
                          <w:rFonts w:ascii="Calibri" w:hAnsi="Calibri"/>
                          <w:i/>
                          <w:sz w:val="24"/>
                          <w:szCs w:val="24"/>
                        </w:rPr>
                        <w:t xml:space="preserve"> </w:t>
                      </w:r>
                    </w:p>
                  </w:txbxContent>
                </v:textbox>
                <w10:anchorlock/>
              </v:shape>
            </w:pict>
          </mc:Fallback>
        </mc:AlternateContent>
      </w:r>
    </w:p>
    <w:p w14:paraId="1E818D52" w14:textId="68D2126E" w:rsidR="00D538B7" w:rsidRDefault="00D538B7" w:rsidP="00D538B7">
      <w:pPr>
        <w:pStyle w:val="applicquestion"/>
        <w:ind w:left="0" w:firstLine="0"/>
        <w:rPr>
          <w:rFonts w:asciiTheme="majorHAnsi" w:hAnsiTheme="majorHAnsi" w:cstheme="majorHAnsi"/>
          <w:sz w:val="24"/>
          <w:szCs w:val="24"/>
        </w:rPr>
      </w:pPr>
    </w:p>
    <w:p w14:paraId="5E19F35B" w14:textId="6B1305FB" w:rsidR="00217EE7" w:rsidRDefault="00BC50A6" w:rsidP="00D538B7">
      <w:pPr>
        <w:pStyle w:val="applicquestion"/>
        <w:ind w:left="0" w:firstLine="0"/>
        <w:rPr>
          <w:rFonts w:asciiTheme="majorHAnsi" w:hAnsiTheme="majorHAnsi" w:cstheme="majorHAnsi"/>
          <w:sz w:val="24"/>
          <w:szCs w:val="24"/>
        </w:rPr>
      </w:pPr>
      <w:r>
        <w:rPr>
          <w:rFonts w:asciiTheme="majorHAnsi" w:hAnsiTheme="majorHAnsi" w:cstheme="majorHAnsi"/>
          <w:b/>
          <w:sz w:val="24"/>
          <w:szCs w:val="24"/>
        </w:rPr>
        <w:t xml:space="preserve">Written consent: </w:t>
      </w:r>
      <w:r w:rsidRPr="008532E0">
        <w:rPr>
          <w:rFonts w:asciiTheme="majorHAnsi" w:hAnsiTheme="majorHAnsi" w:cstheme="majorHAnsi"/>
          <w:strike/>
          <w:sz w:val="24"/>
          <w:szCs w:val="24"/>
        </w:rPr>
        <w:t>yes – see appendix</w:t>
      </w:r>
      <w:r w:rsidRPr="000B6ED8">
        <w:rPr>
          <w:rFonts w:asciiTheme="majorHAnsi" w:hAnsiTheme="majorHAnsi" w:cstheme="majorHAnsi"/>
          <w:sz w:val="24"/>
          <w:szCs w:val="24"/>
        </w:rPr>
        <w:t>/</w:t>
      </w:r>
      <w:r w:rsidRPr="008532E0">
        <w:rPr>
          <w:rFonts w:asciiTheme="majorHAnsi" w:hAnsiTheme="majorHAnsi" w:cstheme="majorHAnsi"/>
          <w:sz w:val="24"/>
          <w:szCs w:val="24"/>
        </w:rPr>
        <w:t>no</w:t>
      </w:r>
    </w:p>
    <w:p w14:paraId="53D96CBD" w14:textId="4B1778CF" w:rsidR="008532E0" w:rsidRDefault="008532E0" w:rsidP="00D538B7">
      <w:pPr>
        <w:pStyle w:val="applicquestion"/>
        <w:ind w:left="0" w:firstLine="0"/>
        <w:rPr>
          <w:rFonts w:asciiTheme="majorHAnsi" w:hAnsiTheme="majorHAnsi" w:cstheme="majorHAnsi"/>
          <w:b/>
          <w:sz w:val="24"/>
          <w:szCs w:val="24"/>
        </w:rPr>
      </w:pPr>
      <w:r>
        <w:rPr>
          <w:rFonts w:asciiTheme="majorHAnsi" w:hAnsiTheme="majorHAnsi" w:cstheme="majorHAnsi"/>
          <w:sz w:val="24"/>
          <w:szCs w:val="24"/>
        </w:rPr>
        <w:t>Electronic consent will be collected.</w:t>
      </w:r>
      <w:r w:rsidR="00933AC6">
        <w:rPr>
          <w:rFonts w:asciiTheme="majorHAnsi" w:hAnsiTheme="majorHAnsi" w:cstheme="majorHAnsi"/>
          <w:sz w:val="24"/>
          <w:szCs w:val="24"/>
        </w:rPr>
        <w:t xml:space="preserve"> (see appendix)</w:t>
      </w:r>
    </w:p>
    <w:p w14:paraId="77B9FBA5" w14:textId="77777777" w:rsidR="00D538B7" w:rsidRPr="00C52286" w:rsidRDefault="00D538B7" w:rsidP="00D538B7">
      <w:pPr>
        <w:pStyle w:val="applicpara"/>
        <w:rPr>
          <w:rFonts w:asciiTheme="majorHAnsi" w:hAnsiTheme="majorHAnsi" w:cstheme="majorHAnsi"/>
          <w:sz w:val="24"/>
          <w:szCs w:val="24"/>
        </w:rPr>
      </w:pPr>
    </w:p>
    <w:p w14:paraId="34F7D55D" w14:textId="77777777" w:rsidR="00D538B7" w:rsidRPr="00C52286" w:rsidRDefault="00D538B7" w:rsidP="00D538B7">
      <w:pPr>
        <w:pStyle w:val="applicpara"/>
        <w:rPr>
          <w:rFonts w:asciiTheme="majorHAnsi" w:hAnsiTheme="majorHAnsi" w:cstheme="majorHAnsi"/>
          <w:b/>
          <w:sz w:val="24"/>
          <w:szCs w:val="24"/>
        </w:rPr>
      </w:pPr>
      <w:r w:rsidRPr="00C52286">
        <w:rPr>
          <w:rFonts w:asciiTheme="majorHAnsi" w:hAnsiTheme="majorHAnsi" w:cstheme="majorHAnsi"/>
          <w:b/>
          <w:noProof/>
          <w:sz w:val="24"/>
          <w:szCs w:val="24"/>
          <w:lang w:val="en-US" w:bidi="he-IL"/>
        </w:rPr>
        <mc:AlternateContent>
          <mc:Choice Requires="wps">
            <w:drawing>
              <wp:inline distT="0" distB="0" distL="0" distR="0" wp14:anchorId="1D7985BE" wp14:editId="5A0C9267">
                <wp:extent cx="6245225" cy="273050"/>
                <wp:effectExtent l="9525" t="9525" r="12700" b="12700"/>
                <wp:docPr id="43"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73050"/>
                        </a:xfrm>
                        <a:prstGeom prst="rect">
                          <a:avLst/>
                        </a:prstGeom>
                        <a:solidFill>
                          <a:srgbClr val="FFFFFF"/>
                        </a:solidFill>
                        <a:ln w="9525">
                          <a:solidFill>
                            <a:srgbClr val="000000"/>
                          </a:solidFill>
                          <a:miter lim="800000"/>
                          <a:headEnd/>
                          <a:tailEnd/>
                        </a:ln>
                      </wps:spPr>
                      <wps:txbx>
                        <w:txbxContent>
                          <w:p w14:paraId="61FD6C35" w14:textId="77777777" w:rsidR="005A159A" w:rsidRPr="00383A7C" w:rsidRDefault="005A159A" w:rsidP="00D538B7">
                            <w:pPr>
                              <w:rPr>
                                <w:rFonts w:ascii="Calibri" w:hAnsi="Calibri"/>
                                <w:b/>
                              </w:rPr>
                            </w:pPr>
                            <w:r>
                              <w:rPr>
                                <w:rFonts w:ascii="Calibri" w:hAnsi="Calibri"/>
                                <w:b/>
                              </w:rPr>
                              <w:t>Question 15: What will participants be told about the study? Will any information on procedures or the purpose of the study withheld? If any information is to be withheld, justify this decision.</w:t>
                            </w:r>
                          </w:p>
                        </w:txbxContent>
                      </wps:txbx>
                      <wps:bodyPr rot="0" vert="horz" wrap="square" lIns="91440" tIns="45720" rIns="91440" bIns="45720" anchor="t" anchorCtr="0" upright="1">
                        <a:spAutoFit/>
                      </wps:bodyPr>
                    </wps:wsp>
                  </a:graphicData>
                </a:graphic>
              </wp:inline>
            </w:drawing>
          </mc:Choice>
          <mc:Fallback>
            <w:pict>
              <v:shape w14:anchorId="1D7985BE" id="_x0000_s1062" type="#_x0000_t202" style="width:491.75pt;height: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">
                <v:textbox style="mso-fit-shape-to-text:t">
                  <w:txbxContent>
                    <w:p w14:paraId="61FD6C35" w14:textId="77777777" w:rsidR="005A159A" w:rsidRPr="00383A7C" w:rsidRDefault="005A159A" w:rsidP="00D538B7">
                      <w:pPr>
                        <w:rPr>
                          <w:rFonts w:ascii="Calibri" w:hAnsi="Calibri"/>
                          <w:b/>
                        </w:rPr>
                      </w:pPr>
                      <w:r>
                        <w:rPr>
                          <w:rFonts w:ascii="Calibri" w:hAnsi="Calibri"/>
                          <w:b/>
                        </w:rPr>
                        <w:t>Question 15: What will participants be told about the study? Will any information on procedures or the purpose of the study withheld? If any information is to be withheld, justify this decision.</w:t>
                      </w:r>
                    </w:p>
                  </w:txbxContent>
                </v:textbox>
                <w10:anchorlock/>
              </v:shape>
            </w:pict>
          </mc:Fallback>
        </mc:AlternateContent>
      </w:r>
    </w:p>
    <w:p w14:paraId="22C12455" w14:textId="77777777" w:rsidR="00D538B7" w:rsidRPr="00C52286" w:rsidRDefault="00D538B7" w:rsidP="00D538B7">
      <w:pPr>
        <w:pStyle w:val="applicpara"/>
        <w:rPr>
          <w:rFonts w:asciiTheme="majorHAnsi" w:hAnsiTheme="majorHAnsi" w:cstheme="majorHAnsi"/>
          <w:sz w:val="24"/>
          <w:szCs w:val="24"/>
        </w:rPr>
      </w:pPr>
      <w:r w:rsidRPr="00C52286">
        <w:rPr>
          <w:rFonts w:asciiTheme="majorHAnsi" w:hAnsiTheme="majorHAnsi" w:cstheme="majorHAnsi"/>
          <w:noProof/>
          <w:sz w:val="24"/>
          <w:szCs w:val="24"/>
          <w:lang w:val="en-US" w:bidi="he-IL"/>
        </w:rPr>
        <mc:AlternateContent>
          <mc:Choice Requires="wps">
            <w:drawing>
              <wp:inline distT="0" distB="0" distL="0" distR="0" wp14:anchorId="2F596517" wp14:editId="1387FDDF">
                <wp:extent cx="6251575" cy="277495"/>
                <wp:effectExtent l="0" t="0" r="0" b="0"/>
                <wp:docPr id="44"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1575" cy="277495"/>
                        </a:xfrm>
                        <a:prstGeom prst="rect">
                          <a:avLst/>
                        </a:prstGeom>
                        <a:solidFill>
                          <a:srgbClr val="D6E3BC"/>
                        </a:solidFill>
                        <a:ln>
                          <a:noFill/>
                        </a:ln>
                        <a:effectLst/>
                        <a:extLst>
                          <a:ext uri="{91240B29-F687-4F45-9708-019B960494DF}">
                            <a14:hiddenLine xmlns:a14="http://schemas.microsoft.com/office/drawing/2010/main" w="12700">
                              <a:solidFill>
                                <a:srgbClr val="9BBB59"/>
                              </a:solidFill>
                              <a:miter lim="800000"/>
                              <a:headEnd/>
                              <a:tailEnd/>
                            </a14:hiddenLine>
                          </a:ext>
                          <a:ext uri="{AF507438-7753-43E0-B8FC-AC1667EBCBE1}">
                            <a14:hiddenEffects xmlns:a14="http://schemas.microsoft.com/office/drawing/2010/main">
                              <a:effectLst>
                                <a:outerShdw dist="28398" dir="3806097" algn="ctr" rotWithShape="0">
                                  <a:srgbClr val="4E6128"/>
                                </a:outerShdw>
                              </a:effectLst>
                            </a14:hiddenEffects>
                          </a:ext>
                        </a:extLst>
                      </wps:spPr>
                      <wps:txbx>
                        <w:txbxContent>
                          <w:p w14:paraId="279DB10D" w14:textId="77777777" w:rsidR="005A159A" w:rsidRPr="005A4725" w:rsidRDefault="005A159A" w:rsidP="00D538B7">
                            <w:pPr>
                              <w:rPr>
                                <w:rFonts w:ascii="Calibri" w:hAnsi="Calibri"/>
                                <w:i/>
                                <w:sz w:val="24"/>
                                <w:szCs w:val="24"/>
                              </w:rPr>
                            </w:pPr>
                            <w:r w:rsidRPr="00D97E8B">
                              <w:rPr>
                                <w:rFonts w:ascii="Calibri" w:hAnsi="Calibri"/>
                                <w:i/>
                                <w:sz w:val="24"/>
                                <w:szCs w:val="24"/>
                              </w:rPr>
                              <w:t xml:space="preserve">Notes: </w:t>
                            </w:r>
                            <w:r>
                              <w:rPr>
                                <w:rFonts w:ascii="Calibri" w:hAnsi="Calibri"/>
                                <w:b/>
                                <w:i/>
                                <w:sz w:val="24"/>
                                <w:szCs w:val="24"/>
                              </w:rPr>
                              <w:t>A draft information sheet that sets out the purpose of the study and what will be required of the participants is at the end of this application. Please complete/adapt as necessary and attach as an appendix.</w:t>
                            </w:r>
                          </w:p>
                        </w:txbxContent>
                      </wps:txbx>
                      <wps:bodyPr rot="0" vert="horz" wrap="square" lIns="91440" tIns="45720" rIns="91440" bIns="45720" anchor="t" anchorCtr="0" upright="1">
                        <a:spAutoFit/>
                      </wps:bodyPr>
                    </wps:wsp>
                  </a:graphicData>
                </a:graphic>
              </wp:inline>
            </w:drawing>
          </mc:Choice>
          <mc:Fallback>
            <w:pict>
              <v:shape w14:anchorId="2F596517" id="_x0000_s1063" type="#_x0000_t202" style="width:492.25pt;height: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" fillcolor="#d6e3bc" stroked="f" strokecolor="#9bbb59" strokeweight="1pt">
                <v:shadow color="#4e6128" offset="1pt"/>
                <v:textbox style="mso-fit-shape-to-text:t">
                  <w:txbxContent>
                    <w:p w14:paraId="279DB10D" w14:textId="77777777" w:rsidR="005A159A" w:rsidRPr="005A4725" w:rsidRDefault="005A159A" w:rsidP="00D538B7">
                      <w:pPr>
                        <w:rPr>
                          <w:rFonts w:ascii="Calibri" w:hAnsi="Calibri"/>
                          <w:i/>
                          <w:sz w:val="24"/>
                          <w:szCs w:val="24"/>
                        </w:rPr>
                      </w:pPr>
                      <w:r w:rsidRPr="00D97E8B">
                        <w:rPr>
                          <w:rFonts w:ascii="Calibri" w:hAnsi="Calibri"/>
                          <w:i/>
                          <w:sz w:val="24"/>
                          <w:szCs w:val="24"/>
                        </w:rPr>
                        <w:t xml:space="preserve">Notes: </w:t>
                      </w:r>
                      <w:r>
                        <w:rPr>
                          <w:rFonts w:ascii="Calibri" w:hAnsi="Calibri"/>
                          <w:b/>
                          <w:i/>
                          <w:sz w:val="24"/>
                          <w:szCs w:val="24"/>
                        </w:rPr>
                        <w:t>A draft information sheet that sets out the purpose of the study and what will be required of the participants is at the end of this application. Please complete/adapt as necessary and attach as an appendix.</w:t>
                      </w:r>
                    </w:p>
                  </w:txbxContent>
                </v:textbox>
                <w10:anchorlock/>
              </v:shape>
            </w:pict>
          </mc:Fallback>
        </mc:AlternateContent>
      </w:r>
    </w:p>
    <w:p w14:paraId="669B98A8" w14:textId="369B135F" w:rsidR="00D538B7" w:rsidRDefault="00D538B7" w:rsidP="00D538B7">
      <w:pPr>
        <w:pStyle w:val="applicquestion"/>
        <w:ind w:left="0" w:firstLine="0"/>
        <w:rPr>
          <w:rFonts w:asciiTheme="majorHAnsi" w:hAnsiTheme="majorHAnsi" w:cstheme="majorHAnsi"/>
          <w:sz w:val="24"/>
          <w:szCs w:val="24"/>
        </w:rPr>
      </w:pPr>
    </w:p>
    <w:p w14:paraId="7A3C65AE" w14:textId="567A0803" w:rsidR="00D538B7" w:rsidRPr="00BC50A6" w:rsidRDefault="00217EE7" w:rsidP="00BC50A6">
      <w:pPr>
        <w:pStyle w:val="applicquestion"/>
        <w:ind w:left="0" w:firstLine="0"/>
        <w:rPr>
          <w:rFonts w:asciiTheme="majorHAnsi" w:hAnsiTheme="majorHAnsi" w:cstheme="majorHAnsi"/>
          <w:b/>
          <w:sz w:val="24"/>
          <w:szCs w:val="24"/>
        </w:rPr>
      </w:pPr>
      <w:r>
        <w:rPr>
          <w:rFonts w:asciiTheme="majorHAnsi" w:hAnsiTheme="majorHAnsi" w:cstheme="majorHAnsi"/>
          <w:b/>
          <w:sz w:val="24"/>
          <w:szCs w:val="24"/>
        </w:rPr>
        <w:t>Information given to participants:</w:t>
      </w:r>
    </w:p>
    <w:p w14:paraId="7A15BFB1" w14:textId="37BFF276" w:rsidR="00D538B7" w:rsidRDefault="00BC50A6" w:rsidP="00D538B7">
      <w:pPr>
        <w:rPr>
          <w:rFonts w:asciiTheme="majorHAnsi" w:hAnsiTheme="majorHAnsi" w:cstheme="majorHAnsi"/>
        </w:rPr>
      </w:pPr>
      <w:r>
        <w:rPr>
          <w:rFonts w:asciiTheme="majorHAnsi" w:hAnsiTheme="majorHAnsi" w:cstheme="majorHAnsi"/>
        </w:rPr>
        <w:t>Participants will be provided with the information sheet in the appendix which lists the purpose and procedures of th</w:t>
      </w:r>
      <w:r w:rsidR="000B6ED8">
        <w:rPr>
          <w:rFonts w:asciiTheme="majorHAnsi" w:hAnsiTheme="majorHAnsi" w:cstheme="majorHAnsi"/>
        </w:rPr>
        <w:t xml:space="preserve">is </w:t>
      </w:r>
      <w:r>
        <w:rPr>
          <w:rFonts w:asciiTheme="majorHAnsi" w:hAnsiTheme="majorHAnsi" w:cstheme="majorHAnsi"/>
        </w:rPr>
        <w:t>study. No information concerning th</w:t>
      </w:r>
      <w:r w:rsidR="000B6ED8">
        <w:rPr>
          <w:rFonts w:asciiTheme="majorHAnsi" w:hAnsiTheme="majorHAnsi" w:cstheme="majorHAnsi"/>
        </w:rPr>
        <w:t>ese</w:t>
      </w:r>
      <w:r>
        <w:rPr>
          <w:rFonts w:asciiTheme="majorHAnsi" w:hAnsiTheme="majorHAnsi" w:cstheme="majorHAnsi"/>
        </w:rPr>
        <w:t xml:space="preserve"> will be withheld.</w:t>
      </w:r>
      <w:r w:rsidR="00F15ABF">
        <w:rPr>
          <w:rFonts w:asciiTheme="majorHAnsi" w:hAnsiTheme="majorHAnsi" w:cstheme="majorHAnsi"/>
        </w:rPr>
        <w:t xml:space="preserve"> </w:t>
      </w:r>
    </w:p>
    <w:p w14:paraId="7699F355" w14:textId="77777777" w:rsidR="00BC50A6" w:rsidRPr="00C52286" w:rsidRDefault="00BC50A6" w:rsidP="00D538B7">
      <w:pPr>
        <w:rPr>
          <w:rFonts w:asciiTheme="majorHAnsi" w:hAnsiTheme="majorHAnsi" w:cstheme="majorHAnsi"/>
        </w:rPr>
      </w:pPr>
    </w:p>
    <w:p w14:paraId="2F67D054" w14:textId="77777777" w:rsidR="00D538B7" w:rsidRPr="00C52286" w:rsidRDefault="00D538B7" w:rsidP="00D538B7">
      <w:pPr>
        <w:pStyle w:val="applicpara"/>
        <w:rPr>
          <w:rFonts w:asciiTheme="majorHAnsi" w:hAnsiTheme="majorHAnsi" w:cstheme="majorHAnsi"/>
          <w:sz w:val="24"/>
          <w:szCs w:val="24"/>
        </w:rPr>
      </w:pPr>
      <w:r w:rsidRPr="00C52286">
        <w:rPr>
          <w:rFonts w:asciiTheme="majorHAnsi" w:hAnsiTheme="majorHAnsi" w:cstheme="majorHAnsi"/>
          <w:noProof/>
          <w:sz w:val="24"/>
          <w:szCs w:val="24"/>
          <w:lang w:val="en-US" w:bidi="he-IL"/>
        </w:rPr>
        <mc:AlternateContent>
          <mc:Choice Requires="wps">
            <w:drawing>
              <wp:inline distT="0" distB="0" distL="0" distR="0" wp14:anchorId="1B890F67" wp14:editId="7420B4D6">
                <wp:extent cx="6245225" cy="287020"/>
                <wp:effectExtent l="9525" t="9525" r="12700" b="8255"/>
                <wp:docPr id="46"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87020"/>
                        </a:xfrm>
                        <a:prstGeom prst="rect">
                          <a:avLst/>
                        </a:prstGeom>
                        <a:solidFill>
                          <a:srgbClr val="FFFFFF"/>
                        </a:solidFill>
                        <a:ln w="9525">
                          <a:solidFill>
                            <a:srgbClr val="000000"/>
                          </a:solidFill>
                          <a:miter lim="800000"/>
                          <a:headEnd/>
                          <a:tailEnd/>
                        </a:ln>
                      </wps:spPr>
                      <wps:txbx>
                        <w:txbxContent>
                          <w:p w14:paraId="64D096EE" w14:textId="77777777" w:rsidR="005A159A" w:rsidRPr="00383A7C" w:rsidRDefault="005A159A" w:rsidP="00D538B7">
                            <w:pPr>
                              <w:rPr>
                                <w:rFonts w:ascii="Calibri" w:hAnsi="Calibri"/>
                                <w:b/>
                              </w:rPr>
                            </w:pPr>
                            <w:r>
                              <w:rPr>
                                <w:rFonts w:ascii="Calibri" w:hAnsi="Calibri"/>
                                <w:b/>
                              </w:rPr>
                              <w:t>Question 16: Describe the procedures in place for maintaining that participant personal information and data collected will be treated with confidentiality and their anonymity respected.</w:t>
                            </w:r>
                            <w:r w:rsidRPr="00383A7C">
                              <w:rPr>
                                <w:rFonts w:ascii="Calibri" w:hAnsi="Calibri"/>
                                <w:b/>
                              </w:rPr>
                              <w:t xml:space="preserve">  </w:t>
                            </w:r>
                            <w:r>
                              <w:rPr>
                                <w:rFonts w:ascii="Calibri" w:hAnsi="Calibri"/>
                                <w:b/>
                              </w:rPr>
                              <w:t>Please list all people who will have access to the data.</w:t>
                            </w:r>
                          </w:p>
                        </w:txbxContent>
                      </wps:txbx>
                      <wps:bodyPr rot="0" vert="horz" wrap="square" lIns="91440" tIns="45720" rIns="91440" bIns="45720" anchor="t" anchorCtr="0" upright="1">
                        <a:spAutoFit/>
                      </wps:bodyPr>
                    </wps:wsp>
                  </a:graphicData>
                </a:graphic>
              </wp:inline>
            </w:drawing>
          </mc:Choice>
          <mc:Fallback>
            <w:pict>
              <v:shape w14:anchorId="1B890F67" id="_x0000_s1064" type="#_x0000_t202" style="width:491.75pt;height:2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">
                <v:textbox style="mso-fit-shape-to-text:t">
                  <w:txbxContent>
                    <w:p w14:paraId="64D096EE" w14:textId="77777777" w:rsidR="005A159A" w:rsidRPr="00383A7C" w:rsidRDefault="005A159A" w:rsidP="00D538B7">
                      <w:pPr>
                        <w:rPr>
                          <w:rFonts w:ascii="Calibri" w:hAnsi="Calibri"/>
                          <w:b/>
                        </w:rPr>
                      </w:pPr>
                      <w:r>
                        <w:rPr>
                          <w:rFonts w:ascii="Calibri" w:hAnsi="Calibri"/>
                          <w:b/>
                        </w:rPr>
                        <w:t>Question 16: Describe the procedures in place for maintaining that participant personal information and data collected will be treated with confidentiality and their anonymity respected.</w:t>
                      </w:r>
                      <w:r w:rsidRPr="00383A7C">
                        <w:rPr>
                          <w:rFonts w:ascii="Calibri" w:hAnsi="Calibri"/>
                          <w:b/>
                        </w:rPr>
                        <w:t xml:space="preserve">  </w:t>
                      </w:r>
                      <w:r>
                        <w:rPr>
                          <w:rFonts w:ascii="Calibri" w:hAnsi="Calibri"/>
                          <w:b/>
                        </w:rPr>
                        <w:t>Please list all people who will have access to the data.</w:t>
                      </w:r>
                    </w:p>
                  </w:txbxContent>
                </v:textbox>
                <w10:anchorlock/>
              </v:shape>
            </w:pict>
          </mc:Fallback>
        </mc:AlternateContent>
      </w:r>
    </w:p>
    <w:p w14:paraId="3CAFF710" w14:textId="77777777" w:rsidR="00D538B7" w:rsidRPr="00C52286" w:rsidRDefault="00D538B7" w:rsidP="00D538B7">
      <w:pPr>
        <w:pStyle w:val="applicpara"/>
        <w:rPr>
          <w:rFonts w:asciiTheme="majorHAnsi" w:hAnsiTheme="majorHAnsi" w:cstheme="majorHAnsi"/>
          <w:sz w:val="24"/>
          <w:szCs w:val="24"/>
        </w:rPr>
      </w:pPr>
      <w:r w:rsidRPr="00C52286">
        <w:rPr>
          <w:rFonts w:asciiTheme="majorHAnsi" w:hAnsiTheme="majorHAnsi" w:cstheme="majorHAnsi"/>
          <w:noProof/>
          <w:sz w:val="24"/>
          <w:szCs w:val="24"/>
          <w:lang w:val="en-US" w:bidi="he-IL"/>
        </w:rPr>
        <mc:AlternateContent>
          <mc:Choice Requires="wps">
            <w:drawing>
              <wp:inline distT="0" distB="0" distL="0" distR="0" wp14:anchorId="25C66E74" wp14:editId="48882398">
                <wp:extent cx="6249670" cy="277495"/>
                <wp:effectExtent l="0" t="0" r="0" b="0"/>
                <wp:docPr id="47"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9670" cy="277495"/>
                        </a:xfrm>
                        <a:prstGeom prst="rect">
                          <a:avLst/>
                        </a:prstGeom>
                        <a:solidFill>
                          <a:srgbClr val="D6E3BC"/>
                        </a:solidFill>
                        <a:ln>
                          <a:noFill/>
                        </a:ln>
                        <a:effectLst/>
                        <a:extLst>
                          <a:ext uri="{91240B29-F687-4F45-9708-019B960494DF}">
                            <a14:hiddenLine xmlns:a14="http://schemas.microsoft.com/office/drawing/2010/main" w="12700">
                              <a:solidFill>
                                <a:srgbClr val="9BBB59"/>
                              </a:solidFill>
                              <a:miter lim="800000"/>
                              <a:headEnd/>
                              <a:tailEnd/>
                            </a14:hiddenLine>
                          </a:ext>
                          <a:ext uri="{AF507438-7753-43E0-B8FC-AC1667EBCBE1}">
                            <a14:hiddenEffects xmlns:a14="http://schemas.microsoft.com/office/drawing/2010/main">
                              <a:effectLst>
                                <a:outerShdw dist="28398" dir="3806097" algn="ctr" rotWithShape="0">
                                  <a:srgbClr val="4E6128"/>
                                </a:outerShdw>
                              </a:effectLst>
                            </a14:hiddenEffects>
                          </a:ext>
                        </a:extLst>
                      </wps:spPr>
                      <wps:txbx>
                        <w:txbxContent>
                          <w:p w14:paraId="16EBE7AA" w14:textId="77777777" w:rsidR="005A159A" w:rsidRDefault="005A159A" w:rsidP="00946270">
                            <w:pPr>
                              <w:rPr>
                                <w:rFonts w:ascii="Calibri" w:hAnsi="Calibri"/>
                                <w:i/>
                                <w:sz w:val="24"/>
                                <w:szCs w:val="24"/>
                              </w:rPr>
                            </w:pPr>
                            <w:r w:rsidRPr="00D97E8B">
                              <w:rPr>
                                <w:rFonts w:ascii="Calibri" w:hAnsi="Calibri"/>
                                <w:i/>
                                <w:sz w:val="24"/>
                                <w:szCs w:val="24"/>
                              </w:rPr>
                              <w:t xml:space="preserve">Notes: </w:t>
                            </w:r>
                            <w:r>
                              <w:rPr>
                                <w:rFonts w:ascii="Calibri" w:hAnsi="Calibri"/>
                                <w:i/>
                                <w:sz w:val="24"/>
                                <w:szCs w:val="24"/>
                              </w:rPr>
                              <w:t>Personal identifying information is defined as:</w:t>
                            </w:r>
                          </w:p>
                          <w:p w14:paraId="73231010" w14:textId="77777777" w:rsidR="005A159A" w:rsidRPr="00B07B38" w:rsidRDefault="005A159A" w:rsidP="00946270">
                            <w:pPr>
                              <w:numPr>
                                <w:ilvl w:val="0"/>
                                <w:numId w:val="1"/>
                              </w:numPr>
                              <w:rPr>
                                <w:rFonts w:ascii="Calibri" w:hAnsi="Calibri"/>
                                <w:i/>
                                <w:sz w:val="24"/>
                                <w:szCs w:val="24"/>
                              </w:rPr>
                            </w:pPr>
                            <w:r w:rsidRPr="00B07B38">
                              <w:rPr>
                                <w:rFonts w:ascii="Calibri" w:hAnsi="Calibri"/>
                                <w:b/>
                                <w:bCs/>
                                <w:i/>
                                <w:sz w:val="24"/>
                                <w:szCs w:val="24"/>
                              </w:rPr>
                              <w:t>Biographical information or current living situation</w:t>
                            </w:r>
                            <w:r w:rsidRPr="00B07B38">
                              <w:rPr>
                                <w:rFonts w:ascii="Calibri" w:hAnsi="Calibri"/>
                                <w:i/>
                                <w:sz w:val="24"/>
                                <w:szCs w:val="24"/>
                              </w:rPr>
                              <w:t>, including dates of birth, Social Security numbers, phone numbers and email addresses.</w:t>
                            </w:r>
                          </w:p>
                          <w:p w14:paraId="232C3591" w14:textId="77777777" w:rsidR="005A159A" w:rsidRPr="00B07B38" w:rsidRDefault="005A159A" w:rsidP="00946270">
                            <w:pPr>
                              <w:numPr>
                                <w:ilvl w:val="0"/>
                                <w:numId w:val="1"/>
                              </w:numPr>
                              <w:rPr>
                                <w:rFonts w:ascii="Calibri" w:hAnsi="Calibri"/>
                                <w:i/>
                                <w:sz w:val="24"/>
                                <w:szCs w:val="24"/>
                              </w:rPr>
                            </w:pPr>
                            <w:r w:rsidRPr="00B07B38">
                              <w:rPr>
                                <w:rFonts w:ascii="Calibri" w:hAnsi="Calibri"/>
                                <w:b/>
                                <w:bCs/>
                                <w:i/>
                                <w:sz w:val="24"/>
                                <w:szCs w:val="24"/>
                              </w:rPr>
                              <w:t>Looks, appearance and behaviour</w:t>
                            </w:r>
                            <w:r w:rsidRPr="00B07B38">
                              <w:rPr>
                                <w:rFonts w:ascii="Calibri" w:hAnsi="Calibri"/>
                                <w:i/>
                                <w:sz w:val="24"/>
                                <w:szCs w:val="24"/>
                              </w:rPr>
                              <w:t>, including eye colour, weight and character traits.</w:t>
                            </w:r>
                          </w:p>
                          <w:p w14:paraId="720FC9F9" w14:textId="77777777" w:rsidR="005A159A" w:rsidRPr="00B07B38" w:rsidRDefault="005A159A" w:rsidP="00946270">
                            <w:pPr>
                              <w:numPr>
                                <w:ilvl w:val="0"/>
                                <w:numId w:val="1"/>
                              </w:numPr>
                              <w:rPr>
                                <w:rFonts w:ascii="Calibri" w:hAnsi="Calibri"/>
                                <w:i/>
                                <w:sz w:val="24"/>
                                <w:szCs w:val="24"/>
                              </w:rPr>
                            </w:pPr>
                            <w:r w:rsidRPr="00B07B38">
                              <w:rPr>
                                <w:rFonts w:ascii="Calibri" w:hAnsi="Calibri"/>
                                <w:b/>
                                <w:bCs/>
                                <w:i/>
                                <w:sz w:val="24"/>
                                <w:szCs w:val="24"/>
                              </w:rPr>
                              <w:t>Workplace data and information about education</w:t>
                            </w:r>
                            <w:r w:rsidRPr="00B07B38">
                              <w:rPr>
                                <w:rFonts w:ascii="Calibri" w:hAnsi="Calibri"/>
                                <w:i/>
                                <w:sz w:val="24"/>
                                <w:szCs w:val="24"/>
                              </w:rPr>
                              <w:t>, including salary, tax information and student numbers.</w:t>
                            </w:r>
                          </w:p>
                          <w:p w14:paraId="62C44E8A" w14:textId="77777777" w:rsidR="005A159A" w:rsidRPr="00B07B38" w:rsidRDefault="005A159A" w:rsidP="00946270">
                            <w:pPr>
                              <w:numPr>
                                <w:ilvl w:val="0"/>
                                <w:numId w:val="1"/>
                              </w:numPr>
                              <w:rPr>
                                <w:rFonts w:ascii="Calibri" w:hAnsi="Calibri"/>
                                <w:i/>
                                <w:sz w:val="24"/>
                                <w:szCs w:val="24"/>
                              </w:rPr>
                            </w:pPr>
                            <w:r w:rsidRPr="00B07B38">
                              <w:rPr>
                                <w:rFonts w:ascii="Calibri" w:hAnsi="Calibri"/>
                                <w:b/>
                                <w:bCs/>
                                <w:i/>
                                <w:sz w:val="24"/>
                                <w:szCs w:val="24"/>
                              </w:rPr>
                              <w:t>Private and subjective data</w:t>
                            </w:r>
                            <w:r w:rsidRPr="00B07B38">
                              <w:rPr>
                                <w:rFonts w:ascii="Calibri" w:hAnsi="Calibri"/>
                                <w:i/>
                                <w:sz w:val="24"/>
                                <w:szCs w:val="24"/>
                              </w:rPr>
                              <w:t>, including religion, political opinions and geo-tracking data.</w:t>
                            </w:r>
                          </w:p>
                          <w:p w14:paraId="2508A040" w14:textId="15292F94" w:rsidR="005A159A" w:rsidRPr="00946270" w:rsidRDefault="005A159A" w:rsidP="00D538B7">
                            <w:pPr>
                              <w:numPr>
                                <w:ilvl w:val="0"/>
                                <w:numId w:val="1"/>
                              </w:numPr>
                              <w:rPr>
                                <w:rFonts w:ascii="Calibri" w:hAnsi="Calibri"/>
                                <w:i/>
                                <w:sz w:val="24"/>
                                <w:szCs w:val="24"/>
                              </w:rPr>
                            </w:pPr>
                            <w:r w:rsidRPr="00B07B38">
                              <w:rPr>
                                <w:rFonts w:ascii="Calibri" w:hAnsi="Calibri"/>
                                <w:b/>
                                <w:bCs/>
                                <w:i/>
                                <w:sz w:val="24"/>
                                <w:szCs w:val="24"/>
                              </w:rPr>
                              <w:t>Health, sickness and genetics</w:t>
                            </w:r>
                            <w:r w:rsidRPr="00B07B38">
                              <w:rPr>
                                <w:rFonts w:ascii="Calibri" w:hAnsi="Calibri"/>
                                <w:i/>
                                <w:sz w:val="24"/>
                                <w:szCs w:val="24"/>
                              </w:rPr>
                              <w:t>, including medical history, genetic data and information about sick leave.</w:t>
                            </w:r>
                          </w:p>
                          <w:p w14:paraId="4506F9C4" w14:textId="56F883FA" w:rsidR="005A159A" w:rsidRPr="00C96EFB" w:rsidRDefault="005A159A" w:rsidP="00D538B7">
                            <w:pPr>
                              <w:rPr>
                                <w:rFonts w:ascii="Calibri" w:hAnsi="Calibri"/>
                                <w:i/>
                                <w:sz w:val="24"/>
                                <w:szCs w:val="24"/>
                              </w:rPr>
                            </w:pPr>
                            <w:r>
                              <w:rPr>
                                <w:rFonts w:ascii="Calibri" w:hAnsi="Calibri"/>
                                <w:i/>
                                <w:sz w:val="24"/>
                                <w:szCs w:val="24"/>
                              </w:rPr>
                              <w:t>Include how any identifying information will be kept separate for data collected; where data will be stored and for how long; what use will be made of the data. Say who will have access to participants’ personal data and for how long personal data will be stored or accessed after the study has ended. If using interview data, describe how you will ensure that all identifying information will be removed from the transcripts.</w:t>
                            </w:r>
                            <w:r w:rsidRPr="00782E37">
                              <w:rPr>
                                <w:rFonts w:ascii="Calibri" w:hAnsi="Calibri"/>
                                <w:i/>
                                <w:sz w:val="24"/>
                                <w:szCs w:val="24"/>
                              </w:rPr>
                              <w:t xml:space="preserve"> </w:t>
                            </w:r>
                            <w:r>
                              <w:rPr>
                                <w:rFonts w:ascii="Calibri" w:hAnsi="Calibri"/>
                                <w:i/>
                                <w:sz w:val="24"/>
                                <w:szCs w:val="24"/>
                              </w:rPr>
                              <w:t>Please state how long you will keep consent forms for (e.g., until marking of project, publication of data)</w:t>
                            </w:r>
                          </w:p>
                        </w:txbxContent>
                      </wps:txbx>
                      <wps:bodyPr rot="0" vert="horz" wrap="square" lIns="91440" tIns="45720" rIns="91440" bIns="45720" anchor="t" anchorCtr="0" upright="1">
                        <a:spAutoFit/>
                      </wps:bodyPr>
                    </wps:wsp>
                  </a:graphicData>
                </a:graphic>
              </wp:inline>
            </w:drawing>
          </mc:Choice>
          <mc:Fallback>
            <w:pict>
              <v:shape w14:anchorId="25C66E74" id="_x0000_s1065" type="#_x0000_t202" style="width:492.1pt;height: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" fillcolor="#d6e3bc" stroked="f" strokecolor="#9bbb59" strokeweight="1pt">
                <v:shadow color="#4e6128" offset="1pt"/>
                <v:textbox style="mso-fit-shape-to-text:t">
                  <w:txbxContent>
                    <w:p w14:paraId="16EBE7AA" w14:textId="77777777" w:rsidR="005A159A" w:rsidRDefault="005A159A" w:rsidP="00946270">
                      <w:pPr>
                        <w:rPr>
                          <w:rFonts w:ascii="Calibri" w:hAnsi="Calibri"/>
                          <w:i/>
                          <w:sz w:val="24"/>
                          <w:szCs w:val="24"/>
                        </w:rPr>
                      </w:pPr>
                      <w:r w:rsidRPr="00D97E8B">
                        <w:rPr>
                          <w:rFonts w:ascii="Calibri" w:hAnsi="Calibri"/>
                          <w:i/>
                          <w:sz w:val="24"/>
                          <w:szCs w:val="24"/>
                        </w:rPr>
                        <w:t xml:space="preserve">Notes: </w:t>
                      </w:r>
                      <w:r>
                        <w:rPr>
                          <w:rFonts w:ascii="Calibri" w:hAnsi="Calibri"/>
                          <w:i/>
                          <w:sz w:val="24"/>
                          <w:szCs w:val="24"/>
                        </w:rPr>
                        <w:t>Personal identifying information is defined as:</w:t>
                      </w:r>
                    </w:p>
                    <w:p w14:paraId="73231010" w14:textId="77777777" w:rsidR="005A159A" w:rsidRPr="00B07B38" w:rsidRDefault="005A159A" w:rsidP="00946270">
                      <w:pPr>
                        <w:numPr>
                          <w:ilvl w:val="0"/>
                          <w:numId w:val="1"/>
                        </w:numPr>
                        <w:rPr>
                          <w:rFonts w:ascii="Calibri" w:hAnsi="Calibri"/>
                          <w:i/>
                          <w:sz w:val="24"/>
                          <w:szCs w:val="24"/>
                        </w:rPr>
                      </w:pPr>
                      <w:r w:rsidRPr="00B07B38">
                        <w:rPr>
                          <w:rFonts w:ascii="Calibri" w:hAnsi="Calibri"/>
                          <w:b/>
                          <w:bCs/>
                          <w:i/>
                          <w:sz w:val="24"/>
                          <w:szCs w:val="24"/>
                        </w:rPr>
                        <w:t>Biographical information or current living situation</w:t>
                      </w:r>
                      <w:r w:rsidRPr="00B07B38">
                        <w:rPr>
                          <w:rFonts w:ascii="Calibri" w:hAnsi="Calibri"/>
                          <w:i/>
                          <w:sz w:val="24"/>
                          <w:szCs w:val="24"/>
                        </w:rPr>
                        <w:t>, including dates of birth, Social Security numbers, phone numbers and email addresses.</w:t>
                      </w:r>
                    </w:p>
                    <w:p w14:paraId="232C3591" w14:textId="77777777" w:rsidR="005A159A" w:rsidRPr="00B07B38" w:rsidRDefault="005A159A" w:rsidP="00946270">
                      <w:pPr>
                        <w:numPr>
                          <w:ilvl w:val="0"/>
                          <w:numId w:val="1"/>
                        </w:numPr>
                        <w:rPr>
                          <w:rFonts w:ascii="Calibri" w:hAnsi="Calibri"/>
                          <w:i/>
                          <w:sz w:val="24"/>
                          <w:szCs w:val="24"/>
                        </w:rPr>
                      </w:pPr>
                      <w:r w:rsidRPr="00B07B38">
                        <w:rPr>
                          <w:rFonts w:ascii="Calibri" w:hAnsi="Calibri"/>
                          <w:b/>
                          <w:bCs/>
                          <w:i/>
                          <w:sz w:val="24"/>
                          <w:szCs w:val="24"/>
                        </w:rPr>
                        <w:t>Looks, appearance and behaviour</w:t>
                      </w:r>
                      <w:r w:rsidRPr="00B07B38">
                        <w:rPr>
                          <w:rFonts w:ascii="Calibri" w:hAnsi="Calibri"/>
                          <w:i/>
                          <w:sz w:val="24"/>
                          <w:szCs w:val="24"/>
                        </w:rPr>
                        <w:t>, including eye colour, weight and character traits.</w:t>
                      </w:r>
                    </w:p>
                    <w:p w14:paraId="720FC9F9" w14:textId="77777777" w:rsidR="005A159A" w:rsidRPr="00B07B38" w:rsidRDefault="005A159A" w:rsidP="00946270">
                      <w:pPr>
                        <w:numPr>
                          <w:ilvl w:val="0"/>
                          <w:numId w:val="1"/>
                        </w:numPr>
                        <w:rPr>
                          <w:rFonts w:ascii="Calibri" w:hAnsi="Calibri"/>
                          <w:i/>
                          <w:sz w:val="24"/>
                          <w:szCs w:val="24"/>
                        </w:rPr>
                      </w:pPr>
                      <w:r w:rsidRPr="00B07B38">
                        <w:rPr>
                          <w:rFonts w:ascii="Calibri" w:hAnsi="Calibri"/>
                          <w:b/>
                          <w:bCs/>
                          <w:i/>
                          <w:sz w:val="24"/>
                          <w:szCs w:val="24"/>
                        </w:rPr>
                        <w:t>Workplace data and information about education</w:t>
                      </w:r>
                      <w:r w:rsidRPr="00B07B38">
                        <w:rPr>
                          <w:rFonts w:ascii="Calibri" w:hAnsi="Calibri"/>
                          <w:i/>
                          <w:sz w:val="24"/>
                          <w:szCs w:val="24"/>
                        </w:rPr>
                        <w:t>, including salary, tax information and student numbers.</w:t>
                      </w:r>
                    </w:p>
                    <w:p w14:paraId="62C44E8A" w14:textId="77777777" w:rsidR="005A159A" w:rsidRPr="00B07B38" w:rsidRDefault="005A159A" w:rsidP="00946270">
                      <w:pPr>
                        <w:numPr>
                          <w:ilvl w:val="0"/>
                          <w:numId w:val="1"/>
                        </w:numPr>
                        <w:rPr>
                          <w:rFonts w:ascii="Calibri" w:hAnsi="Calibri"/>
                          <w:i/>
                          <w:sz w:val="24"/>
                          <w:szCs w:val="24"/>
                        </w:rPr>
                      </w:pPr>
                      <w:r w:rsidRPr="00B07B38">
                        <w:rPr>
                          <w:rFonts w:ascii="Calibri" w:hAnsi="Calibri"/>
                          <w:b/>
                          <w:bCs/>
                          <w:i/>
                          <w:sz w:val="24"/>
                          <w:szCs w:val="24"/>
                        </w:rPr>
                        <w:t>Private and subjective data</w:t>
                      </w:r>
                      <w:r w:rsidRPr="00B07B38">
                        <w:rPr>
                          <w:rFonts w:ascii="Calibri" w:hAnsi="Calibri"/>
                          <w:i/>
                          <w:sz w:val="24"/>
                          <w:szCs w:val="24"/>
                        </w:rPr>
                        <w:t>, including religion, political opinions and geo-tracking data.</w:t>
                      </w:r>
                    </w:p>
                    <w:p w14:paraId="2508A040" w14:textId="15292F94" w:rsidR="005A159A" w:rsidRPr="00946270" w:rsidRDefault="005A159A" w:rsidP="00D538B7">
                      <w:pPr>
                        <w:numPr>
                          <w:ilvl w:val="0"/>
                          <w:numId w:val="1"/>
                        </w:numPr>
                        <w:rPr>
                          <w:rFonts w:ascii="Calibri" w:hAnsi="Calibri"/>
                          <w:i/>
                          <w:sz w:val="24"/>
                          <w:szCs w:val="24"/>
                        </w:rPr>
                      </w:pPr>
                      <w:r w:rsidRPr="00B07B38">
                        <w:rPr>
                          <w:rFonts w:ascii="Calibri" w:hAnsi="Calibri"/>
                          <w:b/>
                          <w:bCs/>
                          <w:i/>
                          <w:sz w:val="24"/>
                          <w:szCs w:val="24"/>
                        </w:rPr>
                        <w:t>Health, sickness and genetics</w:t>
                      </w:r>
                      <w:r w:rsidRPr="00B07B38">
                        <w:rPr>
                          <w:rFonts w:ascii="Calibri" w:hAnsi="Calibri"/>
                          <w:i/>
                          <w:sz w:val="24"/>
                          <w:szCs w:val="24"/>
                        </w:rPr>
                        <w:t>, including medical history, genetic data and information about sick leave.</w:t>
                      </w:r>
                    </w:p>
                    <w:p w14:paraId="4506F9C4" w14:textId="56F883FA" w:rsidR="005A159A" w:rsidRPr="00C96EFB" w:rsidRDefault="005A159A" w:rsidP="00D538B7">
                      <w:pPr>
                        <w:rPr>
                          <w:rFonts w:ascii="Calibri" w:hAnsi="Calibri"/>
                          <w:i/>
                          <w:sz w:val="24"/>
                          <w:szCs w:val="24"/>
                        </w:rPr>
                      </w:pPr>
                      <w:r>
                        <w:rPr>
                          <w:rFonts w:ascii="Calibri" w:hAnsi="Calibri"/>
                          <w:i/>
                          <w:sz w:val="24"/>
                          <w:szCs w:val="24"/>
                        </w:rPr>
                        <w:t>Include how any identifying information will be kept separate for data collected; where data will be stored and for how long; what use will be made of the data. Say who will have access to participants’ personal data and for how long personal data will be stored or accessed after the study has ended. If using interview data, describe how you will ensure that all identifying information will be removed from the transcripts.</w:t>
                      </w:r>
                      <w:r w:rsidRPr="00782E37">
                        <w:rPr>
                          <w:rFonts w:ascii="Calibri" w:hAnsi="Calibri"/>
                          <w:i/>
                          <w:sz w:val="24"/>
                          <w:szCs w:val="24"/>
                        </w:rPr>
                        <w:t xml:space="preserve"> </w:t>
                      </w:r>
                      <w:r>
                        <w:rPr>
                          <w:rFonts w:ascii="Calibri" w:hAnsi="Calibri"/>
                          <w:i/>
                          <w:sz w:val="24"/>
                          <w:szCs w:val="24"/>
                        </w:rPr>
                        <w:t>Please state how long you will keep consent forms for (e.g., until marking of project, publication of data)</w:t>
                      </w:r>
                    </w:p>
                  </w:txbxContent>
                </v:textbox>
                <w10:anchorlock/>
              </v:shape>
            </w:pict>
          </mc:Fallback>
        </mc:AlternateContent>
      </w:r>
    </w:p>
    <w:p w14:paraId="45A604C4" w14:textId="509B194D" w:rsidR="00D538B7" w:rsidRPr="00C52286" w:rsidRDefault="00D538B7" w:rsidP="00D538B7">
      <w:pPr>
        <w:pStyle w:val="applicquestion"/>
        <w:ind w:left="0" w:firstLine="0"/>
        <w:rPr>
          <w:rFonts w:asciiTheme="majorHAnsi" w:hAnsiTheme="majorHAnsi" w:cstheme="majorHAnsi"/>
          <w:sz w:val="24"/>
          <w:szCs w:val="24"/>
        </w:rPr>
      </w:pPr>
    </w:p>
    <w:p w14:paraId="4545FC22" w14:textId="530A1AA4" w:rsidR="00276B89" w:rsidRDefault="00A73DA4" w:rsidP="00847B6D">
      <w:pPr>
        <w:pStyle w:val="applicquestion"/>
        <w:ind w:left="0" w:firstLine="0"/>
        <w:rPr>
          <w:rFonts w:asciiTheme="majorHAnsi" w:hAnsiTheme="majorHAnsi" w:cstheme="majorHAnsi"/>
          <w:b/>
          <w:sz w:val="24"/>
          <w:szCs w:val="24"/>
        </w:rPr>
      </w:pPr>
      <w:r w:rsidRPr="00B16E17">
        <w:rPr>
          <w:rFonts w:asciiTheme="majorHAnsi" w:hAnsiTheme="majorHAnsi" w:cstheme="majorHAnsi"/>
          <w:b/>
          <w:sz w:val="24"/>
          <w:szCs w:val="24"/>
        </w:rPr>
        <w:t xml:space="preserve">Please state your data management plan: </w:t>
      </w:r>
    </w:p>
    <w:p w14:paraId="3CDACB89" w14:textId="7B78BE39" w:rsidR="00F15ABF" w:rsidRDefault="00D9017D" w:rsidP="009826A4">
      <w:pPr>
        <w:pStyle w:val="applicquestion"/>
        <w:ind w:left="0" w:firstLine="0"/>
        <w:rPr>
          <w:rFonts w:asciiTheme="majorHAnsi" w:hAnsiTheme="majorHAnsi" w:cstheme="majorHAnsi"/>
          <w:sz w:val="22"/>
          <w:szCs w:val="22"/>
        </w:rPr>
      </w:pPr>
      <w:r>
        <w:rPr>
          <w:rFonts w:asciiTheme="majorHAnsi" w:hAnsiTheme="majorHAnsi" w:cstheme="majorHAnsi"/>
          <w:sz w:val="22"/>
          <w:szCs w:val="22"/>
        </w:rPr>
        <w:t>The data we record will be strictly limited to what is necessary to achieve our research goals</w:t>
      </w:r>
      <w:del w:id="23" w:author="Matan Mazor" w:date="2022-01-27T14:07:00Z">
        <w:r w:rsidDel="007F2F61">
          <w:rPr>
            <w:rFonts w:asciiTheme="majorHAnsi" w:hAnsiTheme="majorHAnsi" w:cstheme="majorHAnsi"/>
            <w:sz w:val="22"/>
            <w:szCs w:val="22"/>
          </w:rPr>
          <w:delText xml:space="preserve">. </w:delText>
        </w:r>
        <w:r w:rsidR="00C152E4" w:rsidDel="007F2F61">
          <w:rPr>
            <w:rFonts w:asciiTheme="majorHAnsi" w:hAnsiTheme="majorHAnsi" w:cstheme="majorHAnsi"/>
            <w:sz w:val="22"/>
            <w:szCs w:val="22"/>
          </w:rPr>
          <w:delText>The</w:delText>
        </w:r>
        <w:r w:rsidDel="007F2F61">
          <w:rPr>
            <w:rFonts w:asciiTheme="majorHAnsi" w:hAnsiTheme="majorHAnsi" w:cstheme="majorHAnsi"/>
            <w:sz w:val="22"/>
            <w:szCs w:val="22"/>
          </w:rPr>
          <w:delText xml:space="preserve"> personal identifying</w:delText>
        </w:r>
        <w:r w:rsidR="00B62C59" w:rsidDel="007F2F61">
          <w:rPr>
            <w:rFonts w:asciiTheme="majorHAnsi" w:hAnsiTheme="majorHAnsi" w:cstheme="majorHAnsi"/>
            <w:sz w:val="22"/>
            <w:szCs w:val="22"/>
          </w:rPr>
          <w:delText xml:space="preserve"> </w:delText>
        </w:r>
        <w:r w:rsidR="000701F6" w:rsidDel="007F2F61">
          <w:rPr>
            <w:rFonts w:asciiTheme="majorHAnsi" w:hAnsiTheme="majorHAnsi" w:cstheme="majorHAnsi"/>
            <w:sz w:val="22"/>
            <w:szCs w:val="22"/>
          </w:rPr>
          <w:delText>information that</w:delText>
        </w:r>
        <w:r w:rsidR="00C152E4" w:rsidDel="007F2F61">
          <w:rPr>
            <w:rFonts w:asciiTheme="majorHAnsi" w:hAnsiTheme="majorHAnsi" w:cstheme="majorHAnsi"/>
            <w:sz w:val="22"/>
            <w:szCs w:val="22"/>
          </w:rPr>
          <w:delText xml:space="preserve"> participants</w:delText>
        </w:r>
        <w:r w:rsidR="006D1671" w:rsidDel="007F2F61">
          <w:rPr>
            <w:rFonts w:asciiTheme="majorHAnsi" w:hAnsiTheme="majorHAnsi" w:cstheme="majorHAnsi"/>
            <w:sz w:val="22"/>
            <w:szCs w:val="22"/>
          </w:rPr>
          <w:delText xml:space="preserve"> </w:delText>
        </w:r>
        <w:r w:rsidR="000701F6" w:rsidDel="007F2F61">
          <w:rPr>
            <w:rFonts w:asciiTheme="majorHAnsi" w:hAnsiTheme="majorHAnsi" w:cstheme="majorHAnsi"/>
            <w:sz w:val="22"/>
            <w:szCs w:val="22"/>
          </w:rPr>
          <w:delText>provide us</w:delText>
        </w:r>
        <w:r w:rsidDel="007F2F61">
          <w:rPr>
            <w:rFonts w:asciiTheme="majorHAnsi" w:hAnsiTheme="majorHAnsi" w:cstheme="majorHAnsi"/>
            <w:sz w:val="22"/>
            <w:szCs w:val="22"/>
          </w:rPr>
          <w:delText xml:space="preserve"> (i.</w:delText>
        </w:r>
        <w:r w:rsidR="00C152E4" w:rsidDel="007F2F61">
          <w:rPr>
            <w:rFonts w:asciiTheme="majorHAnsi" w:hAnsiTheme="majorHAnsi" w:cstheme="majorHAnsi"/>
            <w:sz w:val="22"/>
            <w:szCs w:val="22"/>
          </w:rPr>
          <w:delText>e.</w:delText>
        </w:r>
        <w:r w:rsidDel="007F2F61">
          <w:rPr>
            <w:rFonts w:asciiTheme="majorHAnsi" w:hAnsiTheme="majorHAnsi" w:cstheme="majorHAnsi"/>
            <w:sz w:val="22"/>
            <w:szCs w:val="22"/>
          </w:rPr>
          <w:delText xml:space="preserve"> contact details) will only be used </w:delText>
        </w:r>
        <w:r w:rsidR="00B62C59" w:rsidDel="007F2F61">
          <w:rPr>
            <w:rFonts w:asciiTheme="majorHAnsi" w:hAnsiTheme="majorHAnsi" w:cstheme="majorHAnsi"/>
            <w:sz w:val="22"/>
            <w:szCs w:val="22"/>
          </w:rPr>
          <w:delText xml:space="preserve">for </w:delText>
        </w:r>
        <w:r w:rsidR="006D1671" w:rsidDel="007F2F61">
          <w:rPr>
            <w:rFonts w:asciiTheme="majorHAnsi" w:hAnsiTheme="majorHAnsi" w:cstheme="majorHAnsi"/>
            <w:sz w:val="22"/>
            <w:szCs w:val="22"/>
          </w:rPr>
          <w:delText>the</w:delText>
        </w:r>
        <w:r w:rsidR="00B62C59" w:rsidDel="007F2F61">
          <w:rPr>
            <w:rFonts w:asciiTheme="majorHAnsi" w:hAnsiTheme="majorHAnsi" w:cstheme="majorHAnsi"/>
            <w:sz w:val="22"/>
            <w:szCs w:val="22"/>
          </w:rPr>
          <w:delText xml:space="preserve"> intended purpose </w:delText>
        </w:r>
        <w:r w:rsidR="00C152E4" w:rsidDel="007F2F61">
          <w:rPr>
            <w:rFonts w:asciiTheme="majorHAnsi" w:hAnsiTheme="majorHAnsi" w:cstheme="majorHAnsi"/>
            <w:sz w:val="22"/>
            <w:szCs w:val="22"/>
          </w:rPr>
          <w:delText xml:space="preserve">of providing </w:delText>
        </w:r>
        <w:r w:rsidR="00B62C59" w:rsidDel="007F2F61">
          <w:rPr>
            <w:rFonts w:asciiTheme="majorHAnsi" w:hAnsiTheme="majorHAnsi" w:cstheme="majorHAnsi"/>
            <w:sz w:val="22"/>
            <w:szCs w:val="22"/>
          </w:rPr>
          <w:delText xml:space="preserve">communications </w:delText>
        </w:r>
        <w:r w:rsidR="000701F6" w:rsidDel="007F2F61">
          <w:rPr>
            <w:rFonts w:asciiTheme="majorHAnsi" w:hAnsiTheme="majorHAnsi" w:cstheme="majorHAnsi"/>
            <w:sz w:val="22"/>
            <w:szCs w:val="22"/>
          </w:rPr>
          <w:delText>regarding</w:delText>
        </w:r>
        <w:r w:rsidR="00C152E4" w:rsidDel="007F2F61">
          <w:rPr>
            <w:rFonts w:asciiTheme="majorHAnsi" w:hAnsiTheme="majorHAnsi" w:cstheme="majorHAnsi"/>
            <w:sz w:val="22"/>
            <w:szCs w:val="22"/>
          </w:rPr>
          <w:delText xml:space="preserve"> </w:delText>
        </w:r>
        <w:r w:rsidR="00B62C59" w:rsidDel="007F2F61">
          <w:rPr>
            <w:rFonts w:asciiTheme="majorHAnsi" w:hAnsiTheme="majorHAnsi" w:cstheme="majorHAnsi"/>
            <w:sz w:val="22"/>
            <w:szCs w:val="22"/>
          </w:rPr>
          <w:delText>the study</w:delText>
        </w:r>
        <w:r w:rsidR="003B310B" w:rsidDel="007F2F61">
          <w:rPr>
            <w:rFonts w:asciiTheme="majorHAnsi" w:hAnsiTheme="majorHAnsi" w:cstheme="majorHAnsi"/>
            <w:sz w:val="22"/>
            <w:szCs w:val="22"/>
          </w:rPr>
          <w:delText xml:space="preserve"> or </w:delText>
        </w:r>
        <w:r w:rsidR="003B310B" w:rsidRPr="00CB5AB9" w:rsidDel="007F2F61">
          <w:rPr>
            <w:rFonts w:asciiTheme="majorHAnsi" w:hAnsiTheme="majorHAnsi" w:cstheme="majorHAnsi"/>
            <w:sz w:val="22"/>
            <w:szCs w:val="22"/>
          </w:rPr>
          <w:delText>removing their data from the study if they wish</w:delText>
        </w:r>
        <w:r w:rsidR="003B310B" w:rsidDel="007F2F61">
          <w:rPr>
            <w:rFonts w:asciiTheme="majorHAnsi" w:hAnsiTheme="majorHAnsi" w:cstheme="majorHAnsi"/>
            <w:sz w:val="22"/>
            <w:szCs w:val="22"/>
          </w:rPr>
          <w:delText>.</w:delText>
        </w:r>
      </w:del>
      <w:ins w:id="24" w:author="Matan Mazor" w:date="2022-01-27T14:07:00Z">
        <w:r w:rsidR="007F2F61">
          <w:rPr>
            <w:rFonts w:asciiTheme="majorHAnsi" w:hAnsiTheme="majorHAnsi" w:cstheme="majorHAnsi"/>
            <w:sz w:val="22"/>
            <w:szCs w:val="22"/>
          </w:rPr>
          <w:t xml:space="preserve"> </w:t>
        </w:r>
      </w:ins>
      <w:ins w:id="25" w:author="Matan Mazor" w:date="2022-01-27T14:12:00Z">
        <w:r w:rsidR="009826A4">
          <w:rPr>
            <w:rFonts w:asciiTheme="majorHAnsi" w:hAnsiTheme="majorHAnsi" w:cstheme="majorHAnsi"/>
            <w:sz w:val="22"/>
            <w:szCs w:val="22"/>
          </w:rPr>
          <w:t xml:space="preserve"> </w:t>
        </w:r>
      </w:ins>
      <w:ins w:id="26" w:author="Matan Mazor" w:date="2022-01-27T14:07:00Z">
        <w:r w:rsidR="007F2F61">
          <w:rPr>
            <w:rFonts w:asciiTheme="majorHAnsi" w:hAnsiTheme="majorHAnsi" w:cstheme="majorHAnsi"/>
            <w:sz w:val="22"/>
            <w:szCs w:val="22"/>
          </w:rPr>
          <w:t>We will not collect identifying information such as names and contact details. Demogr</w:t>
        </w:r>
        <w:r w:rsidR="009826A4">
          <w:rPr>
            <w:rFonts w:asciiTheme="majorHAnsi" w:hAnsiTheme="majorHAnsi" w:cstheme="majorHAnsi"/>
            <w:sz w:val="22"/>
            <w:szCs w:val="22"/>
          </w:rPr>
          <w:t>aphic data, including age</w:t>
        </w:r>
        <w:r w:rsidR="007F2F61">
          <w:rPr>
            <w:rFonts w:asciiTheme="majorHAnsi" w:hAnsiTheme="majorHAnsi" w:cstheme="majorHAnsi"/>
            <w:sz w:val="22"/>
            <w:szCs w:val="22"/>
          </w:rPr>
          <w:t xml:space="preserve">, </w:t>
        </w:r>
      </w:ins>
      <w:del w:id="27" w:author="Matan Mazor" w:date="2022-01-27T14:12:00Z">
        <w:r w:rsidR="00B62C59" w:rsidDel="009826A4">
          <w:rPr>
            <w:rFonts w:asciiTheme="majorHAnsi" w:hAnsiTheme="majorHAnsi" w:cstheme="majorHAnsi"/>
            <w:sz w:val="22"/>
            <w:szCs w:val="22"/>
          </w:rPr>
          <w:delText xml:space="preserve"> </w:delText>
        </w:r>
      </w:del>
      <w:ins w:id="28" w:author="Matan Mazor" w:date="2022-01-27T14:08:00Z">
        <w:r w:rsidR="007F2F61">
          <w:rPr>
            <w:rFonts w:asciiTheme="majorHAnsi" w:hAnsiTheme="majorHAnsi" w:cstheme="majorHAnsi"/>
            <w:sz w:val="22"/>
            <w:szCs w:val="22"/>
          </w:rPr>
          <w:t xml:space="preserve">country of origin, employment status, </w:t>
        </w:r>
      </w:ins>
      <w:ins w:id="29" w:author="Matan Mazor" w:date="2022-01-27T14:09:00Z">
        <w:r w:rsidR="009826A4">
          <w:rPr>
            <w:rFonts w:asciiTheme="majorHAnsi" w:hAnsiTheme="majorHAnsi" w:cstheme="majorHAnsi"/>
            <w:sz w:val="22"/>
            <w:szCs w:val="22"/>
          </w:rPr>
          <w:t xml:space="preserve">first language, nationality, sex, and student status, is collected automatically by Prolific, and will not be used </w:t>
        </w:r>
      </w:ins>
      <w:ins w:id="30" w:author="Matan Mazor" w:date="2022-01-27T14:10:00Z">
        <w:r w:rsidR="009826A4">
          <w:rPr>
            <w:rFonts w:asciiTheme="majorHAnsi" w:hAnsiTheme="majorHAnsi" w:cstheme="majorHAnsi"/>
            <w:sz w:val="22"/>
            <w:szCs w:val="22"/>
          </w:rPr>
          <w:t xml:space="preserve">or shared by us. </w:t>
        </w:r>
      </w:ins>
      <w:r w:rsidR="00B62C59">
        <w:rPr>
          <w:rFonts w:asciiTheme="majorHAnsi" w:hAnsiTheme="majorHAnsi" w:cstheme="majorHAnsi"/>
          <w:sz w:val="22"/>
          <w:szCs w:val="22"/>
        </w:rPr>
        <w:t>This</w:t>
      </w:r>
      <w:r w:rsidR="00C152E4">
        <w:rPr>
          <w:rFonts w:asciiTheme="majorHAnsi" w:hAnsiTheme="majorHAnsi" w:cstheme="majorHAnsi"/>
          <w:sz w:val="22"/>
          <w:szCs w:val="22"/>
        </w:rPr>
        <w:t xml:space="preserve"> sensitive</w:t>
      </w:r>
      <w:r w:rsidR="00B62C59">
        <w:rPr>
          <w:rFonts w:asciiTheme="majorHAnsi" w:hAnsiTheme="majorHAnsi" w:cstheme="majorHAnsi"/>
          <w:sz w:val="22"/>
          <w:szCs w:val="22"/>
        </w:rPr>
        <w:t xml:space="preserve"> data will be stored securely and separately</w:t>
      </w:r>
      <w:r w:rsidR="00C152E4">
        <w:rPr>
          <w:rFonts w:asciiTheme="majorHAnsi" w:hAnsiTheme="majorHAnsi" w:cstheme="majorHAnsi"/>
          <w:sz w:val="22"/>
          <w:szCs w:val="22"/>
        </w:rPr>
        <w:t xml:space="preserve"> from the anonymised </w:t>
      </w:r>
      <w:r w:rsidR="00B62C59">
        <w:rPr>
          <w:rFonts w:asciiTheme="majorHAnsi" w:hAnsiTheme="majorHAnsi" w:cstheme="majorHAnsi"/>
          <w:sz w:val="22"/>
          <w:szCs w:val="22"/>
        </w:rPr>
        <w:t>experiment</w:t>
      </w:r>
      <w:r w:rsidR="00C152E4">
        <w:rPr>
          <w:rFonts w:asciiTheme="majorHAnsi" w:hAnsiTheme="majorHAnsi" w:cstheme="majorHAnsi"/>
          <w:sz w:val="22"/>
          <w:szCs w:val="22"/>
        </w:rPr>
        <w:t>al</w:t>
      </w:r>
      <w:r w:rsidR="00B62C59">
        <w:rPr>
          <w:rFonts w:asciiTheme="majorHAnsi" w:hAnsiTheme="majorHAnsi" w:cstheme="majorHAnsi"/>
          <w:sz w:val="22"/>
          <w:szCs w:val="22"/>
        </w:rPr>
        <w:t xml:space="preserve"> data we intend to gather</w:t>
      </w:r>
      <w:r w:rsidR="006D1671">
        <w:rPr>
          <w:rFonts w:asciiTheme="majorHAnsi" w:hAnsiTheme="majorHAnsi" w:cstheme="majorHAnsi"/>
          <w:sz w:val="22"/>
          <w:szCs w:val="22"/>
        </w:rPr>
        <w:t xml:space="preserve"> and will be</w:t>
      </w:r>
      <w:r w:rsidR="000701F6">
        <w:rPr>
          <w:rFonts w:asciiTheme="majorHAnsi" w:hAnsiTheme="majorHAnsi" w:cstheme="majorHAnsi"/>
          <w:sz w:val="22"/>
          <w:szCs w:val="22"/>
        </w:rPr>
        <w:t xml:space="preserve"> destroyed</w:t>
      </w:r>
      <w:r w:rsidR="006D1671">
        <w:rPr>
          <w:rFonts w:asciiTheme="majorHAnsi" w:hAnsiTheme="majorHAnsi" w:cstheme="majorHAnsi"/>
          <w:sz w:val="22"/>
          <w:szCs w:val="22"/>
        </w:rPr>
        <w:t xml:space="preserve"> </w:t>
      </w:r>
      <w:r w:rsidR="00E96D90">
        <w:rPr>
          <w:rFonts w:asciiTheme="majorHAnsi" w:hAnsiTheme="majorHAnsi" w:cstheme="majorHAnsi"/>
          <w:sz w:val="22"/>
          <w:szCs w:val="22"/>
        </w:rPr>
        <w:t>before</w:t>
      </w:r>
      <w:r w:rsidR="006D1671">
        <w:rPr>
          <w:rFonts w:asciiTheme="majorHAnsi" w:hAnsiTheme="majorHAnsi" w:cstheme="majorHAnsi"/>
          <w:sz w:val="22"/>
          <w:szCs w:val="22"/>
        </w:rPr>
        <w:t xml:space="preserve"> 5 years have passed.</w:t>
      </w:r>
      <w:r w:rsidR="006D1671" w:rsidRPr="006D1671">
        <w:rPr>
          <w:rFonts w:asciiTheme="majorHAnsi" w:hAnsiTheme="majorHAnsi" w:cstheme="majorHAnsi"/>
          <w:sz w:val="22"/>
          <w:szCs w:val="22"/>
        </w:rPr>
        <w:t xml:space="preserve"> </w:t>
      </w:r>
      <w:del w:id="31" w:author="Matan Mazor" w:date="2022-01-27T14:10:00Z">
        <w:r w:rsidR="006D1671" w:rsidDel="009826A4">
          <w:rPr>
            <w:rFonts w:asciiTheme="majorHAnsi" w:hAnsiTheme="majorHAnsi" w:cstheme="majorHAnsi"/>
            <w:sz w:val="22"/>
            <w:szCs w:val="22"/>
          </w:rPr>
          <w:delText>Access to spreadsheets containing anonymised data will be limited to the named researchers</w:delText>
        </w:r>
        <w:r w:rsidR="001F0A99" w:rsidDel="009826A4">
          <w:rPr>
            <w:rFonts w:asciiTheme="majorHAnsi" w:hAnsiTheme="majorHAnsi" w:cstheme="majorHAnsi"/>
            <w:sz w:val="22"/>
            <w:szCs w:val="22"/>
          </w:rPr>
          <w:delText xml:space="preserve"> </w:delText>
        </w:r>
        <w:r w:rsidR="006D1671" w:rsidDel="009826A4">
          <w:rPr>
            <w:rFonts w:asciiTheme="majorHAnsi" w:hAnsiTheme="majorHAnsi" w:cstheme="majorHAnsi"/>
            <w:sz w:val="22"/>
            <w:szCs w:val="22"/>
          </w:rPr>
          <w:delText xml:space="preserve">and any dissemination of </w:delText>
        </w:r>
        <w:r w:rsidR="001F0A99" w:rsidDel="009826A4">
          <w:rPr>
            <w:rFonts w:asciiTheme="majorHAnsi" w:hAnsiTheme="majorHAnsi" w:cstheme="majorHAnsi"/>
            <w:sz w:val="22"/>
            <w:szCs w:val="22"/>
          </w:rPr>
          <w:delText>this</w:delText>
        </w:r>
        <w:r w:rsidR="006D1671" w:rsidDel="009826A4">
          <w:rPr>
            <w:rFonts w:asciiTheme="majorHAnsi" w:hAnsiTheme="majorHAnsi" w:cstheme="majorHAnsi"/>
            <w:sz w:val="22"/>
            <w:szCs w:val="22"/>
          </w:rPr>
          <w:delText xml:space="preserve"> (e.g. academic meetings or publications in journals) will also be in this redacted form.</w:delText>
        </w:r>
      </w:del>
      <w:ins w:id="32" w:author="Matan Mazor" w:date="2022-01-27T14:10:00Z">
        <w:r w:rsidR="009826A4">
          <w:rPr>
            <w:rFonts w:asciiTheme="majorHAnsi" w:hAnsiTheme="majorHAnsi" w:cstheme="majorHAnsi"/>
            <w:sz w:val="22"/>
            <w:szCs w:val="22"/>
          </w:rPr>
          <w:t xml:space="preserve"> Anonymized data will be made available on an online repository, to ensure reproducibility and transparency.</w:t>
        </w:r>
      </w:ins>
      <w:r w:rsidR="006D1671">
        <w:rPr>
          <w:rFonts w:asciiTheme="majorHAnsi" w:hAnsiTheme="majorHAnsi" w:cstheme="majorHAnsi"/>
          <w:sz w:val="22"/>
          <w:szCs w:val="22"/>
        </w:rPr>
        <w:t xml:space="preserve"> The information we are recording, how we are going to use it and participants’ rights regarding this will be transparently disclosed in the information and consent forms provided to participants at the beginning of the study session.</w:t>
      </w:r>
    </w:p>
    <w:p w14:paraId="4AE06BD6" w14:textId="77777777" w:rsidR="00F15ABF" w:rsidRPr="00F15ABF" w:rsidRDefault="00F15ABF" w:rsidP="00847B6D">
      <w:pPr>
        <w:pStyle w:val="applicquestion"/>
        <w:ind w:left="0" w:firstLine="0"/>
        <w:rPr>
          <w:rFonts w:asciiTheme="majorHAnsi" w:hAnsiTheme="majorHAnsi" w:cstheme="majorHAnsi"/>
          <w:sz w:val="22"/>
          <w:szCs w:val="22"/>
        </w:rPr>
      </w:pPr>
    </w:p>
    <w:p w14:paraId="3E00E6B6" w14:textId="77777777" w:rsidR="00782E37" w:rsidRPr="00B16E17" w:rsidRDefault="00782E37" w:rsidP="00782E37">
      <w:pPr>
        <w:pStyle w:val="applicquestion"/>
        <w:rPr>
          <w:rFonts w:asciiTheme="majorHAnsi" w:hAnsiTheme="majorHAnsi" w:cstheme="majorHAnsi"/>
          <w:b/>
          <w:sz w:val="24"/>
          <w:szCs w:val="24"/>
        </w:rPr>
      </w:pPr>
      <w:r w:rsidRPr="00B16E17">
        <w:rPr>
          <w:rFonts w:asciiTheme="majorHAnsi" w:hAnsiTheme="majorHAnsi" w:cstheme="majorHAnsi"/>
          <w:b/>
          <w:sz w:val="24"/>
          <w:szCs w:val="24"/>
        </w:rPr>
        <w:t>Procedures for confidentiality and anonymity:</w:t>
      </w:r>
    </w:p>
    <w:p w14:paraId="439FAD6F" w14:textId="4354CC86" w:rsidR="00782E37" w:rsidRPr="00ED6C4B" w:rsidDel="009826A4" w:rsidRDefault="00C73100" w:rsidP="009826A4">
      <w:pPr>
        <w:pStyle w:val="applicquestion"/>
        <w:ind w:left="0" w:firstLine="0"/>
        <w:rPr>
          <w:del w:id="33" w:author="Matan Mazor" w:date="2022-01-27T14:12:00Z"/>
          <w:rFonts w:asciiTheme="majorHAnsi" w:hAnsiTheme="majorHAnsi" w:cstheme="majorHAnsi"/>
          <w:sz w:val="22"/>
          <w:szCs w:val="22"/>
        </w:rPr>
      </w:pPr>
      <w:r w:rsidRPr="00ED6C4B">
        <w:rPr>
          <w:rFonts w:asciiTheme="majorHAnsi" w:hAnsiTheme="majorHAnsi" w:cstheme="majorHAnsi"/>
          <w:sz w:val="22"/>
          <w:szCs w:val="22"/>
        </w:rPr>
        <w:t>Confidentiality and a</w:t>
      </w:r>
      <w:r w:rsidR="00BC50A6" w:rsidRPr="00ED6C4B">
        <w:rPr>
          <w:rFonts w:asciiTheme="majorHAnsi" w:hAnsiTheme="majorHAnsi" w:cstheme="majorHAnsi"/>
          <w:sz w:val="22"/>
          <w:szCs w:val="22"/>
        </w:rPr>
        <w:t xml:space="preserve">nonymity will be ensured </w:t>
      </w:r>
      <w:del w:id="34" w:author="Matan Mazor" w:date="2022-01-27T14:11:00Z">
        <w:r w:rsidR="00BC50A6" w:rsidRPr="00ED6C4B" w:rsidDel="009826A4">
          <w:rPr>
            <w:rFonts w:asciiTheme="majorHAnsi" w:hAnsiTheme="majorHAnsi" w:cstheme="majorHAnsi"/>
            <w:sz w:val="22"/>
            <w:szCs w:val="22"/>
          </w:rPr>
          <w:delText xml:space="preserve">by allocating participants with </w:delText>
        </w:r>
        <w:r w:rsidR="00DD32FC" w:rsidDel="009826A4">
          <w:rPr>
            <w:rFonts w:asciiTheme="majorHAnsi" w:hAnsiTheme="majorHAnsi" w:cstheme="majorHAnsi"/>
            <w:sz w:val="22"/>
            <w:szCs w:val="22"/>
          </w:rPr>
          <w:delText xml:space="preserve">unique </w:delText>
        </w:r>
        <w:r w:rsidR="00BC50A6" w:rsidRPr="00ED6C4B" w:rsidDel="009826A4">
          <w:rPr>
            <w:rFonts w:asciiTheme="majorHAnsi" w:hAnsiTheme="majorHAnsi" w:cstheme="majorHAnsi"/>
            <w:sz w:val="22"/>
            <w:szCs w:val="22"/>
          </w:rPr>
          <w:delText>subject numbers in place of names or other personal identifying information when</w:delText>
        </w:r>
        <w:r w:rsidR="00425C1A" w:rsidRPr="00ED6C4B" w:rsidDel="009826A4">
          <w:rPr>
            <w:rFonts w:asciiTheme="majorHAnsi" w:hAnsiTheme="majorHAnsi" w:cstheme="majorHAnsi"/>
            <w:sz w:val="22"/>
            <w:szCs w:val="22"/>
          </w:rPr>
          <w:delText xml:space="preserve"> recording</w:delText>
        </w:r>
        <w:r w:rsidR="000B6ED8" w:rsidRPr="00ED6C4B" w:rsidDel="009826A4">
          <w:rPr>
            <w:rFonts w:asciiTheme="majorHAnsi" w:hAnsiTheme="majorHAnsi" w:cstheme="majorHAnsi"/>
            <w:sz w:val="22"/>
            <w:szCs w:val="22"/>
          </w:rPr>
          <w:delText xml:space="preserve"> their experimental</w:delText>
        </w:r>
        <w:r w:rsidR="001F0A99" w:rsidDel="009826A4">
          <w:rPr>
            <w:rFonts w:asciiTheme="majorHAnsi" w:hAnsiTheme="majorHAnsi" w:cstheme="majorHAnsi"/>
            <w:sz w:val="22"/>
            <w:szCs w:val="22"/>
          </w:rPr>
          <w:delText xml:space="preserve"> data</w:delText>
        </w:r>
      </w:del>
      <w:ins w:id="35" w:author="Matan Mazor" w:date="2022-01-27T14:11:00Z">
        <w:r w:rsidR="009826A4">
          <w:rPr>
            <w:rFonts w:asciiTheme="majorHAnsi" w:hAnsiTheme="majorHAnsi" w:cstheme="majorHAnsi"/>
            <w:sz w:val="22"/>
            <w:szCs w:val="22"/>
          </w:rPr>
          <w:t>using Prolific’s anonymized ID, instead of name or name initials, as subject identifiers</w:t>
        </w:r>
      </w:ins>
      <w:r w:rsidR="001F0A99">
        <w:rPr>
          <w:rFonts w:asciiTheme="majorHAnsi" w:hAnsiTheme="majorHAnsi" w:cstheme="majorHAnsi"/>
          <w:sz w:val="22"/>
          <w:szCs w:val="22"/>
        </w:rPr>
        <w:t xml:space="preserve">. </w:t>
      </w:r>
      <w:ins w:id="36" w:author="Matan Mazor" w:date="2022-01-27T14:11:00Z">
        <w:r w:rsidR="009826A4">
          <w:rPr>
            <w:rFonts w:asciiTheme="majorHAnsi" w:hAnsiTheme="majorHAnsi" w:cstheme="majorHAnsi"/>
            <w:sz w:val="22"/>
            <w:szCs w:val="22"/>
          </w:rPr>
          <w:t>Demographic data will not be shared with any third party.</w:t>
        </w:r>
      </w:ins>
      <w:ins w:id="37" w:author="Matan Mazor" w:date="2022-01-27T14:12:00Z">
        <w:r w:rsidR="009826A4" w:rsidDel="009826A4">
          <w:rPr>
            <w:rFonts w:asciiTheme="majorHAnsi" w:hAnsiTheme="majorHAnsi" w:cstheme="majorHAnsi"/>
            <w:sz w:val="22"/>
            <w:szCs w:val="22"/>
          </w:rPr>
          <w:t xml:space="preserve"> </w:t>
        </w:r>
      </w:ins>
      <w:del w:id="38" w:author="Matan Mazor" w:date="2022-01-27T14:12:00Z">
        <w:r w:rsidR="001F0A99" w:rsidDel="009826A4">
          <w:rPr>
            <w:rFonts w:asciiTheme="majorHAnsi" w:hAnsiTheme="majorHAnsi" w:cstheme="majorHAnsi"/>
            <w:sz w:val="22"/>
            <w:szCs w:val="22"/>
          </w:rPr>
          <w:lastRenderedPageBreak/>
          <w:delText>A password protected</w:delText>
        </w:r>
        <w:r w:rsidR="00BC50A6" w:rsidRPr="00ED6C4B" w:rsidDel="009826A4">
          <w:rPr>
            <w:rFonts w:asciiTheme="majorHAnsi" w:hAnsiTheme="majorHAnsi" w:cstheme="majorHAnsi"/>
            <w:sz w:val="22"/>
            <w:szCs w:val="22"/>
          </w:rPr>
          <w:delText xml:space="preserve"> electronic record of the correspondence between these numbers and </w:delText>
        </w:r>
        <w:r w:rsidR="00DD32FC" w:rsidDel="009826A4">
          <w:rPr>
            <w:rFonts w:asciiTheme="majorHAnsi" w:hAnsiTheme="majorHAnsi" w:cstheme="majorHAnsi"/>
            <w:sz w:val="22"/>
            <w:szCs w:val="22"/>
          </w:rPr>
          <w:delText>identity</w:delText>
        </w:r>
        <w:r w:rsidR="00BC50A6" w:rsidRPr="00ED6C4B" w:rsidDel="009826A4">
          <w:rPr>
            <w:rFonts w:asciiTheme="majorHAnsi" w:hAnsiTheme="majorHAnsi" w:cstheme="majorHAnsi"/>
            <w:sz w:val="22"/>
            <w:szCs w:val="22"/>
          </w:rPr>
          <w:delText xml:space="preserve"> will be retained separately and secure</w:delText>
        </w:r>
        <w:r w:rsidRPr="00ED6C4B" w:rsidDel="009826A4">
          <w:rPr>
            <w:rFonts w:asciiTheme="majorHAnsi" w:hAnsiTheme="majorHAnsi" w:cstheme="majorHAnsi"/>
            <w:sz w:val="22"/>
            <w:szCs w:val="22"/>
          </w:rPr>
          <w:delText xml:space="preserve">ly by the primary </w:delText>
        </w:r>
        <w:r w:rsidR="000F1380" w:rsidDel="009826A4">
          <w:rPr>
            <w:rFonts w:asciiTheme="majorHAnsi" w:hAnsiTheme="majorHAnsi" w:cstheme="majorHAnsi"/>
            <w:sz w:val="22"/>
            <w:szCs w:val="22"/>
          </w:rPr>
          <w:delText>investigator</w:delText>
        </w:r>
        <w:r w:rsidRPr="00ED6C4B" w:rsidDel="009826A4">
          <w:rPr>
            <w:rFonts w:asciiTheme="majorHAnsi" w:hAnsiTheme="majorHAnsi" w:cstheme="majorHAnsi"/>
            <w:sz w:val="22"/>
            <w:szCs w:val="22"/>
          </w:rPr>
          <w:delText xml:space="preserve"> </w:delText>
        </w:r>
        <w:r w:rsidR="00BC50A6" w:rsidRPr="00ED6C4B" w:rsidDel="009826A4">
          <w:rPr>
            <w:rFonts w:asciiTheme="majorHAnsi" w:hAnsiTheme="majorHAnsi" w:cstheme="majorHAnsi"/>
            <w:sz w:val="22"/>
            <w:szCs w:val="22"/>
          </w:rPr>
          <w:delText>who will store this information</w:delText>
        </w:r>
        <w:r w:rsidR="00425C1A" w:rsidRPr="00ED6C4B" w:rsidDel="009826A4">
          <w:rPr>
            <w:rFonts w:asciiTheme="majorHAnsi" w:hAnsiTheme="majorHAnsi" w:cstheme="majorHAnsi"/>
            <w:sz w:val="22"/>
            <w:szCs w:val="22"/>
          </w:rPr>
          <w:delText xml:space="preserve"> for</w:delText>
        </w:r>
        <w:r w:rsidR="00BC50A6" w:rsidRPr="00ED6C4B" w:rsidDel="009826A4">
          <w:rPr>
            <w:rFonts w:asciiTheme="majorHAnsi" w:hAnsiTheme="majorHAnsi" w:cstheme="majorHAnsi"/>
            <w:sz w:val="22"/>
            <w:szCs w:val="22"/>
          </w:rPr>
          <w:delText xml:space="preserve"> up to 5 years.</w:delText>
        </w:r>
      </w:del>
    </w:p>
    <w:p w14:paraId="60801E00" w14:textId="77777777" w:rsidR="00782E37" w:rsidRPr="00B16E17" w:rsidRDefault="00782E37" w:rsidP="00782E37">
      <w:pPr>
        <w:pStyle w:val="applicquestion"/>
        <w:ind w:left="0" w:firstLine="0"/>
        <w:rPr>
          <w:rFonts w:asciiTheme="majorHAnsi" w:hAnsiTheme="majorHAnsi" w:cstheme="majorHAnsi"/>
          <w:b/>
          <w:sz w:val="24"/>
          <w:szCs w:val="24"/>
        </w:rPr>
      </w:pPr>
    </w:p>
    <w:p w14:paraId="5C4BD023" w14:textId="77777777" w:rsidR="00BC50A6" w:rsidRDefault="00782E37" w:rsidP="009826A4">
      <w:pPr>
        <w:pStyle w:val="applicquestion"/>
        <w:ind w:left="0" w:firstLine="0"/>
        <w:rPr>
          <w:rFonts w:asciiTheme="majorHAnsi" w:hAnsiTheme="majorHAnsi" w:cstheme="majorHAnsi"/>
          <w:b/>
          <w:sz w:val="24"/>
          <w:szCs w:val="24"/>
        </w:rPr>
        <w:pPrChange w:id="39" w:author="Matan Mazor" w:date="2022-01-27T14:12:00Z">
          <w:pPr>
            <w:pStyle w:val="applicquestion"/>
          </w:pPr>
        </w:pPrChange>
      </w:pPr>
      <w:r w:rsidRPr="00B16E17">
        <w:rPr>
          <w:rFonts w:asciiTheme="majorHAnsi" w:hAnsiTheme="majorHAnsi" w:cstheme="majorHAnsi"/>
          <w:b/>
          <w:sz w:val="24"/>
          <w:szCs w:val="24"/>
        </w:rPr>
        <w:t>Are you recording pe</w:t>
      </w:r>
      <w:r w:rsidR="008E21A3" w:rsidRPr="00B16E17">
        <w:rPr>
          <w:rFonts w:asciiTheme="majorHAnsi" w:hAnsiTheme="majorHAnsi" w:cstheme="majorHAnsi"/>
          <w:b/>
          <w:sz w:val="24"/>
          <w:szCs w:val="24"/>
        </w:rPr>
        <w:t>rsonal identifying information</w:t>
      </w:r>
      <w:r w:rsidR="00BC50A6">
        <w:rPr>
          <w:rFonts w:asciiTheme="majorHAnsi" w:hAnsiTheme="majorHAnsi" w:cstheme="majorHAnsi"/>
          <w:b/>
          <w:sz w:val="24"/>
          <w:szCs w:val="24"/>
        </w:rPr>
        <w:t>:</w:t>
      </w:r>
    </w:p>
    <w:p w14:paraId="2E0BD7F8" w14:textId="746731DA" w:rsidR="00782E37" w:rsidRPr="00ED6C4B" w:rsidDel="009826A4" w:rsidRDefault="005A159A" w:rsidP="005A159A">
      <w:pPr>
        <w:pStyle w:val="applicquestion"/>
        <w:rPr>
          <w:del w:id="40" w:author="Matan Mazor" w:date="2022-01-27T14:12:00Z"/>
          <w:rFonts w:asciiTheme="majorHAnsi" w:hAnsiTheme="majorHAnsi" w:cstheme="majorHAnsi"/>
          <w:b/>
          <w:sz w:val="22"/>
          <w:szCs w:val="22"/>
        </w:rPr>
      </w:pPr>
      <w:ins w:id="41" w:author="Matan Mazor" w:date="2022-01-27T14:14:00Z">
        <w:r>
          <w:rPr>
            <w:rFonts w:asciiTheme="majorHAnsi" w:hAnsiTheme="majorHAnsi" w:cstheme="majorHAnsi"/>
            <w:sz w:val="22"/>
            <w:szCs w:val="22"/>
          </w:rPr>
          <w:t xml:space="preserve">We will record no personal identifying information. </w:t>
        </w:r>
      </w:ins>
      <w:ins w:id="42" w:author="Matan Mazor" w:date="2022-01-27T14:12:00Z">
        <w:r w:rsidR="009826A4">
          <w:rPr>
            <w:rFonts w:asciiTheme="majorHAnsi" w:hAnsiTheme="majorHAnsi" w:cstheme="majorHAnsi"/>
            <w:sz w:val="22"/>
            <w:szCs w:val="22"/>
          </w:rPr>
          <w:t>Demographic data, including age, country of origin, employment status, first language, nationality, sex, and student status, is collected automatically by Prolific.</w:t>
        </w:r>
      </w:ins>
      <w:del w:id="43" w:author="Matan Mazor" w:date="2022-01-27T14:12:00Z">
        <w:r w:rsidR="00BC50A6" w:rsidRPr="00ED6C4B" w:rsidDel="009826A4">
          <w:rPr>
            <w:rFonts w:asciiTheme="majorHAnsi" w:hAnsiTheme="majorHAnsi" w:cstheme="majorHAnsi"/>
            <w:sz w:val="22"/>
            <w:szCs w:val="22"/>
          </w:rPr>
          <w:delText>Full names</w:delText>
        </w:r>
        <w:r w:rsidR="00276B89" w:rsidRPr="00ED6C4B" w:rsidDel="009826A4">
          <w:rPr>
            <w:rFonts w:asciiTheme="majorHAnsi" w:hAnsiTheme="majorHAnsi" w:cstheme="majorHAnsi"/>
            <w:sz w:val="22"/>
            <w:szCs w:val="22"/>
          </w:rPr>
          <w:delText xml:space="preserve">, </w:delText>
        </w:r>
        <w:r w:rsidR="008532E0" w:rsidDel="009826A4">
          <w:rPr>
            <w:rFonts w:asciiTheme="majorHAnsi" w:hAnsiTheme="majorHAnsi" w:cstheme="majorHAnsi"/>
            <w:sz w:val="22"/>
            <w:szCs w:val="22"/>
          </w:rPr>
          <w:delText>age</w:delText>
        </w:r>
        <w:r w:rsidR="00490B5C" w:rsidDel="009826A4">
          <w:rPr>
            <w:rFonts w:asciiTheme="majorHAnsi" w:hAnsiTheme="majorHAnsi" w:cstheme="majorHAnsi"/>
            <w:sz w:val="22"/>
            <w:szCs w:val="22"/>
          </w:rPr>
          <w:delText>,</w:delText>
        </w:r>
        <w:r w:rsidR="008532E0" w:rsidDel="009826A4">
          <w:rPr>
            <w:rFonts w:asciiTheme="majorHAnsi" w:hAnsiTheme="majorHAnsi" w:cstheme="majorHAnsi"/>
            <w:sz w:val="22"/>
            <w:szCs w:val="22"/>
          </w:rPr>
          <w:delText xml:space="preserve"> gender</w:delText>
        </w:r>
        <w:r w:rsidR="00490B5C" w:rsidDel="009826A4">
          <w:rPr>
            <w:rFonts w:asciiTheme="majorHAnsi" w:hAnsiTheme="majorHAnsi" w:cstheme="majorHAnsi"/>
            <w:sz w:val="22"/>
            <w:szCs w:val="22"/>
          </w:rPr>
          <w:delText xml:space="preserve"> and handedness</w:delText>
        </w:r>
        <w:r w:rsidR="000B6ED8" w:rsidRPr="00ED6C4B" w:rsidDel="009826A4">
          <w:rPr>
            <w:rFonts w:asciiTheme="majorHAnsi" w:hAnsiTheme="majorHAnsi" w:cstheme="majorHAnsi"/>
            <w:sz w:val="22"/>
            <w:szCs w:val="22"/>
          </w:rPr>
          <w:delText xml:space="preserve"> are the only personal identifying information that</w:delText>
        </w:r>
        <w:r w:rsidR="00C964F3" w:rsidDel="009826A4">
          <w:rPr>
            <w:rFonts w:asciiTheme="majorHAnsi" w:hAnsiTheme="majorHAnsi" w:cstheme="majorHAnsi"/>
            <w:sz w:val="22"/>
            <w:szCs w:val="22"/>
          </w:rPr>
          <w:delText xml:space="preserve"> will be recorded.</w:delText>
        </w:r>
      </w:del>
    </w:p>
    <w:p w14:paraId="3ACB8728" w14:textId="77777777" w:rsidR="00782E37" w:rsidRPr="00B16E17" w:rsidRDefault="00782E37" w:rsidP="00782E37">
      <w:pPr>
        <w:pStyle w:val="applicquestion"/>
        <w:rPr>
          <w:rFonts w:asciiTheme="majorHAnsi" w:hAnsiTheme="majorHAnsi" w:cstheme="majorHAnsi"/>
          <w:b/>
          <w:sz w:val="24"/>
          <w:szCs w:val="24"/>
        </w:rPr>
      </w:pPr>
    </w:p>
    <w:p w14:paraId="17690323" w14:textId="3B37CC98" w:rsidR="00782E37" w:rsidRPr="00B16E17" w:rsidRDefault="00782E37" w:rsidP="00782E37">
      <w:pPr>
        <w:pStyle w:val="applicquestion"/>
        <w:rPr>
          <w:rFonts w:asciiTheme="majorHAnsi" w:hAnsiTheme="majorHAnsi" w:cstheme="majorHAnsi"/>
          <w:b/>
          <w:sz w:val="24"/>
          <w:szCs w:val="24"/>
        </w:rPr>
      </w:pPr>
      <w:r w:rsidRPr="00B16E17">
        <w:rPr>
          <w:rFonts w:asciiTheme="majorHAnsi" w:hAnsiTheme="majorHAnsi" w:cstheme="majorHAnsi"/>
          <w:b/>
          <w:sz w:val="24"/>
          <w:szCs w:val="24"/>
        </w:rPr>
        <w:t xml:space="preserve">Why do you need to record personal </w:t>
      </w:r>
      <w:r w:rsidR="008E21A3" w:rsidRPr="00B16E17">
        <w:rPr>
          <w:rFonts w:asciiTheme="majorHAnsi" w:hAnsiTheme="majorHAnsi" w:cstheme="majorHAnsi"/>
          <w:b/>
          <w:sz w:val="24"/>
          <w:szCs w:val="24"/>
        </w:rPr>
        <w:t>identifying information:</w:t>
      </w:r>
    </w:p>
    <w:p w14:paraId="2D0CDB94" w14:textId="493321C4" w:rsidR="00782E37" w:rsidRPr="00ED6C4B" w:rsidRDefault="00800695" w:rsidP="009826A4">
      <w:pPr>
        <w:pStyle w:val="applicquestion"/>
        <w:ind w:left="0" w:firstLine="0"/>
        <w:jc w:val="both"/>
        <w:rPr>
          <w:rFonts w:asciiTheme="majorHAnsi" w:hAnsiTheme="majorHAnsi" w:cstheme="majorHAnsi"/>
          <w:sz w:val="22"/>
          <w:szCs w:val="22"/>
        </w:rPr>
      </w:pPr>
      <w:del w:id="44" w:author="Matan Mazor" w:date="2022-01-27T14:12:00Z">
        <w:r w:rsidDel="009826A4">
          <w:rPr>
            <w:rFonts w:asciiTheme="majorHAnsi" w:hAnsiTheme="majorHAnsi" w:cstheme="majorHAnsi"/>
            <w:sz w:val="22"/>
            <w:szCs w:val="22"/>
          </w:rPr>
          <w:delText>This information may be used to</w:delText>
        </w:r>
        <w:r w:rsidR="0087164C" w:rsidDel="009826A4">
          <w:rPr>
            <w:rFonts w:asciiTheme="majorHAnsi" w:hAnsiTheme="majorHAnsi" w:cstheme="majorHAnsi"/>
            <w:sz w:val="22"/>
            <w:szCs w:val="22"/>
          </w:rPr>
          <w:delText xml:space="preserve"> </w:delText>
        </w:r>
        <w:r w:rsidDel="009826A4">
          <w:rPr>
            <w:rFonts w:asciiTheme="majorHAnsi" w:hAnsiTheme="majorHAnsi" w:cstheme="majorHAnsi"/>
            <w:sz w:val="22"/>
            <w:szCs w:val="22"/>
          </w:rPr>
          <w:delText>identify participants’</w:delText>
        </w:r>
        <w:r w:rsidR="0087164C" w:rsidDel="009826A4">
          <w:rPr>
            <w:rFonts w:asciiTheme="majorHAnsi" w:hAnsiTheme="majorHAnsi" w:cstheme="majorHAnsi"/>
            <w:sz w:val="22"/>
            <w:szCs w:val="22"/>
          </w:rPr>
          <w:delText xml:space="preserve"> individual data</w:delText>
        </w:r>
        <w:r w:rsidDel="009826A4">
          <w:rPr>
            <w:rFonts w:asciiTheme="majorHAnsi" w:hAnsiTheme="majorHAnsi" w:cstheme="majorHAnsi"/>
            <w:sz w:val="22"/>
            <w:szCs w:val="22"/>
          </w:rPr>
          <w:delText xml:space="preserve"> for the purposes of deletion </w:delText>
        </w:r>
        <w:r w:rsidR="0087164C" w:rsidDel="009826A4">
          <w:rPr>
            <w:rFonts w:asciiTheme="majorHAnsi" w:hAnsiTheme="majorHAnsi" w:cstheme="majorHAnsi"/>
            <w:sz w:val="22"/>
            <w:szCs w:val="22"/>
          </w:rPr>
          <w:delText>should they wish</w:delText>
        </w:r>
        <w:r w:rsidDel="009826A4">
          <w:rPr>
            <w:rFonts w:asciiTheme="majorHAnsi" w:hAnsiTheme="majorHAnsi" w:cstheme="majorHAnsi"/>
            <w:sz w:val="22"/>
            <w:szCs w:val="22"/>
          </w:rPr>
          <w:delText xml:space="preserve"> to withdraw from the study at a later date.</w:delText>
        </w:r>
      </w:del>
      <w:ins w:id="45" w:author="Matan Mazor" w:date="2022-01-27T14:14:00Z">
        <w:r w:rsidR="005A159A">
          <w:rPr>
            <w:rFonts w:asciiTheme="majorHAnsi" w:hAnsiTheme="majorHAnsi" w:cstheme="majorHAnsi"/>
            <w:sz w:val="22"/>
            <w:szCs w:val="22"/>
          </w:rPr>
          <w:t xml:space="preserve">We will not record personal identifying information. </w:t>
        </w:r>
      </w:ins>
      <w:ins w:id="46" w:author="Matan Mazor" w:date="2022-01-27T14:12:00Z">
        <w:r w:rsidR="009826A4">
          <w:rPr>
            <w:rFonts w:asciiTheme="majorHAnsi" w:hAnsiTheme="majorHAnsi" w:cstheme="majorHAnsi"/>
            <w:sz w:val="22"/>
            <w:szCs w:val="22"/>
          </w:rPr>
          <w:t xml:space="preserve">Generic demographic data </w:t>
        </w:r>
      </w:ins>
      <w:ins w:id="47" w:author="Matan Mazor" w:date="2022-01-27T14:13:00Z">
        <w:r w:rsidR="009826A4">
          <w:rPr>
            <w:rFonts w:asciiTheme="majorHAnsi" w:hAnsiTheme="majorHAnsi" w:cstheme="majorHAnsi"/>
            <w:sz w:val="22"/>
            <w:szCs w:val="22"/>
          </w:rPr>
          <w:t>will be used to extract mean statistics at the group level.</w:t>
        </w:r>
      </w:ins>
    </w:p>
    <w:p w14:paraId="2E64B10E" w14:textId="77777777" w:rsidR="00BC50A6" w:rsidRPr="00BC50A6" w:rsidRDefault="00BC50A6" w:rsidP="00782E37">
      <w:pPr>
        <w:pStyle w:val="applicquestion"/>
        <w:rPr>
          <w:rFonts w:asciiTheme="majorHAnsi" w:hAnsiTheme="majorHAnsi" w:cstheme="majorHAnsi"/>
          <w:sz w:val="24"/>
          <w:szCs w:val="24"/>
        </w:rPr>
      </w:pPr>
    </w:p>
    <w:p w14:paraId="32AA187A" w14:textId="2A22C06F" w:rsidR="00782E37" w:rsidRPr="00B16E17" w:rsidRDefault="008E21A3" w:rsidP="00782E37">
      <w:pPr>
        <w:pStyle w:val="applicquestion"/>
        <w:rPr>
          <w:rFonts w:asciiTheme="majorHAnsi" w:hAnsiTheme="majorHAnsi" w:cstheme="majorHAnsi"/>
          <w:b/>
          <w:sz w:val="24"/>
          <w:szCs w:val="24"/>
        </w:rPr>
      </w:pPr>
      <w:r w:rsidRPr="00B16E17">
        <w:rPr>
          <w:rFonts w:asciiTheme="majorHAnsi" w:hAnsiTheme="majorHAnsi" w:cstheme="majorHAnsi"/>
          <w:b/>
          <w:sz w:val="24"/>
          <w:szCs w:val="24"/>
        </w:rPr>
        <w:t>How long will personal identifying information be kept:</w:t>
      </w:r>
    </w:p>
    <w:p w14:paraId="615092A2" w14:textId="5CE3BEC4" w:rsidR="00782E37" w:rsidRPr="00ED6C4B" w:rsidRDefault="00BC50A6" w:rsidP="005A159A">
      <w:pPr>
        <w:pStyle w:val="applicquestion"/>
        <w:ind w:left="0" w:firstLine="0"/>
        <w:rPr>
          <w:rFonts w:asciiTheme="majorHAnsi" w:hAnsiTheme="majorHAnsi" w:cstheme="majorHAnsi"/>
          <w:sz w:val="22"/>
          <w:szCs w:val="22"/>
        </w:rPr>
      </w:pPr>
      <w:del w:id="48" w:author="Matan Mazor" w:date="2022-01-27T14:13:00Z">
        <w:r w:rsidRPr="00ED6C4B" w:rsidDel="009826A4">
          <w:rPr>
            <w:rFonts w:asciiTheme="majorHAnsi" w:hAnsiTheme="majorHAnsi" w:cstheme="majorHAnsi"/>
            <w:sz w:val="22"/>
            <w:szCs w:val="22"/>
          </w:rPr>
          <w:delText>This information</w:delText>
        </w:r>
        <w:r w:rsidR="00CE6DAA" w:rsidDel="009826A4">
          <w:rPr>
            <w:rFonts w:asciiTheme="majorHAnsi" w:hAnsiTheme="majorHAnsi" w:cstheme="majorHAnsi"/>
            <w:sz w:val="22"/>
            <w:szCs w:val="22"/>
          </w:rPr>
          <w:delText xml:space="preserve"> (including</w:delText>
        </w:r>
        <w:r w:rsidR="00276B89" w:rsidRPr="00ED6C4B" w:rsidDel="009826A4">
          <w:rPr>
            <w:rFonts w:asciiTheme="majorHAnsi" w:hAnsiTheme="majorHAnsi" w:cstheme="majorHAnsi"/>
            <w:sz w:val="22"/>
            <w:szCs w:val="22"/>
          </w:rPr>
          <w:delText xml:space="preserve"> consent forms)</w:delText>
        </w:r>
        <w:r w:rsidRPr="00ED6C4B" w:rsidDel="009826A4">
          <w:rPr>
            <w:rFonts w:asciiTheme="majorHAnsi" w:hAnsiTheme="majorHAnsi" w:cstheme="majorHAnsi"/>
            <w:sz w:val="22"/>
            <w:szCs w:val="22"/>
          </w:rPr>
          <w:delText xml:space="preserve"> will be stored for</w:delText>
        </w:r>
        <w:r w:rsidR="000B6ED8" w:rsidRPr="00ED6C4B" w:rsidDel="009826A4">
          <w:rPr>
            <w:rFonts w:asciiTheme="majorHAnsi" w:hAnsiTheme="majorHAnsi" w:cstheme="majorHAnsi"/>
            <w:sz w:val="22"/>
            <w:szCs w:val="22"/>
          </w:rPr>
          <w:delText xml:space="preserve"> up to</w:delText>
        </w:r>
        <w:r w:rsidRPr="00ED6C4B" w:rsidDel="009826A4">
          <w:rPr>
            <w:rFonts w:asciiTheme="majorHAnsi" w:hAnsiTheme="majorHAnsi" w:cstheme="majorHAnsi"/>
            <w:sz w:val="22"/>
            <w:szCs w:val="22"/>
          </w:rPr>
          <w:delText xml:space="preserve"> 5 years</w:delText>
        </w:r>
        <w:r w:rsidR="00425C1A" w:rsidRPr="00ED6C4B" w:rsidDel="009826A4">
          <w:rPr>
            <w:rFonts w:asciiTheme="majorHAnsi" w:hAnsiTheme="majorHAnsi" w:cstheme="majorHAnsi"/>
            <w:sz w:val="22"/>
            <w:szCs w:val="22"/>
          </w:rPr>
          <w:delText>.</w:delText>
        </w:r>
        <w:r w:rsidR="00CE6DAA" w:rsidDel="009826A4">
          <w:rPr>
            <w:rFonts w:asciiTheme="majorHAnsi" w:hAnsiTheme="majorHAnsi" w:cstheme="majorHAnsi"/>
            <w:sz w:val="22"/>
            <w:szCs w:val="22"/>
          </w:rPr>
          <w:delText xml:space="preserve"> Participants will be </w:delText>
        </w:r>
        <w:r w:rsidR="00C306E9" w:rsidDel="009826A4">
          <w:rPr>
            <w:rFonts w:asciiTheme="majorHAnsi" w:hAnsiTheme="majorHAnsi" w:cstheme="majorHAnsi"/>
            <w:sz w:val="22"/>
            <w:szCs w:val="22"/>
          </w:rPr>
          <w:delText>informed their data can be</w:delText>
        </w:r>
        <w:r w:rsidR="00CE6DAA" w:rsidDel="009826A4">
          <w:rPr>
            <w:rFonts w:asciiTheme="majorHAnsi" w:hAnsiTheme="majorHAnsi" w:cstheme="majorHAnsi"/>
            <w:sz w:val="22"/>
            <w:szCs w:val="22"/>
          </w:rPr>
          <w:delText xml:space="preserve"> de</w:delText>
        </w:r>
        <w:r w:rsidR="000F1380" w:rsidDel="009826A4">
          <w:rPr>
            <w:rFonts w:asciiTheme="majorHAnsi" w:hAnsiTheme="majorHAnsi" w:cstheme="majorHAnsi"/>
            <w:sz w:val="22"/>
            <w:szCs w:val="22"/>
          </w:rPr>
          <w:delText>stroyed</w:delText>
        </w:r>
        <w:r w:rsidR="00C306E9" w:rsidDel="009826A4">
          <w:rPr>
            <w:rFonts w:asciiTheme="majorHAnsi" w:hAnsiTheme="majorHAnsi" w:cstheme="majorHAnsi"/>
            <w:sz w:val="22"/>
            <w:szCs w:val="22"/>
          </w:rPr>
          <w:delText xml:space="preserve"> before this time has elapsed</w:delText>
        </w:r>
        <w:r w:rsidR="00CE6DAA" w:rsidDel="009826A4">
          <w:rPr>
            <w:rFonts w:asciiTheme="majorHAnsi" w:hAnsiTheme="majorHAnsi" w:cstheme="majorHAnsi"/>
            <w:sz w:val="22"/>
            <w:szCs w:val="22"/>
          </w:rPr>
          <w:delText xml:space="preserve"> should th</w:delText>
        </w:r>
        <w:r w:rsidR="00C306E9" w:rsidDel="009826A4">
          <w:rPr>
            <w:rFonts w:asciiTheme="majorHAnsi" w:hAnsiTheme="majorHAnsi" w:cstheme="majorHAnsi"/>
            <w:sz w:val="22"/>
            <w:szCs w:val="22"/>
          </w:rPr>
          <w:delText>ey request to withdraw from the study.</w:delText>
        </w:r>
      </w:del>
      <w:ins w:id="49" w:author="Matan Mazor" w:date="2022-01-27T14:13:00Z">
        <w:r w:rsidR="009826A4">
          <w:rPr>
            <w:rFonts w:asciiTheme="majorHAnsi" w:hAnsiTheme="majorHAnsi" w:cstheme="majorHAnsi"/>
            <w:sz w:val="22"/>
            <w:szCs w:val="22"/>
          </w:rPr>
          <w:t xml:space="preserve">We will </w:t>
        </w:r>
      </w:ins>
      <w:ins w:id="50" w:author="Matan Mazor" w:date="2022-01-27T14:15:00Z">
        <w:r w:rsidR="005A159A">
          <w:rPr>
            <w:rFonts w:asciiTheme="majorHAnsi" w:hAnsiTheme="majorHAnsi" w:cstheme="majorHAnsi"/>
            <w:sz w:val="22"/>
            <w:szCs w:val="22"/>
          </w:rPr>
          <w:t>not record</w:t>
        </w:r>
      </w:ins>
      <w:ins w:id="51" w:author="Matan Mazor" w:date="2022-01-27T14:13:00Z">
        <w:r w:rsidR="009826A4">
          <w:rPr>
            <w:rFonts w:asciiTheme="majorHAnsi" w:hAnsiTheme="majorHAnsi" w:cstheme="majorHAnsi"/>
            <w:sz w:val="22"/>
            <w:szCs w:val="22"/>
          </w:rPr>
          <w:t xml:space="preserve"> personal identifying information.</w:t>
        </w:r>
      </w:ins>
    </w:p>
    <w:p w14:paraId="67E938CE" w14:textId="77777777" w:rsidR="00BC50A6" w:rsidRPr="00B16E17" w:rsidRDefault="00BC50A6" w:rsidP="00782E37">
      <w:pPr>
        <w:pStyle w:val="applicquestion"/>
        <w:rPr>
          <w:rFonts w:asciiTheme="majorHAnsi" w:hAnsiTheme="majorHAnsi" w:cstheme="majorHAnsi"/>
          <w:b/>
          <w:sz w:val="24"/>
          <w:szCs w:val="24"/>
        </w:rPr>
      </w:pPr>
    </w:p>
    <w:p w14:paraId="4279D417" w14:textId="503A3FF3" w:rsidR="00782E37" w:rsidRPr="00B16E17" w:rsidRDefault="00782E37" w:rsidP="00782E37">
      <w:pPr>
        <w:pStyle w:val="applicquestion"/>
        <w:rPr>
          <w:rFonts w:asciiTheme="majorHAnsi" w:hAnsiTheme="majorHAnsi" w:cstheme="majorHAnsi"/>
          <w:b/>
          <w:sz w:val="24"/>
          <w:szCs w:val="24"/>
        </w:rPr>
      </w:pPr>
      <w:r w:rsidRPr="00B16E17">
        <w:rPr>
          <w:rFonts w:asciiTheme="majorHAnsi" w:hAnsiTheme="majorHAnsi" w:cstheme="majorHAnsi"/>
          <w:b/>
          <w:sz w:val="24"/>
          <w:szCs w:val="24"/>
        </w:rPr>
        <w:t>How are you ensuring that personal identifying information will be k</w:t>
      </w:r>
      <w:r w:rsidR="008E21A3" w:rsidRPr="00B16E17">
        <w:rPr>
          <w:rFonts w:asciiTheme="majorHAnsi" w:hAnsiTheme="majorHAnsi" w:cstheme="majorHAnsi"/>
          <w:b/>
          <w:sz w:val="24"/>
          <w:szCs w:val="24"/>
        </w:rPr>
        <w:t>ept separate from research data:</w:t>
      </w:r>
    </w:p>
    <w:p w14:paraId="78A83BC6" w14:textId="76F315ED" w:rsidR="00A73DA4" w:rsidRPr="00ED6C4B" w:rsidRDefault="00425C1A" w:rsidP="00D538B7">
      <w:pPr>
        <w:pStyle w:val="applicquestion"/>
        <w:ind w:left="0" w:firstLine="0"/>
        <w:rPr>
          <w:rFonts w:asciiTheme="majorHAnsi" w:hAnsiTheme="majorHAnsi" w:cstheme="majorHAnsi"/>
          <w:sz w:val="22"/>
          <w:szCs w:val="22"/>
        </w:rPr>
      </w:pPr>
      <w:del w:id="52" w:author="Matan Mazor" w:date="2022-01-27T14:15:00Z">
        <w:r w:rsidRPr="00ED6C4B" w:rsidDel="005A159A">
          <w:rPr>
            <w:rFonts w:asciiTheme="majorHAnsi" w:hAnsiTheme="majorHAnsi" w:cstheme="majorHAnsi"/>
            <w:sz w:val="22"/>
            <w:szCs w:val="22"/>
          </w:rPr>
          <w:delText>Personal identifying information</w:delText>
        </w:r>
        <w:r w:rsidR="00C964F3" w:rsidDel="005A159A">
          <w:rPr>
            <w:rFonts w:asciiTheme="majorHAnsi" w:hAnsiTheme="majorHAnsi" w:cstheme="majorHAnsi"/>
            <w:sz w:val="22"/>
            <w:szCs w:val="22"/>
          </w:rPr>
          <w:delText xml:space="preserve"> and assigned subject numbers</w:delText>
        </w:r>
        <w:r w:rsidRPr="00ED6C4B" w:rsidDel="005A159A">
          <w:rPr>
            <w:rFonts w:asciiTheme="majorHAnsi" w:hAnsiTheme="majorHAnsi" w:cstheme="majorHAnsi"/>
            <w:sz w:val="22"/>
            <w:szCs w:val="22"/>
          </w:rPr>
          <w:delText xml:space="preserve"> will be stored </w:delText>
        </w:r>
        <w:r w:rsidR="00C964F3" w:rsidRPr="00ED6C4B" w:rsidDel="005A159A">
          <w:rPr>
            <w:rFonts w:asciiTheme="majorHAnsi" w:hAnsiTheme="majorHAnsi" w:cstheme="majorHAnsi"/>
            <w:sz w:val="22"/>
            <w:szCs w:val="22"/>
          </w:rPr>
          <w:delText xml:space="preserve">securely </w:delText>
        </w:r>
        <w:r w:rsidRPr="00ED6C4B" w:rsidDel="005A159A">
          <w:rPr>
            <w:rFonts w:asciiTheme="majorHAnsi" w:hAnsiTheme="majorHAnsi" w:cstheme="majorHAnsi"/>
            <w:sz w:val="22"/>
            <w:szCs w:val="22"/>
          </w:rPr>
          <w:delText>in a separate</w:delText>
        </w:r>
        <w:r w:rsidR="00DD32FC" w:rsidDel="005A159A">
          <w:rPr>
            <w:rFonts w:asciiTheme="majorHAnsi" w:hAnsiTheme="majorHAnsi" w:cstheme="majorHAnsi"/>
            <w:sz w:val="22"/>
            <w:szCs w:val="22"/>
          </w:rPr>
          <w:delText>, encrypted</w:delText>
        </w:r>
        <w:r w:rsidRPr="00ED6C4B" w:rsidDel="005A159A">
          <w:rPr>
            <w:rFonts w:asciiTheme="majorHAnsi" w:hAnsiTheme="majorHAnsi" w:cstheme="majorHAnsi"/>
            <w:sz w:val="22"/>
            <w:szCs w:val="22"/>
          </w:rPr>
          <w:delText xml:space="preserve"> spreadsheet from the</w:delText>
        </w:r>
        <w:r w:rsidR="00C964F3" w:rsidDel="005A159A">
          <w:rPr>
            <w:rFonts w:asciiTheme="majorHAnsi" w:hAnsiTheme="majorHAnsi" w:cstheme="majorHAnsi"/>
            <w:sz w:val="22"/>
            <w:szCs w:val="22"/>
          </w:rPr>
          <w:delText xml:space="preserve"> anonymised</w:delText>
        </w:r>
        <w:r w:rsidRPr="00ED6C4B" w:rsidDel="005A159A">
          <w:rPr>
            <w:rFonts w:asciiTheme="majorHAnsi" w:hAnsiTheme="majorHAnsi" w:cstheme="majorHAnsi"/>
            <w:sz w:val="22"/>
            <w:szCs w:val="22"/>
          </w:rPr>
          <w:delText xml:space="preserve"> research data we will gather. The primary </w:delText>
        </w:r>
        <w:r w:rsidR="000F1380" w:rsidDel="005A159A">
          <w:rPr>
            <w:rFonts w:asciiTheme="majorHAnsi" w:hAnsiTheme="majorHAnsi" w:cstheme="majorHAnsi"/>
            <w:sz w:val="22"/>
            <w:szCs w:val="22"/>
          </w:rPr>
          <w:delText>investigator</w:delText>
        </w:r>
        <w:r w:rsidRPr="00ED6C4B" w:rsidDel="005A159A">
          <w:rPr>
            <w:rFonts w:asciiTheme="majorHAnsi" w:hAnsiTheme="majorHAnsi" w:cstheme="majorHAnsi"/>
            <w:sz w:val="22"/>
            <w:szCs w:val="22"/>
          </w:rPr>
          <w:delText xml:space="preserve"> will be the only one with</w:delText>
        </w:r>
        <w:r w:rsidR="002B2682" w:rsidRPr="00ED6C4B" w:rsidDel="005A159A">
          <w:rPr>
            <w:rFonts w:asciiTheme="majorHAnsi" w:hAnsiTheme="majorHAnsi" w:cstheme="majorHAnsi"/>
            <w:sz w:val="22"/>
            <w:szCs w:val="22"/>
          </w:rPr>
          <w:delText xml:space="preserve"> password</w:delText>
        </w:r>
        <w:r w:rsidR="00F15ABF" w:rsidDel="005A159A">
          <w:rPr>
            <w:rFonts w:asciiTheme="majorHAnsi" w:hAnsiTheme="majorHAnsi" w:cstheme="majorHAnsi"/>
            <w:sz w:val="22"/>
            <w:szCs w:val="22"/>
          </w:rPr>
          <w:delText xml:space="preserve"> access to the</w:delText>
        </w:r>
        <w:r w:rsidRPr="00ED6C4B" w:rsidDel="005A159A">
          <w:rPr>
            <w:rFonts w:asciiTheme="majorHAnsi" w:hAnsiTheme="majorHAnsi" w:cstheme="majorHAnsi"/>
            <w:sz w:val="22"/>
            <w:szCs w:val="22"/>
          </w:rPr>
          <w:delText xml:space="preserve"> sensitive data file.</w:delText>
        </w:r>
      </w:del>
      <w:ins w:id="53" w:author="Matan Mazor" w:date="2022-01-27T14:15:00Z">
        <w:r w:rsidR="005A159A">
          <w:rPr>
            <w:rFonts w:asciiTheme="majorHAnsi" w:hAnsiTheme="majorHAnsi" w:cstheme="majorHAnsi"/>
            <w:sz w:val="22"/>
            <w:szCs w:val="22"/>
          </w:rPr>
          <w:t>We will not record personal identifying information.</w:t>
        </w:r>
      </w:ins>
    </w:p>
    <w:p w14:paraId="06DB6B59" w14:textId="77777777" w:rsidR="00BC50A6" w:rsidRPr="00B16E17" w:rsidRDefault="00BC50A6" w:rsidP="00D538B7">
      <w:pPr>
        <w:pStyle w:val="applicquestion"/>
        <w:ind w:left="0" w:firstLine="0"/>
        <w:rPr>
          <w:rFonts w:asciiTheme="majorHAnsi" w:hAnsiTheme="majorHAnsi" w:cstheme="majorHAnsi"/>
          <w:b/>
          <w:sz w:val="24"/>
          <w:szCs w:val="24"/>
        </w:rPr>
      </w:pPr>
    </w:p>
    <w:p w14:paraId="447932E3" w14:textId="77777777" w:rsidR="00425C1A" w:rsidRDefault="00A73DA4" w:rsidP="00D538B7">
      <w:pPr>
        <w:pStyle w:val="applicquestion"/>
        <w:ind w:left="0" w:firstLine="0"/>
        <w:rPr>
          <w:rFonts w:asciiTheme="majorHAnsi" w:hAnsiTheme="majorHAnsi" w:cstheme="majorHAnsi"/>
          <w:b/>
          <w:sz w:val="24"/>
          <w:szCs w:val="24"/>
        </w:rPr>
      </w:pPr>
      <w:r w:rsidRPr="00B16E17">
        <w:rPr>
          <w:rFonts w:asciiTheme="majorHAnsi" w:hAnsiTheme="majorHAnsi" w:cstheme="majorHAnsi"/>
          <w:b/>
          <w:sz w:val="24"/>
          <w:szCs w:val="24"/>
        </w:rPr>
        <w:t xml:space="preserve">Will you be uploading your </w:t>
      </w:r>
      <w:r w:rsidR="008E21A3" w:rsidRPr="00B16E17">
        <w:rPr>
          <w:rFonts w:asciiTheme="majorHAnsi" w:hAnsiTheme="majorHAnsi" w:cstheme="majorHAnsi"/>
          <w:b/>
          <w:sz w:val="24"/>
          <w:szCs w:val="24"/>
        </w:rPr>
        <w:t xml:space="preserve">anonymised </w:t>
      </w:r>
      <w:r w:rsidR="00425C1A">
        <w:rPr>
          <w:rFonts w:asciiTheme="majorHAnsi" w:hAnsiTheme="majorHAnsi" w:cstheme="majorHAnsi"/>
          <w:b/>
          <w:sz w:val="24"/>
          <w:szCs w:val="24"/>
        </w:rPr>
        <w:t>data to an online repository?</w:t>
      </w:r>
    </w:p>
    <w:p w14:paraId="7BEE7C3B" w14:textId="50A32AF0" w:rsidR="00D538B7" w:rsidRDefault="001128FF" w:rsidP="00D538B7">
      <w:pPr>
        <w:pStyle w:val="applicpara"/>
        <w:rPr>
          <w:rFonts w:asciiTheme="majorHAnsi" w:hAnsiTheme="majorHAnsi" w:cstheme="majorHAnsi"/>
          <w:sz w:val="22"/>
          <w:szCs w:val="22"/>
        </w:rPr>
      </w:pPr>
      <w:del w:id="54" w:author="Matan Mazor" w:date="2022-01-27T14:15:00Z">
        <w:r w:rsidRPr="001128FF" w:rsidDel="005A159A">
          <w:rPr>
            <w:rFonts w:asciiTheme="majorHAnsi" w:hAnsiTheme="majorHAnsi" w:cstheme="majorHAnsi"/>
            <w:sz w:val="22"/>
            <w:szCs w:val="22"/>
          </w:rPr>
          <w:delText>No, we will not be publishing the data publicly. The anonymised data will be backed up to a private Google drive account which is accessible only to the named researchers in this study.</w:delText>
        </w:r>
      </w:del>
      <w:ins w:id="55" w:author="Matan Mazor" w:date="2022-01-27T14:15:00Z">
        <w:r w:rsidR="005A159A">
          <w:rPr>
            <w:rFonts w:asciiTheme="majorHAnsi" w:hAnsiTheme="majorHAnsi" w:cstheme="majorHAnsi"/>
            <w:sz w:val="22"/>
            <w:szCs w:val="22"/>
          </w:rPr>
          <w:t>Yes, we will upload all anonymized data to an online repository.</w:t>
        </w:r>
      </w:ins>
    </w:p>
    <w:p w14:paraId="572C3644" w14:textId="77777777" w:rsidR="001128FF" w:rsidRPr="00C52286" w:rsidRDefault="001128FF" w:rsidP="00D538B7">
      <w:pPr>
        <w:pStyle w:val="applicpara"/>
        <w:rPr>
          <w:rFonts w:asciiTheme="majorHAnsi" w:hAnsiTheme="majorHAnsi" w:cstheme="majorHAnsi"/>
        </w:rPr>
      </w:pPr>
    </w:p>
    <w:p w14:paraId="0720E43D" w14:textId="77777777" w:rsidR="00D538B7" w:rsidRPr="00C52286" w:rsidRDefault="00D538B7" w:rsidP="00D538B7">
      <w:pPr>
        <w:pStyle w:val="applicpara"/>
        <w:rPr>
          <w:rFonts w:asciiTheme="majorHAnsi" w:hAnsiTheme="majorHAnsi" w:cstheme="majorHAnsi"/>
          <w:b/>
          <w:sz w:val="24"/>
          <w:szCs w:val="24"/>
        </w:rPr>
      </w:pPr>
      <w:r w:rsidRPr="00C52286">
        <w:rPr>
          <w:rFonts w:asciiTheme="majorHAnsi" w:hAnsiTheme="majorHAnsi" w:cstheme="majorHAnsi"/>
          <w:b/>
          <w:noProof/>
          <w:sz w:val="24"/>
          <w:szCs w:val="24"/>
          <w:lang w:val="en-US" w:bidi="he-IL"/>
        </w:rPr>
        <mc:AlternateContent>
          <mc:Choice Requires="wps">
            <w:drawing>
              <wp:inline distT="0" distB="0" distL="0" distR="0" wp14:anchorId="24872693" wp14:editId="6FDF92C4">
                <wp:extent cx="6245225" cy="273050"/>
                <wp:effectExtent l="9525" t="9525" r="12700" b="12700"/>
                <wp:docPr id="49"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73050"/>
                        </a:xfrm>
                        <a:prstGeom prst="rect">
                          <a:avLst/>
                        </a:prstGeom>
                        <a:solidFill>
                          <a:srgbClr val="FFFFFF"/>
                        </a:solidFill>
                        <a:ln w="9525">
                          <a:solidFill>
                            <a:srgbClr val="000000"/>
                          </a:solidFill>
                          <a:miter lim="800000"/>
                          <a:headEnd/>
                          <a:tailEnd/>
                        </a:ln>
                      </wps:spPr>
                      <wps:txbx>
                        <w:txbxContent>
                          <w:p w14:paraId="54F6A3F9" w14:textId="77777777" w:rsidR="005A159A" w:rsidRPr="00383A7C" w:rsidRDefault="005A159A" w:rsidP="00D538B7">
                            <w:pPr>
                              <w:rPr>
                                <w:rFonts w:ascii="Calibri" w:hAnsi="Calibri"/>
                                <w:b/>
                              </w:rPr>
                            </w:pPr>
                            <w:r w:rsidRPr="00383A7C">
                              <w:rPr>
                                <w:rFonts w:ascii="Calibri" w:hAnsi="Calibri"/>
                                <w:b/>
                              </w:rPr>
                              <w:t xml:space="preserve">Question </w:t>
                            </w:r>
                            <w:r>
                              <w:rPr>
                                <w:rFonts w:ascii="Calibri" w:hAnsi="Calibri"/>
                                <w:b/>
                              </w:rPr>
                              <w:t>17: What payments, expenses or other benefits and inducements will participants receive?</w:t>
                            </w:r>
                            <w:r w:rsidRPr="00383A7C">
                              <w:rPr>
                                <w:rFonts w:ascii="Calibri" w:hAnsi="Calibri"/>
                                <w:b/>
                              </w:rPr>
                              <w:t xml:space="preserve">  </w:t>
                            </w:r>
                          </w:p>
                        </w:txbxContent>
                      </wps:txbx>
                      <wps:bodyPr rot="0" vert="horz" wrap="square" lIns="91440" tIns="45720" rIns="91440" bIns="45720" anchor="t" anchorCtr="0" upright="1">
                        <a:spAutoFit/>
                      </wps:bodyPr>
                    </wps:wsp>
                  </a:graphicData>
                </a:graphic>
              </wp:inline>
            </w:drawing>
          </mc:Choice>
          <mc:Fallback>
            <w:pict>
              <v:shape w14:anchorId="24872693" id="_x0000_s1066" type="#_x0000_t202" style="width:491.75pt;height: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">
                <v:textbox style="mso-fit-shape-to-text:t">
                  <w:txbxContent>
                    <w:p w14:paraId="54F6A3F9" w14:textId="77777777" w:rsidR="005A159A" w:rsidRPr="00383A7C" w:rsidRDefault="005A159A" w:rsidP="00D538B7">
                      <w:pPr>
                        <w:rPr>
                          <w:rFonts w:ascii="Calibri" w:hAnsi="Calibri"/>
                          <w:b/>
                        </w:rPr>
                      </w:pPr>
                      <w:r w:rsidRPr="00383A7C">
                        <w:rPr>
                          <w:rFonts w:ascii="Calibri" w:hAnsi="Calibri"/>
                          <w:b/>
                        </w:rPr>
                        <w:t xml:space="preserve">Question </w:t>
                      </w:r>
                      <w:r>
                        <w:rPr>
                          <w:rFonts w:ascii="Calibri" w:hAnsi="Calibri"/>
                          <w:b/>
                        </w:rPr>
                        <w:t>17: What payments, expenses or other benefits and inducements will participants receive?</w:t>
                      </w:r>
                      <w:r w:rsidRPr="00383A7C">
                        <w:rPr>
                          <w:rFonts w:ascii="Calibri" w:hAnsi="Calibri"/>
                          <w:b/>
                        </w:rPr>
                        <w:t xml:space="preserve">  </w:t>
                      </w:r>
                    </w:p>
                  </w:txbxContent>
                </v:textbox>
                <w10:anchorlock/>
              </v:shape>
            </w:pict>
          </mc:Fallback>
        </mc:AlternateContent>
      </w:r>
    </w:p>
    <w:p w14:paraId="13E0B4EE" w14:textId="77777777" w:rsidR="00D538B7" w:rsidRPr="00C52286" w:rsidRDefault="00D538B7" w:rsidP="00D538B7">
      <w:pPr>
        <w:pStyle w:val="applicpara"/>
        <w:rPr>
          <w:rFonts w:asciiTheme="majorHAnsi" w:hAnsiTheme="majorHAnsi" w:cstheme="majorHAnsi"/>
          <w:sz w:val="24"/>
          <w:szCs w:val="24"/>
        </w:rPr>
      </w:pPr>
      <w:r w:rsidRPr="00C52286">
        <w:rPr>
          <w:rFonts w:asciiTheme="majorHAnsi" w:hAnsiTheme="majorHAnsi" w:cstheme="majorHAnsi"/>
          <w:noProof/>
          <w:sz w:val="24"/>
          <w:szCs w:val="24"/>
          <w:lang w:val="en-US" w:bidi="he-IL"/>
        </w:rPr>
        <mc:AlternateContent>
          <mc:Choice Requires="wps">
            <w:drawing>
              <wp:inline distT="0" distB="0" distL="0" distR="0" wp14:anchorId="6F0E6056" wp14:editId="1592BC41">
                <wp:extent cx="6251575" cy="277495"/>
                <wp:effectExtent l="0" t="0" r="0" b="0"/>
                <wp:docPr id="50"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1575" cy="277495"/>
                        </a:xfrm>
                        <a:prstGeom prst="rect">
                          <a:avLst/>
                        </a:prstGeom>
                        <a:solidFill>
                          <a:srgbClr val="D6E3BC"/>
                        </a:solidFill>
                        <a:ln>
                          <a:noFill/>
                        </a:ln>
                        <a:effectLst/>
                        <a:extLst>
                          <a:ext uri="{91240B29-F687-4F45-9708-019B960494DF}">
                            <a14:hiddenLine xmlns:a14="http://schemas.microsoft.com/office/drawing/2010/main" w="12700">
                              <a:solidFill>
                                <a:srgbClr val="9BBB59"/>
                              </a:solidFill>
                              <a:miter lim="800000"/>
                              <a:headEnd/>
                              <a:tailEnd/>
                            </a14:hiddenLine>
                          </a:ext>
                          <a:ext uri="{AF507438-7753-43E0-B8FC-AC1667EBCBE1}">
                            <a14:hiddenEffects xmlns:a14="http://schemas.microsoft.com/office/drawing/2010/main">
                              <a:effectLst>
                                <a:outerShdw dist="28398" dir="3806097" algn="ctr" rotWithShape="0">
                                  <a:srgbClr val="4E6128"/>
                                </a:outerShdw>
                              </a:effectLst>
                            </a14:hiddenEffects>
                          </a:ext>
                        </a:extLst>
                      </wps:spPr>
                      <wps:txbx>
                        <w:txbxContent>
                          <w:p w14:paraId="5656E01E" w14:textId="77777777" w:rsidR="005A159A" w:rsidRPr="00383A7C" w:rsidRDefault="005A159A" w:rsidP="00D538B7">
                            <w:pPr>
                              <w:rPr>
                                <w:rFonts w:ascii="Calibri" w:hAnsi="Calibri"/>
                                <w:i/>
                              </w:rPr>
                            </w:pPr>
                            <w:r w:rsidRPr="00D97E8B">
                              <w:rPr>
                                <w:rFonts w:ascii="Calibri" w:hAnsi="Calibri"/>
                                <w:i/>
                                <w:sz w:val="24"/>
                                <w:szCs w:val="24"/>
                              </w:rPr>
                              <w:t xml:space="preserve">Notes: </w:t>
                            </w:r>
                            <w:r>
                              <w:rPr>
                                <w:rFonts w:ascii="Calibri" w:hAnsi="Calibri"/>
                                <w:i/>
                                <w:sz w:val="24"/>
                                <w:szCs w:val="24"/>
                              </w:rPr>
                              <w:t>Give details. If it is monetary say how much, how it will be paid and on what basis is the amount determined.</w:t>
                            </w:r>
                          </w:p>
                        </w:txbxContent>
                      </wps:txbx>
                      <wps:bodyPr rot="0" vert="horz" wrap="square" lIns="91440" tIns="45720" rIns="91440" bIns="45720" anchor="t" anchorCtr="0" upright="1">
                        <a:spAutoFit/>
                      </wps:bodyPr>
                    </wps:wsp>
                  </a:graphicData>
                </a:graphic>
              </wp:inline>
            </w:drawing>
          </mc:Choice>
          <mc:Fallback>
            <w:pict>
              <v:shape w14:anchorId="6F0E6056" id="_x0000_s1067" type="#_x0000_t202" style="width:492.25pt;height: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" fillcolor="#d6e3bc" stroked="f" strokecolor="#9bbb59" strokeweight="1pt">
                <v:shadow color="#4e6128" offset="1pt"/>
                <v:textbox style="mso-fit-shape-to-text:t">
                  <w:txbxContent>
                    <w:p w14:paraId="5656E01E" w14:textId="77777777" w:rsidR="005A159A" w:rsidRPr="00383A7C" w:rsidRDefault="005A159A" w:rsidP="00D538B7">
                      <w:pPr>
                        <w:rPr>
                          <w:rFonts w:ascii="Calibri" w:hAnsi="Calibri"/>
                          <w:i/>
                        </w:rPr>
                      </w:pPr>
                      <w:r w:rsidRPr="00D97E8B">
                        <w:rPr>
                          <w:rFonts w:ascii="Calibri" w:hAnsi="Calibri"/>
                          <w:i/>
                          <w:sz w:val="24"/>
                          <w:szCs w:val="24"/>
                        </w:rPr>
                        <w:t xml:space="preserve">Notes: </w:t>
                      </w:r>
                      <w:r>
                        <w:rPr>
                          <w:rFonts w:ascii="Calibri" w:hAnsi="Calibri"/>
                          <w:i/>
                          <w:sz w:val="24"/>
                          <w:szCs w:val="24"/>
                        </w:rPr>
                        <w:t>Give details. If it is monetary say how much, how it will be paid and on what basis is the amount determined.</w:t>
                      </w:r>
                    </w:p>
                  </w:txbxContent>
                </v:textbox>
                <w10:anchorlock/>
              </v:shape>
            </w:pict>
          </mc:Fallback>
        </mc:AlternateContent>
      </w:r>
    </w:p>
    <w:p w14:paraId="2E89CDDA" w14:textId="3B1D6A55" w:rsidR="00D538B7" w:rsidRDefault="00D538B7" w:rsidP="00D538B7">
      <w:pPr>
        <w:pStyle w:val="applicquestion"/>
        <w:ind w:left="0" w:firstLine="0"/>
        <w:rPr>
          <w:rFonts w:asciiTheme="majorHAnsi" w:hAnsiTheme="majorHAnsi" w:cstheme="majorHAnsi"/>
          <w:sz w:val="24"/>
          <w:szCs w:val="24"/>
        </w:rPr>
      </w:pPr>
    </w:p>
    <w:p w14:paraId="7285023D" w14:textId="73B3C34F" w:rsidR="00A73DA4" w:rsidRPr="00A73DA4" w:rsidRDefault="00A73DA4" w:rsidP="00D538B7">
      <w:pPr>
        <w:pStyle w:val="applicquestion"/>
        <w:ind w:left="0" w:firstLine="0"/>
        <w:rPr>
          <w:rFonts w:asciiTheme="majorHAnsi" w:hAnsiTheme="majorHAnsi" w:cstheme="majorHAnsi"/>
          <w:b/>
          <w:sz w:val="24"/>
          <w:szCs w:val="24"/>
        </w:rPr>
      </w:pPr>
      <w:r>
        <w:rPr>
          <w:rFonts w:asciiTheme="majorHAnsi" w:hAnsiTheme="majorHAnsi" w:cstheme="majorHAnsi"/>
          <w:b/>
          <w:sz w:val="24"/>
          <w:szCs w:val="24"/>
        </w:rPr>
        <w:t>Payments:</w:t>
      </w:r>
    </w:p>
    <w:p w14:paraId="77AAF14B" w14:textId="2BD1D076" w:rsidR="00D538B7" w:rsidRPr="00E86464" w:rsidRDefault="005A159A" w:rsidP="005A159A">
      <w:pPr>
        <w:rPr>
          <w:rFonts w:ascii="Calibri" w:hAnsi="Calibri"/>
          <w:i/>
        </w:rPr>
      </w:pPr>
      <w:ins w:id="56" w:author="Matan Mazor" w:date="2022-01-27T14:15:00Z">
        <w:r>
          <w:rPr>
            <w:rFonts w:asciiTheme="majorHAnsi" w:hAnsiTheme="majorHAnsi" w:cstheme="majorHAnsi"/>
          </w:rPr>
          <w:t xml:space="preserve">Participants will be paid for their time, ensuring an hourly wage of </w:t>
        </w:r>
      </w:ins>
      <w:ins w:id="57" w:author="Matan Mazor" w:date="2022-01-27T14:16:00Z">
        <w:r>
          <w:rPr>
            <w:rFonts w:asciiTheme="majorHAnsi" w:hAnsiTheme="majorHAnsi" w:cstheme="majorHAnsi"/>
          </w:rPr>
          <w:t>£</w:t>
        </w:r>
      </w:ins>
      <w:ins w:id="58" w:author="Matan Mazor" w:date="2022-01-27T14:15:00Z">
        <w:r>
          <w:rPr>
            <w:rFonts w:asciiTheme="majorHAnsi" w:hAnsiTheme="majorHAnsi" w:cstheme="majorHAnsi"/>
          </w:rPr>
          <w:t>7.5</w:t>
        </w:r>
      </w:ins>
      <w:ins w:id="59" w:author="Matan Mazor" w:date="2022-01-27T14:16:00Z">
        <w:r>
          <w:rPr>
            <w:rFonts w:asciiTheme="majorHAnsi" w:hAnsiTheme="majorHAnsi" w:cstheme="majorHAnsi"/>
          </w:rPr>
          <w:t xml:space="preserve"> or higher. </w:t>
        </w:r>
      </w:ins>
      <w:del w:id="60" w:author="Matan Mazor" w:date="2022-01-27T14:15:00Z">
        <w:r w:rsidR="000B6ED8" w:rsidRPr="00ED6C4B" w:rsidDel="005A159A">
          <w:rPr>
            <w:rFonts w:asciiTheme="majorHAnsi" w:hAnsiTheme="majorHAnsi" w:cstheme="majorHAnsi"/>
          </w:rPr>
          <w:delText xml:space="preserve">An honorarium of </w:delText>
        </w:r>
        <w:r w:rsidR="008532E0" w:rsidDel="005A159A">
          <w:rPr>
            <w:rFonts w:asciiTheme="majorHAnsi" w:hAnsiTheme="majorHAnsi" w:cstheme="majorHAnsi"/>
          </w:rPr>
          <w:delText>£6</w:delText>
        </w:r>
        <w:r w:rsidR="00BC50A6" w:rsidRPr="00ED6C4B" w:rsidDel="005A159A">
          <w:rPr>
            <w:rFonts w:asciiTheme="majorHAnsi" w:hAnsiTheme="majorHAnsi" w:cstheme="majorHAnsi"/>
          </w:rPr>
          <w:delText xml:space="preserve"> per hour</w:delText>
        </w:r>
        <w:r w:rsidR="00425C1A" w:rsidRPr="00ED6C4B" w:rsidDel="005A159A">
          <w:rPr>
            <w:rFonts w:asciiTheme="majorHAnsi" w:hAnsiTheme="majorHAnsi" w:cstheme="majorHAnsi"/>
          </w:rPr>
          <w:delText xml:space="preserve"> </w:delText>
        </w:r>
        <w:r w:rsidR="000B6ED8" w:rsidRPr="00ED6C4B" w:rsidDel="005A159A">
          <w:rPr>
            <w:rFonts w:asciiTheme="majorHAnsi" w:hAnsiTheme="majorHAnsi" w:cstheme="majorHAnsi"/>
          </w:rPr>
          <w:delText xml:space="preserve">will </w:delText>
        </w:r>
        <w:r w:rsidR="00425C1A" w:rsidRPr="00ED6C4B" w:rsidDel="005A159A">
          <w:rPr>
            <w:rFonts w:asciiTheme="majorHAnsi" w:hAnsiTheme="majorHAnsi" w:cstheme="majorHAnsi"/>
          </w:rPr>
          <w:delText xml:space="preserve">paid </w:delText>
        </w:r>
        <w:r w:rsidR="008532E0" w:rsidDel="005A159A">
          <w:rPr>
            <w:rFonts w:asciiTheme="majorHAnsi" w:hAnsiTheme="majorHAnsi" w:cstheme="majorHAnsi"/>
          </w:rPr>
          <w:delText>via Prolific</w:delText>
        </w:r>
        <w:r w:rsidR="00E86464" w:rsidRPr="00E86464" w:rsidDel="005A159A">
          <w:rPr>
            <w:rFonts w:ascii="Calibri" w:hAnsi="Calibri"/>
          </w:rPr>
          <w:delText xml:space="preserve"> </w:delText>
        </w:r>
        <w:r w:rsidR="00E86464" w:rsidDel="005A159A">
          <w:rPr>
            <w:rFonts w:ascii="Calibri" w:hAnsi="Calibri"/>
          </w:rPr>
          <w:delText>to cover time</w:delText>
        </w:r>
        <w:r w:rsidR="008532E0" w:rsidDel="005A159A">
          <w:rPr>
            <w:rFonts w:ascii="Calibri" w:hAnsi="Calibri"/>
          </w:rPr>
          <w:delText xml:space="preserve"> spent participating</w:delText>
        </w:r>
        <w:r w:rsidR="00E86464" w:rsidDel="005A159A">
          <w:rPr>
            <w:rFonts w:ascii="Calibri" w:hAnsi="Calibri"/>
          </w:rPr>
          <w:delText>.</w:delText>
        </w:r>
      </w:del>
      <w:r w:rsidR="00E86464" w:rsidRPr="00EC0087">
        <w:rPr>
          <w:rFonts w:ascii="Calibri" w:hAnsi="Calibri"/>
          <w:i/>
        </w:rPr>
        <w:t xml:space="preserve"> </w:t>
      </w:r>
    </w:p>
    <w:p w14:paraId="73F7C6ED" w14:textId="77777777" w:rsidR="00D538B7" w:rsidRPr="00C52286" w:rsidRDefault="00D538B7" w:rsidP="00D538B7">
      <w:pPr>
        <w:pStyle w:val="applicpara"/>
        <w:rPr>
          <w:rFonts w:asciiTheme="majorHAnsi" w:hAnsiTheme="majorHAnsi" w:cstheme="majorHAnsi"/>
        </w:rPr>
      </w:pPr>
    </w:p>
    <w:p w14:paraId="03975588" w14:textId="77777777" w:rsidR="00D538B7" w:rsidRPr="00C52286" w:rsidRDefault="00D538B7" w:rsidP="00D538B7">
      <w:pPr>
        <w:pStyle w:val="applicpara"/>
        <w:rPr>
          <w:rFonts w:asciiTheme="majorHAnsi" w:hAnsiTheme="majorHAnsi" w:cstheme="majorHAnsi"/>
          <w:b/>
          <w:sz w:val="24"/>
          <w:szCs w:val="24"/>
        </w:rPr>
      </w:pPr>
      <w:r w:rsidRPr="00C52286">
        <w:rPr>
          <w:rFonts w:asciiTheme="majorHAnsi" w:hAnsiTheme="majorHAnsi" w:cstheme="majorHAnsi"/>
          <w:b/>
          <w:noProof/>
          <w:sz w:val="24"/>
          <w:szCs w:val="24"/>
          <w:lang w:val="en-US" w:bidi="he-IL"/>
        </w:rPr>
        <mc:AlternateContent>
          <mc:Choice Requires="wps">
            <w:drawing>
              <wp:inline distT="0" distB="0" distL="0" distR="0" wp14:anchorId="0B5A7341" wp14:editId="2804498D">
                <wp:extent cx="6245225" cy="273050"/>
                <wp:effectExtent l="9525" t="9525" r="12700" b="12700"/>
                <wp:docPr id="52"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73050"/>
                        </a:xfrm>
                        <a:prstGeom prst="rect">
                          <a:avLst/>
                        </a:prstGeom>
                        <a:solidFill>
                          <a:srgbClr val="FFFFFF"/>
                        </a:solidFill>
                        <a:ln w="9525">
                          <a:solidFill>
                            <a:srgbClr val="000000"/>
                          </a:solidFill>
                          <a:miter lim="800000"/>
                          <a:headEnd/>
                          <a:tailEnd/>
                        </a:ln>
                      </wps:spPr>
                      <wps:txbx>
                        <w:txbxContent>
                          <w:p w14:paraId="0A4CE161" w14:textId="77777777" w:rsidR="005A159A" w:rsidRPr="00383A7C" w:rsidRDefault="005A159A" w:rsidP="00D538B7">
                            <w:pPr>
                              <w:rPr>
                                <w:rFonts w:ascii="Calibri" w:hAnsi="Calibri"/>
                                <w:b/>
                              </w:rPr>
                            </w:pPr>
                            <w:r w:rsidRPr="00383A7C">
                              <w:rPr>
                                <w:rFonts w:ascii="Calibri" w:hAnsi="Calibri"/>
                                <w:b/>
                              </w:rPr>
                              <w:t xml:space="preserve">Question </w:t>
                            </w:r>
                            <w:r>
                              <w:rPr>
                                <w:rFonts w:ascii="Calibri" w:hAnsi="Calibri"/>
                                <w:b/>
                              </w:rPr>
                              <w:t>18: At the end of the study, what will participants be told about the investigation?</w:t>
                            </w:r>
                          </w:p>
                        </w:txbxContent>
                      </wps:txbx>
                      <wps:bodyPr rot="0" vert="horz" wrap="square" lIns="91440" tIns="45720" rIns="91440" bIns="45720" anchor="t" anchorCtr="0" upright="1">
                        <a:spAutoFit/>
                      </wps:bodyPr>
                    </wps:wsp>
                  </a:graphicData>
                </a:graphic>
              </wp:inline>
            </w:drawing>
          </mc:Choice>
          <mc:Fallback>
            <w:pict>
              <v:shape w14:anchorId="0B5A7341" id="_x0000_s1068" type="#_x0000_t202" style="width:491.75pt;height: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">
                <v:textbox style="mso-fit-shape-to-text:t">
                  <w:txbxContent>
                    <w:p w14:paraId="0A4CE161" w14:textId="77777777" w:rsidR="005A159A" w:rsidRPr="00383A7C" w:rsidRDefault="005A159A" w:rsidP="00D538B7">
                      <w:pPr>
                        <w:rPr>
                          <w:rFonts w:ascii="Calibri" w:hAnsi="Calibri"/>
                          <w:b/>
                        </w:rPr>
                      </w:pPr>
                      <w:r w:rsidRPr="00383A7C">
                        <w:rPr>
                          <w:rFonts w:ascii="Calibri" w:hAnsi="Calibri"/>
                          <w:b/>
                        </w:rPr>
                        <w:t xml:space="preserve">Question </w:t>
                      </w:r>
                      <w:r>
                        <w:rPr>
                          <w:rFonts w:ascii="Calibri" w:hAnsi="Calibri"/>
                          <w:b/>
                        </w:rPr>
                        <w:t>18: At the end of the study, what will participants be told about the investigation?</w:t>
                      </w:r>
                    </w:p>
                  </w:txbxContent>
                </v:textbox>
                <w10:anchorlock/>
              </v:shape>
            </w:pict>
          </mc:Fallback>
        </mc:AlternateContent>
      </w:r>
    </w:p>
    <w:p w14:paraId="1AAD716C" w14:textId="0B2ED1E8" w:rsidR="00BC50A6" w:rsidRDefault="00D538B7" w:rsidP="00BC50A6">
      <w:pPr>
        <w:pStyle w:val="applicpara"/>
        <w:rPr>
          <w:rFonts w:asciiTheme="majorHAnsi" w:hAnsiTheme="majorHAnsi" w:cstheme="majorHAnsi"/>
          <w:sz w:val="24"/>
          <w:szCs w:val="24"/>
        </w:rPr>
      </w:pPr>
      <w:r w:rsidRPr="00C52286">
        <w:rPr>
          <w:rFonts w:asciiTheme="majorHAnsi" w:hAnsiTheme="majorHAnsi" w:cstheme="majorHAnsi"/>
          <w:noProof/>
          <w:sz w:val="24"/>
          <w:szCs w:val="24"/>
          <w:lang w:val="en-US" w:bidi="he-IL"/>
        </w:rPr>
        <mc:AlternateContent>
          <mc:Choice Requires="wps">
            <w:drawing>
              <wp:inline distT="0" distB="0" distL="0" distR="0" wp14:anchorId="47865DE5" wp14:editId="08CCF276">
                <wp:extent cx="6251575" cy="277495"/>
                <wp:effectExtent l="0" t="0" r="0" b="0"/>
                <wp:docPr id="53"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1575" cy="277495"/>
                        </a:xfrm>
                        <a:prstGeom prst="rect">
                          <a:avLst/>
                        </a:prstGeom>
                        <a:solidFill>
                          <a:srgbClr val="D6E3BC"/>
                        </a:solidFill>
                        <a:ln>
                          <a:noFill/>
                        </a:ln>
                        <a:effectLst/>
                        <a:extLst>
                          <a:ext uri="{91240B29-F687-4F45-9708-019B960494DF}">
                            <a14:hiddenLine xmlns:a14="http://schemas.microsoft.com/office/drawing/2010/main" w="12700">
                              <a:solidFill>
                                <a:srgbClr val="9BBB59"/>
                              </a:solidFill>
                              <a:miter lim="800000"/>
                              <a:headEnd/>
                              <a:tailEnd/>
                            </a14:hiddenLine>
                          </a:ext>
                          <a:ext uri="{AF507438-7753-43E0-B8FC-AC1667EBCBE1}">
                            <a14:hiddenEffects xmlns:a14="http://schemas.microsoft.com/office/drawing/2010/main">
                              <a:effectLst>
                                <a:outerShdw dist="28398" dir="3806097" algn="ctr" rotWithShape="0">
                                  <a:srgbClr val="4E6128"/>
                                </a:outerShdw>
                              </a:effectLst>
                            </a14:hiddenEffects>
                          </a:ext>
                        </a:extLst>
                      </wps:spPr>
                      <wps:txbx>
                        <w:txbxContent>
                          <w:p w14:paraId="363255DE" w14:textId="77777777" w:rsidR="005A159A" w:rsidRPr="005A4725" w:rsidRDefault="005A159A" w:rsidP="00D538B7">
                            <w:pPr>
                              <w:rPr>
                                <w:rFonts w:ascii="Calibri" w:hAnsi="Calibri"/>
                                <w:i/>
                                <w:sz w:val="24"/>
                                <w:szCs w:val="24"/>
                              </w:rPr>
                            </w:pPr>
                            <w:r w:rsidRPr="00D97E8B">
                              <w:rPr>
                                <w:rFonts w:ascii="Calibri" w:hAnsi="Calibri"/>
                                <w:i/>
                                <w:sz w:val="24"/>
                                <w:szCs w:val="24"/>
                              </w:rPr>
                              <w:t xml:space="preserve">Notes: </w:t>
                            </w:r>
                            <w:r>
                              <w:rPr>
                                <w:rFonts w:ascii="Calibri" w:hAnsi="Calibri"/>
                                <w:i/>
                                <w:sz w:val="24"/>
                                <w:szCs w:val="24"/>
                              </w:rPr>
                              <w:t>Give details of debriefings, ways of alleviating distress that might be caused by the study.</w:t>
                            </w:r>
                          </w:p>
                        </w:txbxContent>
                      </wps:txbx>
                      <wps:bodyPr rot="0" vert="horz" wrap="square" lIns="91440" tIns="45720" rIns="91440" bIns="45720" anchor="t" anchorCtr="0" upright="1">
                        <a:spAutoFit/>
                      </wps:bodyPr>
                    </wps:wsp>
                  </a:graphicData>
                </a:graphic>
              </wp:inline>
            </w:drawing>
          </mc:Choice>
          <mc:Fallback>
            <w:pict>
              <v:shape w14:anchorId="47865DE5" id="_x0000_s1069" type="#_x0000_t202" style="width:492.25pt;height: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" fillcolor="#d6e3bc" stroked="f" strokecolor="#9bbb59" strokeweight="1pt">
                <v:shadow color="#4e6128" offset="1pt"/>
                <v:textbox style="mso-fit-shape-to-text:t">
                  <w:txbxContent>
                    <w:p w14:paraId="363255DE" w14:textId="77777777" w:rsidR="005A159A" w:rsidRPr="005A4725" w:rsidRDefault="005A159A" w:rsidP="00D538B7">
                      <w:pPr>
                        <w:rPr>
                          <w:rFonts w:ascii="Calibri" w:hAnsi="Calibri"/>
                          <w:i/>
                          <w:sz w:val="24"/>
                          <w:szCs w:val="24"/>
                        </w:rPr>
                      </w:pPr>
                      <w:r w:rsidRPr="00D97E8B">
                        <w:rPr>
                          <w:rFonts w:ascii="Calibri" w:hAnsi="Calibri"/>
                          <w:i/>
                          <w:sz w:val="24"/>
                          <w:szCs w:val="24"/>
                        </w:rPr>
                        <w:t xml:space="preserve">Notes: </w:t>
                      </w:r>
                      <w:r>
                        <w:rPr>
                          <w:rFonts w:ascii="Calibri" w:hAnsi="Calibri"/>
                          <w:i/>
                          <w:sz w:val="24"/>
                          <w:szCs w:val="24"/>
                        </w:rPr>
                        <w:t>Give details of debriefings, ways of alleviating distress that might be caused by the study.</w:t>
                      </w:r>
                    </w:p>
                  </w:txbxContent>
                </v:textbox>
                <w10:anchorlock/>
              </v:shape>
            </w:pict>
          </mc:Fallback>
        </mc:AlternateContent>
      </w:r>
    </w:p>
    <w:p w14:paraId="1697B702" w14:textId="77777777" w:rsidR="00BC50A6" w:rsidRDefault="00BC50A6" w:rsidP="00BC50A6">
      <w:pPr>
        <w:pStyle w:val="applicpara"/>
        <w:rPr>
          <w:rFonts w:asciiTheme="majorHAnsi" w:hAnsiTheme="majorHAnsi" w:cstheme="majorHAnsi"/>
          <w:sz w:val="24"/>
          <w:szCs w:val="24"/>
        </w:rPr>
      </w:pPr>
    </w:p>
    <w:p w14:paraId="30563A2E" w14:textId="398BFA6D" w:rsidR="00A73DA4" w:rsidRDefault="00A73DA4" w:rsidP="00D538B7">
      <w:pPr>
        <w:pStyle w:val="applicquestion"/>
        <w:ind w:left="0" w:firstLine="0"/>
        <w:rPr>
          <w:rFonts w:asciiTheme="majorHAnsi" w:hAnsiTheme="majorHAnsi" w:cstheme="majorHAnsi"/>
          <w:b/>
          <w:sz w:val="24"/>
          <w:szCs w:val="24"/>
        </w:rPr>
      </w:pPr>
      <w:r>
        <w:rPr>
          <w:rFonts w:asciiTheme="majorHAnsi" w:hAnsiTheme="majorHAnsi" w:cstheme="majorHAnsi"/>
          <w:b/>
          <w:sz w:val="24"/>
          <w:szCs w:val="24"/>
        </w:rPr>
        <w:t xml:space="preserve">Debrief document attached: </w:t>
      </w:r>
      <w:r w:rsidRPr="00C95A57">
        <w:rPr>
          <w:rFonts w:asciiTheme="majorHAnsi" w:hAnsiTheme="majorHAnsi" w:cstheme="majorHAnsi"/>
          <w:sz w:val="24"/>
          <w:szCs w:val="24"/>
        </w:rPr>
        <w:t>yes</w:t>
      </w:r>
      <w:r w:rsidR="00425C1A">
        <w:rPr>
          <w:rFonts w:asciiTheme="majorHAnsi" w:hAnsiTheme="majorHAnsi" w:cstheme="majorHAnsi"/>
          <w:sz w:val="24"/>
          <w:szCs w:val="24"/>
        </w:rPr>
        <w:t>/</w:t>
      </w:r>
      <w:r w:rsidR="00425C1A" w:rsidRPr="00C95A57">
        <w:rPr>
          <w:rFonts w:asciiTheme="majorHAnsi" w:hAnsiTheme="majorHAnsi" w:cstheme="majorHAnsi"/>
          <w:strike/>
          <w:sz w:val="24"/>
          <w:szCs w:val="24"/>
        </w:rPr>
        <w:t>no</w:t>
      </w:r>
      <w:r w:rsidR="00425C1A">
        <w:rPr>
          <w:rFonts w:asciiTheme="majorHAnsi" w:hAnsiTheme="majorHAnsi" w:cstheme="majorHAnsi"/>
          <w:sz w:val="24"/>
          <w:szCs w:val="24"/>
        </w:rPr>
        <w:t xml:space="preserve"> </w:t>
      </w:r>
    </w:p>
    <w:p w14:paraId="7702D5DE" w14:textId="77777777" w:rsidR="00A73DA4" w:rsidRDefault="00A73DA4" w:rsidP="00D538B7">
      <w:pPr>
        <w:pStyle w:val="applicquestion"/>
        <w:ind w:left="0" w:firstLine="0"/>
        <w:rPr>
          <w:rFonts w:asciiTheme="majorHAnsi" w:hAnsiTheme="majorHAnsi" w:cstheme="majorHAnsi"/>
          <w:b/>
          <w:sz w:val="24"/>
          <w:szCs w:val="24"/>
        </w:rPr>
      </w:pPr>
    </w:p>
    <w:p w14:paraId="4ABCC2E4" w14:textId="468D949F" w:rsidR="00A73DA4" w:rsidRPr="00A73DA4" w:rsidRDefault="00A73DA4" w:rsidP="00D538B7">
      <w:pPr>
        <w:pStyle w:val="applicquestion"/>
        <w:ind w:left="0" w:firstLine="0"/>
        <w:rPr>
          <w:rFonts w:asciiTheme="majorHAnsi" w:hAnsiTheme="majorHAnsi" w:cstheme="majorHAnsi"/>
          <w:b/>
          <w:sz w:val="24"/>
          <w:szCs w:val="24"/>
        </w:rPr>
      </w:pPr>
      <w:r>
        <w:rPr>
          <w:rFonts w:asciiTheme="majorHAnsi" w:hAnsiTheme="majorHAnsi" w:cstheme="majorHAnsi"/>
          <w:b/>
          <w:sz w:val="24"/>
          <w:szCs w:val="24"/>
        </w:rPr>
        <w:t>Ways of alleviating distress:</w:t>
      </w:r>
    </w:p>
    <w:p w14:paraId="40D4EFAA" w14:textId="73AD590E" w:rsidR="00CB5AB9" w:rsidRPr="00ED6C4B" w:rsidRDefault="00BC50A6" w:rsidP="005A159A">
      <w:pPr>
        <w:pStyle w:val="applicpara"/>
        <w:rPr>
          <w:rFonts w:asciiTheme="majorHAnsi" w:hAnsiTheme="majorHAnsi" w:cstheme="majorHAnsi"/>
          <w:sz w:val="22"/>
          <w:szCs w:val="22"/>
        </w:rPr>
      </w:pPr>
      <w:r w:rsidRPr="00ED6C4B">
        <w:rPr>
          <w:rFonts w:asciiTheme="majorHAnsi" w:hAnsiTheme="majorHAnsi" w:cstheme="majorHAnsi"/>
          <w:sz w:val="22"/>
          <w:szCs w:val="22"/>
        </w:rPr>
        <w:t xml:space="preserve">At the end of the session </w:t>
      </w:r>
      <w:del w:id="61" w:author="Matan Mazor" w:date="2022-01-27T14:17:00Z">
        <w:r w:rsidR="008532E0" w:rsidDel="005A159A">
          <w:rPr>
            <w:rFonts w:asciiTheme="majorHAnsi" w:hAnsiTheme="majorHAnsi" w:cstheme="majorHAnsi"/>
            <w:sz w:val="22"/>
            <w:szCs w:val="22"/>
          </w:rPr>
          <w:delText xml:space="preserve">in Gorilla </w:delText>
        </w:r>
      </w:del>
      <w:r w:rsidR="008532E0">
        <w:rPr>
          <w:rFonts w:asciiTheme="majorHAnsi" w:hAnsiTheme="majorHAnsi" w:cstheme="majorHAnsi"/>
          <w:sz w:val="22"/>
          <w:szCs w:val="22"/>
        </w:rPr>
        <w:t>there will be an onscreen</w:t>
      </w:r>
      <w:r w:rsidRPr="00ED6C4B">
        <w:rPr>
          <w:rFonts w:asciiTheme="majorHAnsi" w:hAnsiTheme="majorHAnsi" w:cstheme="majorHAnsi"/>
          <w:sz w:val="22"/>
          <w:szCs w:val="22"/>
        </w:rPr>
        <w:t xml:space="preserve"> debrief </w:t>
      </w:r>
      <w:r w:rsidR="00763637">
        <w:rPr>
          <w:rFonts w:asciiTheme="majorHAnsi" w:hAnsiTheme="majorHAnsi" w:cstheme="majorHAnsi"/>
          <w:sz w:val="22"/>
          <w:szCs w:val="22"/>
        </w:rPr>
        <w:t xml:space="preserve">describing </w:t>
      </w:r>
      <w:r w:rsidRPr="00ED6C4B">
        <w:rPr>
          <w:rFonts w:asciiTheme="majorHAnsi" w:hAnsiTheme="majorHAnsi" w:cstheme="majorHAnsi"/>
          <w:sz w:val="22"/>
          <w:szCs w:val="22"/>
        </w:rPr>
        <w:t>of the purpose of the study</w:t>
      </w:r>
      <w:r w:rsidR="00763637">
        <w:rPr>
          <w:rFonts w:asciiTheme="majorHAnsi" w:hAnsiTheme="majorHAnsi" w:cstheme="majorHAnsi"/>
          <w:sz w:val="22"/>
          <w:szCs w:val="22"/>
        </w:rPr>
        <w:t xml:space="preserve"> and </w:t>
      </w:r>
      <w:del w:id="62" w:author="Matan Mazor" w:date="2022-01-27T14:17:00Z">
        <w:r w:rsidR="00763637" w:rsidDel="005A159A">
          <w:rPr>
            <w:rFonts w:asciiTheme="majorHAnsi" w:hAnsiTheme="majorHAnsi" w:cstheme="majorHAnsi"/>
            <w:sz w:val="22"/>
            <w:szCs w:val="22"/>
          </w:rPr>
          <w:delText xml:space="preserve">full </w:delText>
        </w:r>
      </w:del>
      <w:ins w:id="63" w:author="Matan Mazor" w:date="2022-01-27T14:17:00Z">
        <w:r w:rsidR="005A159A">
          <w:rPr>
            <w:rFonts w:asciiTheme="majorHAnsi" w:hAnsiTheme="majorHAnsi" w:cstheme="majorHAnsi"/>
            <w:sz w:val="22"/>
            <w:szCs w:val="22"/>
          </w:rPr>
          <w:t xml:space="preserve">general </w:t>
        </w:r>
      </w:ins>
      <w:r w:rsidR="00763637">
        <w:rPr>
          <w:rFonts w:asciiTheme="majorHAnsi" w:hAnsiTheme="majorHAnsi" w:cstheme="majorHAnsi"/>
          <w:sz w:val="22"/>
          <w:szCs w:val="22"/>
        </w:rPr>
        <w:t>aims</w:t>
      </w:r>
      <w:del w:id="64" w:author="Matan Mazor" w:date="2022-01-27T14:17:00Z">
        <w:r w:rsidRPr="00ED6C4B" w:rsidDel="005A159A">
          <w:rPr>
            <w:rFonts w:asciiTheme="majorHAnsi" w:hAnsiTheme="majorHAnsi" w:cstheme="majorHAnsi"/>
            <w:sz w:val="22"/>
            <w:szCs w:val="22"/>
          </w:rPr>
          <w:delText xml:space="preserve">. </w:delText>
        </w:r>
        <w:r w:rsidR="00763637" w:rsidDel="005A159A">
          <w:rPr>
            <w:rFonts w:asciiTheme="majorHAnsi" w:hAnsiTheme="majorHAnsi" w:cstheme="majorHAnsi"/>
            <w:sz w:val="22"/>
            <w:szCs w:val="22"/>
          </w:rPr>
          <w:delText xml:space="preserve">This includes explaining the training and test contingencies. </w:delText>
        </w:r>
        <w:r w:rsidRPr="00ED6C4B" w:rsidDel="005A159A">
          <w:rPr>
            <w:rFonts w:asciiTheme="majorHAnsi" w:hAnsiTheme="majorHAnsi" w:cstheme="majorHAnsi"/>
            <w:sz w:val="22"/>
            <w:szCs w:val="22"/>
          </w:rPr>
          <w:delText>The information sheet provi</w:delText>
        </w:r>
        <w:r w:rsidR="000B6ED8" w:rsidRPr="00ED6C4B" w:rsidDel="005A159A">
          <w:rPr>
            <w:rFonts w:asciiTheme="majorHAnsi" w:hAnsiTheme="majorHAnsi" w:cstheme="majorHAnsi"/>
            <w:sz w:val="22"/>
            <w:szCs w:val="22"/>
          </w:rPr>
          <w:delText>ded to them</w:delText>
        </w:r>
        <w:r w:rsidRPr="00ED6C4B" w:rsidDel="005A159A">
          <w:rPr>
            <w:rFonts w:asciiTheme="majorHAnsi" w:hAnsiTheme="majorHAnsi" w:cstheme="majorHAnsi"/>
            <w:sz w:val="22"/>
            <w:szCs w:val="22"/>
          </w:rPr>
          <w:delText xml:space="preserve"> also contain</w:delText>
        </w:r>
        <w:r w:rsidR="000B6ED8" w:rsidRPr="00ED6C4B" w:rsidDel="005A159A">
          <w:rPr>
            <w:rFonts w:asciiTheme="majorHAnsi" w:hAnsiTheme="majorHAnsi" w:cstheme="majorHAnsi"/>
            <w:sz w:val="22"/>
            <w:szCs w:val="22"/>
          </w:rPr>
          <w:delText>s</w:delText>
        </w:r>
        <w:r w:rsidR="00847B6D" w:rsidDel="005A159A">
          <w:rPr>
            <w:rFonts w:asciiTheme="majorHAnsi" w:hAnsiTheme="majorHAnsi" w:cstheme="majorHAnsi"/>
            <w:sz w:val="22"/>
            <w:szCs w:val="22"/>
          </w:rPr>
          <w:delText xml:space="preserve"> contact details of</w:delText>
        </w:r>
        <w:r w:rsidR="000B6ED8" w:rsidRPr="00ED6C4B" w:rsidDel="005A159A">
          <w:rPr>
            <w:rFonts w:asciiTheme="majorHAnsi" w:hAnsiTheme="majorHAnsi" w:cstheme="majorHAnsi"/>
            <w:sz w:val="22"/>
            <w:szCs w:val="22"/>
          </w:rPr>
          <w:delText xml:space="preserve"> those</w:delText>
        </w:r>
        <w:r w:rsidRPr="00ED6C4B" w:rsidDel="005A159A">
          <w:rPr>
            <w:rFonts w:asciiTheme="majorHAnsi" w:hAnsiTheme="majorHAnsi" w:cstheme="majorHAnsi"/>
            <w:sz w:val="22"/>
            <w:szCs w:val="22"/>
          </w:rPr>
          <w:delText xml:space="preserve"> involved in the study should they have </w:delText>
        </w:r>
        <w:r w:rsidR="000B6ED8" w:rsidRPr="00ED6C4B" w:rsidDel="005A159A">
          <w:rPr>
            <w:rFonts w:asciiTheme="majorHAnsi" w:hAnsiTheme="majorHAnsi" w:cstheme="majorHAnsi"/>
            <w:sz w:val="22"/>
            <w:szCs w:val="22"/>
          </w:rPr>
          <w:delText>queries or concerns</w:delText>
        </w:r>
        <w:r w:rsidRPr="00ED6C4B" w:rsidDel="005A159A">
          <w:rPr>
            <w:rFonts w:asciiTheme="majorHAnsi" w:hAnsiTheme="majorHAnsi" w:cstheme="majorHAnsi"/>
            <w:sz w:val="22"/>
            <w:szCs w:val="22"/>
          </w:rPr>
          <w:delText xml:space="preserve"> in the future.</w:delText>
        </w:r>
      </w:del>
    </w:p>
    <w:p w14:paraId="381EDD12" w14:textId="77777777" w:rsidR="00D538B7" w:rsidRPr="00C52286" w:rsidRDefault="00D538B7" w:rsidP="00D538B7">
      <w:pPr>
        <w:rPr>
          <w:rFonts w:asciiTheme="majorHAnsi" w:hAnsiTheme="majorHAnsi" w:cstheme="majorHAnsi"/>
        </w:rPr>
      </w:pPr>
    </w:p>
    <w:p w14:paraId="1313CD97" w14:textId="77777777" w:rsidR="00D538B7" w:rsidRPr="00C52286" w:rsidRDefault="00D538B7" w:rsidP="00D538B7">
      <w:pPr>
        <w:pStyle w:val="applicpara"/>
        <w:rPr>
          <w:rFonts w:asciiTheme="majorHAnsi" w:hAnsiTheme="majorHAnsi" w:cstheme="majorHAnsi"/>
          <w:sz w:val="24"/>
          <w:szCs w:val="24"/>
        </w:rPr>
      </w:pPr>
      <w:r w:rsidRPr="00C52286">
        <w:rPr>
          <w:rFonts w:asciiTheme="majorHAnsi" w:hAnsiTheme="majorHAnsi" w:cstheme="majorHAnsi"/>
          <w:noProof/>
          <w:sz w:val="24"/>
          <w:szCs w:val="24"/>
          <w:lang w:val="en-US" w:bidi="he-IL"/>
        </w:rPr>
        <mc:AlternateContent>
          <mc:Choice Requires="wps">
            <w:drawing>
              <wp:inline distT="0" distB="0" distL="0" distR="0" wp14:anchorId="5E29AB7F" wp14:editId="7FA5167A">
                <wp:extent cx="6245225" cy="287020"/>
                <wp:effectExtent l="9525" t="9525" r="12700" b="8255"/>
                <wp:docPr id="55"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87020"/>
                        </a:xfrm>
                        <a:prstGeom prst="rect">
                          <a:avLst/>
                        </a:prstGeom>
                        <a:solidFill>
                          <a:srgbClr val="FFFFFF"/>
                        </a:solidFill>
                        <a:ln w="9525">
                          <a:solidFill>
                            <a:srgbClr val="000000"/>
                          </a:solidFill>
                          <a:miter lim="800000"/>
                          <a:headEnd/>
                          <a:tailEnd/>
                        </a:ln>
                      </wps:spPr>
                      <wps:txbx>
                        <w:txbxContent>
                          <w:p w14:paraId="1E7A0A8A" w14:textId="77777777" w:rsidR="005A159A" w:rsidRPr="00383A7C" w:rsidRDefault="005A159A" w:rsidP="00D538B7">
                            <w:pPr>
                              <w:rPr>
                                <w:rFonts w:ascii="Calibri" w:hAnsi="Calibri"/>
                                <w:b/>
                              </w:rPr>
                            </w:pPr>
                            <w:r>
                              <w:rPr>
                                <w:rFonts w:ascii="Calibri" w:hAnsi="Calibri"/>
                                <w:b/>
                              </w:rPr>
                              <w:t>Question 19: Has the person carrying out the study had previous experience of all of the procedures to be used in the study? If not, who will supervise and/or train that person?</w:t>
                            </w:r>
                          </w:p>
                        </w:txbxContent>
                      </wps:txbx>
                      <wps:bodyPr rot="0" vert="horz" wrap="square" lIns="91440" tIns="45720" rIns="91440" bIns="45720" anchor="t" anchorCtr="0" upright="1">
                        <a:spAutoFit/>
                      </wps:bodyPr>
                    </wps:wsp>
                  </a:graphicData>
                </a:graphic>
              </wp:inline>
            </w:drawing>
          </mc:Choice>
          <mc:Fallback>
            <w:pict>
              <v:shape w14:anchorId="5E29AB7F" id="_x0000_s1070" type="#_x0000_t202" style="width:491.75pt;height:2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">
                <v:textbox style="mso-fit-shape-to-text:t">
                  <w:txbxContent>
                    <w:p w14:paraId="1E7A0A8A" w14:textId="77777777" w:rsidR="005A159A" w:rsidRPr="00383A7C" w:rsidRDefault="005A159A" w:rsidP="00D538B7">
                      <w:pPr>
                        <w:rPr>
                          <w:rFonts w:ascii="Calibri" w:hAnsi="Calibri"/>
                          <w:b/>
                        </w:rPr>
                      </w:pPr>
                      <w:r>
                        <w:rPr>
                          <w:rFonts w:ascii="Calibri" w:hAnsi="Calibri"/>
                          <w:b/>
                        </w:rPr>
                        <w:t>Question 19: Has the person carrying out the study had previous experience of all of the procedures to be used in the study? If not, who will supervise and/or train that person?</w:t>
                      </w:r>
                    </w:p>
                  </w:txbxContent>
                </v:textbox>
                <w10:anchorlock/>
              </v:shape>
            </w:pict>
          </mc:Fallback>
        </mc:AlternateContent>
      </w:r>
    </w:p>
    <w:p w14:paraId="79C2C95B" w14:textId="77777777" w:rsidR="00D538B7" w:rsidRPr="00C52286" w:rsidRDefault="00D538B7" w:rsidP="00D538B7">
      <w:pPr>
        <w:pStyle w:val="applicpara"/>
        <w:rPr>
          <w:rFonts w:asciiTheme="majorHAnsi" w:hAnsiTheme="majorHAnsi" w:cstheme="majorHAnsi"/>
          <w:sz w:val="24"/>
          <w:szCs w:val="24"/>
        </w:rPr>
      </w:pPr>
      <w:r w:rsidRPr="00C52286">
        <w:rPr>
          <w:rFonts w:asciiTheme="majorHAnsi" w:hAnsiTheme="majorHAnsi" w:cstheme="majorHAnsi"/>
          <w:noProof/>
          <w:sz w:val="24"/>
          <w:szCs w:val="24"/>
          <w:lang w:val="en-US" w:bidi="he-IL"/>
        </w:rPr>
        <mc:AlternateContent>
          <mc:Choice Requires="wps">
            <w:drawing>
              <wp:inline distT="0" distB="0" distL="0" distR="0" wp14:anchorId="7B5C435F" wp14:editId="1D9199DC">
                <wp:extent cx="6249670" cy="277495"/>
                <wp:effectExtent l="0" t="0" r="0" b="0"/>
                <wp:docPr id="56"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9670" cy="277495"/>
                        </a:xfrm>
                        <a:prstGeom prst="rect">
                          <a:avLst/>
                        </a:prstGeom>
                        <a:solidFill>
                          <a:srgbClr val="D6E3BC"/>
                        </a:solidFill>
                        <a:ln>
                          <a:noFill/>
                        </a:ln>
                        <a:effectLst/>
                        <a:extLst>
                          <a:ext uri="{91240B29-F687-4F45-9708-019B960494DF}">
                            <a14:hiddenLine xmlns:a14="http://schemas.microsoft.com/office/drawing/2010/main" w="12700">
                              <a:solidFill>
                                <a:srgbClr val="9BBB59"/>
                              </a:solidFill>
                              <a:miter lim="800000"/>
                              <a:headEnd/>
                              <a:tailEnd/>
                            </a14:hiddenLine>
                          </a:ext>
                          <a:ext uri="{AF507438-7753-43E0-B8FC-AC1667EBCBE1}">
                            <a14:hiddenEffects xmlns:a14="http://schemas.microsoft.com/office/drawing/2010/main">
                              <a:effectLst>
                                <a:outerShdw dist="28398" dir="3806097" algn="ctr" rotWithShape="0">
                                  <a:srgbClr val="4E6128"/>
                                </a:outerShdw>
                              </a:effectLst>
                            </a14:hiddenEffects>
                          </a:ext>
                        </a:extLst>
                      </wps:spPr>
                      <wps:txbx>
                        <w:txbxContent>
                          <w:p w14:paraId="6ADDC6D0" w14:textId="77777777" w:rsidR="005A159A" w:rsidRPr="00C96EFB" w:rsidRDefault="005A159A" w:rsidP="00D538B7">
                            <w:pPr>
                              <w:rPr>
                                <w:rFonts w:ascii="Calibri" w:hAnsi="Calibri"/>
                                <w:i/>
                                <w:sz w:val="24"/>
                                <w:szCs w:val="24"/>
                              </w:rPr>
                            </w:pPr>
                            <w:r w:rsidRPr="00D97E8B">
                              <w:rPr>
                                <w:rFonts w:ascii="Calibri" w:hAnsi="Calibri"/>
                                <w:i/>
                                <w:sz w:val="24"/>
                                <w:szCs w:val="24"/>
                              </w:rPr>
                              <w:t xml:space="preserve">Notes: </w:t>
                            </w:r>
                            <w:r>
                              <w:rPr>
                                <w:rFonts w:ascii="Calibri" w:hAnsi="Calibri"/>
                                <w:i/>
                                <w:sz w:val="24"/>
                                <w:szCs w:val="24"/>
                              </w:rPr>
                              <w:t>Say who will be undertaking the procedures involved and what training and/or experience they have. If supervision is necessary, indicate who will provide it.</w:t>
                            </w:r>
                          </w:p>
                        </w:txbxContent>
                      </wps:txbx>
                      <wps:bodyPr rot="0" vert="horz" wrap="square" lIns="91440" tIns="45720" rIns="91440" bIns="45720" anchor="t" anchorCtr="0" upright="1">
                        <a:spAutoFit/>
                      </wps:bodyPr>
                    </wps:wsp>
                  </a:graphicData>
                </a:graphic>
              </wp:inline>
            </w:drawing>
          </mc:Choice>
          <mc:Fallback>
            <w:pict>
              <v:shape w14:anchorId="7B5C435F" id="_x0000_s1071" type="#_x0000_t202" style="width:492.1pt;height: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" fillcolor="#d6e3bc" stroked="f" strokecolor="#9bbb59" strokeweight="1pt">
                <v:shadow color="#4e6128" offset="1pt"/>
                <v:textbox style="mso-fit-shape-to-text:t">
                  <w:txbxContent>
                    <w:p w14:paraId="6ADDC6D0" w14:textId="77777777" w:rsidR="005A159A" w:rsidRPr="00C96EFB" w:rsidRDefault="005A159A" w:rsidP="00D538B7">
                      <w:pPr>
                        <w:rPr>
                          <w:rFonts w:ascii="Calibri" w:hAnsi="Calibri"/>
                          <w:i/>
                          <w:sz w:val="24"/>
                          <w:szCs w:val="24"/>
                        </w:rPr>
                      </w:pPr>
                      <w:r w:rsidRPr="00D97E8B">
                        <w:rPr>
                          <w:rFonts w:ascii="Calibri" w:hAnsi="Calibri"/>
                          <w:i/>
                          <w:sz w:val="24"/>
                          <w:szCs w:val="24"/>
                        </w:rPr>
                        <w:t xml:space="preserve">Notes: </w:t>
                      </w:r>
                      <w:r>
                        <w:rPr>
                          <w:rFonts w:ascii="Calibri" w:hAnsi="Calibri"/>
                          <w:i/>
                          <w:sz w:val="24"/>
                          <w:szCs w:val="24"/>
                        </w:rPr>
                        <w:t>Say who will be undertaking the procedures involved and what training and/or experience they have. If supervision is necessary, indicate who will provide it.</w:t>
                      </w:r>
                    </w:p>
                  </w:txbxContent>
                </v:textbox>
                <w10:anchorlock/>
              </v:shape>
            </w:pict>
          </mc:Fallback>
        </mc:AlternateContent>
      </w:r>
    </w:p>
    <w:p w14:paraId="409D721A" w14:textId="70C6046B" w:rsidR="00A73DA4" w:rsidRDefault="00A73DA4" w:rsidP="00D538B7">
      <w:pPr>
        <w:pStyle w:val="applicquestion"/>
        <w:ind w:left="0" w:firstLine="0"/>
        <w:rPr>
          <w:rFonts w:asciiTheme="majorHAnsi" w:hAnsiTheme="majorHAnsi" w:cstheme="majorHAnsi"/>
          <w:b/>
          <w:sz w:val="24"/>
          <w:szCs w:val="24"/>
        </w:rPr>
      </w:pPr>
      <w:r>
        <w:rPr>
          <w:rFonts w:asciiTheme="majorHAnsi" w:hAnsiTheme="majorHAnsi" w:cstheme="majorHAnsi"/>
          <w:b/>
          <w:sz w:val="24"/>
          <w:szCs w:val="24"/>
        </w:rPr>
        <w:t>Name of researcher:</w:t>
      </w:r>
    </w:p>
    <w:p w14:paraId="732F1859" w14:textId="0D0B8B7B" w:rsidR="00A73DA4" w:rsidRPr="00ED6C4B" w:rsidRDefault="00890F97" w:rsidP="00D538B7">
      <w:pPr>
        <w:pStyle w:val="applicquestion"/>
        <w:ind w:left="0" w:firstLine="0"/>
        <w:rPr>
          <w:rFonts w:asciiTheme="majorHAnsi" w:hAnsiTheme="majorHAnsi" w:cstheme="majorHAnsi"/>
          <w:sz w:val="22"/>
          <w:szCs w:val="22"/>
        </w:rPr>
      </w:pPr>
      <w:r>
        <w:rPr>
          <w:rFonts w:asciiTheme="majorHAnsi" w:hAnsiTheme="majorHAnsi" w:cstheme="majorHAnsi"/>
          <w:sz w:val="22"/>
          <w:szCs w:val="22"/>
        </w:rPr>
        <w:lastRenderedPageBreak/>
        <w:t>Kirsten Rittershofer</w:t>
      </w:r>
    </w:p>
    <w:p w14:paraId="4A12F1B4" w14:textId="77777777" w:rsidR="00425C1A" w:rsidRPr="00BC50A6" w:rsidRDefault="00425C1A" w:rsidP="00D538B7">
      <w:pPr>
        <w:pStyle w:val="applicquestion"/>
        <w:ind w:left="0" w:firstLine="0"/>
        <w:rPr>
          <w:rFonts w:asciiTheme="majorHAnsi" w:hAnsiTheme="majorHAnsi" w:cstheme="majorHAnsi"/>
          <w:sz w:val="24"/>
          <w:szCs w:val="24"/>
        </w:rPr>
      </w:pPr>
    </w:p>
    <w:p w14:paraId="77A460E6" w14:textId="78264446" w:rsidR="00A73DA4" w:rsidRPr="00A73DA4" w:rsidRDefault="00A73DA4" w:rsidP="00D538B7">
      <w:pPr>
        <w:pStyle w:val="applicquestion"/>
        <w:ind w:left="0" w:firstLine="0"/>
        <w:rPr>
          <w:rFonts w:asciiTheme="majorHAnsi" w:hAnsiTheme="majorHAnsi" w:cstheme="majorHAnsi"/>
          <w:b/>
          <w:sz w:val="24"/>
          <w:szCs w:val="24"/>
        </w:rPr>
      </w:pPr>
      <w:r>
        <w:rPr>
          <w:rFonts w:asciiTheme="majorHAnsi" w:hAnsiTheme="majorHAnsi" w:cstheme="majorHAnsi"/>
          <w:b/>
          <w:sz w:val="24"/>
          <w:szCs w:val="24"/>
        </w:rPr>
        <w:t>Training:</w:t>
      </w:r>
    </w:p>
    <w:p w14:paraId="4836997B" w14:textId="7E77E370" w:rsidR="00D538B7" w:rsidRPr="00ED6C4B" w:rsidRDefault="009F56CE" w:rsidP="00D538B7">
      <w:pPr>
        <w:pStyle w:val="applicpara"/>
        <w:rPr>
          <w:rFonts w:asciiTheme="majorHAnsi" w:hAnsiTheme="majorHAnsi" w:cstheme="majorHAnsi"/>
          <w:sz w:val="22"/>
          <w:szCs w:val="22"/>
        </w:rPr>
      </w:pPr>
      <w:r>
        <w:rPr>
          <w:rFonts w:asciiTheme="majorHAnsi" w:hAnsiTheme="majorHAnsi" w:cstheme="majorHAnsi"/>
          <w:sz w:val="22"/>
          <w:szCs w:val="22"/>
        </w:rPr>
        <w:t>The researcher</w:t>
      </w:r>
      <w:r w:rsidR="00BC50A6" w:rsidRPr="00ED6C4B">
        <w:rPr>
          <w:rFonts w:asciiTheme="majorHAnsi" w:hAnsiTheme="majorHAnsi" w:cstheme="majorHAnsi"/>
          <w:sz w:val="22"/>
          <w:szCs w:val="22"/>
        </w:rPr>
        <w:t xml:space="preserve"> </w:t>
      </w:r>
      <w:r>
        <w:rPr>
          <w:rFonts w:asciiTheme="majorHAnsi" w:hAnsiTheme="majorHAnsi" w:cstheme="majorHAnsi"/>
          <w:sz w:val="22"/>
          <w:szCs w:val="22"/>
        </w:rPr>
        <w:t>has previous</w:t>
      </w:r>
      <w:r w:rsidR="00BC50A6" w:rsidRPr="00ED6C4B">
        <w:rPr>
          <w:rFonts w:asciiTheme="majorHAnsi" w:hAnsiTheme="majorHAnsi" w:cstheme="majorHAnsi"/>
          <w:sz w:val="22"/>
          <w:szCs w:val="22"/>
        </w:rPr>
        <w:t xml:space="preserve"> experience running</w:t>
      </w:r>
      <w:r>
        <w:rPr>
          <w:rFonts w:asciiTheme="majorHAnsi" w:hAnsiTheme="majorHAnsi" w:cstheme="majorHAnsi"/>
          <w:sz w:val="22"/>
          <w:szCs w:val="22"/>
        </w:rPr>
        <w:t xml:space="preserve"> behavioural experiments in the lab</w:t>
      </w:r>
      <w:r w:rsidR="006001D1">
        <w:rPr>
          <w:rFonts w:asciiTheme="majorHAnsi" w:hAnsiTheme="majorHAnsi" w:cstheme="majorHAnsi"/>
          <w:sz w:val="22"/>
          <w:szCs w:val="22"/>
        </w:rPr>
        <w:t xml:space="preserve"> and online via Prolific and Gorilla </w:t>
      </w:r>
      <w:r>
        <w:rPr>
          <w:rFonts w:asciiTheme="majorHAnsi" w:hAnsiTheme="majorHAnsi" w:cstheme="majorHAnsi"/>
          <w:sz w:val="22"/>
          <w:szCs w:val="22"/>
        </w:rPr>
        <w:t>and</w:t>
      </w:r>
      <w:r w:rsidR="00BC50A6" w:rsidRPr="00ED6C4B">
        <w:rPr>
          <w:rFonts w:asciiTheme="majorHAnsi" w:hAnsiTheme="majorHAnsi" w:cstheme="majorHAnsi"/>
          <w:sz w:val="22"/>
          <w:szCs w:val="22"/>
        </w:rPr>
        <w:t xml:space="preserve"> </w:t>
      </w:r>
      <w:r>
        <w:rPr>
          <w:rFonts w:asciiTheme="majorHAnsi" w:hAnsiTheme="majorHAnsi" w:cstheme="majorHAnsi"/>
          <w:sz w:val="22"/>
          <w:szCs w:val="22"/>
        </w:rPr>
        <w:t>f</w:t>
      </w:r>
      <w:r w:rsidR="00BC50A6" w:rsidRPr="00ED6C4B">
        <w:rPr>
          <w:rFonts w:asciiTheme="majorHAnsi" w:hAnsiTheme="majorHAnsi" w:cstheme="majorHAnsi"/>
          <w:sz w:val="22"/>
          <w:szCs w:val="22"/>
        </w:rPr>
        <w:t>urther training or supervision will be provided by the supervisor (Dr Clare Press) should it be necessary</w:t>
      </w:r>
      <w:r w:rsidR="00425C1A" w:rsidRPr="00ED6C4B">
        <w:rPr>
          <w:rFonts w:asciiTheme="majorHAnsi" w:hAnsiTheme="majorHAnsi" w:cstheme="majorHAnsi"/>
          <w:sz w:val="22"/>
          <w:szCs w:val="22"/>
        </w:rPr>
        <w:t>.</w:t>
      </w:r>
    </w:p>
    <w:p w14:paraId="71AAEB62" w14:textId="77777777" w:rsidR="00D538B7" w:rsidRPr="00C52286" w:rsidRDefault="00D538B7" w:rsidP="00D538B7">
      <w:pPr>
        <w:pStyle w:val="applicquestion"/>
        <w:ind w:left="0" w:firstLine="0"/>
        <w:rPr>
          <w:rFonts w:asciiTheme="majorHAnsi" w:hAnsiTheme="majorHAnsi" w:cstheme="majorHAnsi"/>
          <w:sz w:val="24"/>
          <w:szCs w:val="24"/>
        </w:rPr>
      </w:pPr>
    </w:p>
    <w:p w14:paraId="4514F76D" w14:textId="77777777" w:rsidR="00D538B7" w:rsidRPr="00C52286" w:rsidRDefault="00D538B7" w:rsidP="00D538B7">
      <w:pPr>
        <w:pStyle w:val="applicpara"/>
        <w:rPr>
          <w:rFonts w:asciiTheme="majorHAnsi" w:hAnsiTheme="majorHAnsi" w:cstheme="majorHAnsi"/>
          <w:b/>
          <w:sz w:val="24"/>
          <w:szCs w:val="24"/>
        </w:rPr>
      </w:pPr>
      <w:r w:rsidRPr="00C52286">
        <w:rPr>
          <w:rFonts w:asciiTheme="majorHAnsi" w:hAnsiTheme="majorHAnsi" w:cstheme="majorHAnsi"/>
          <w:b/>
          <w:noProof/>
          <w:sz w:val="24"/>
          <w:szCs w:val="24"/>
          <w:lang w:val="en-US" w:bidi="he-IL"/>
        </w:rPr>
        <mc:AlternateContent>
          <mc:Choice Requires="wps">
            <w:drawing>
              <wp:inline distT="0" distB="0" distL="0" distR="0" wp14:anchorId="75F930B0" wp14:editId="73CDD48F">
                <wp:extent cx="6245225" cy="273050"/>
                <wp:effectExtent l="0" t="0" r="28575" b="33655"/>
                <wp:docPr id="67"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73050"/>
                        </a:xfrm>
                        <a:prstGeom prst="rect">
                          <a:avLst/>
                        </a:prstGeom>
                        <a:solidFill>
                          <a:srgbClr val="FFFFFF"/>
                        </a:solidFill>
                        <a:ln w="9525">
                          <a:solidFill>
                            <a:srgbClr val="000000"/>
                          </a:solidFill>
                          <a:miter lim="800000"/>
                          <a:headEnd/>
                          <a:tailEnd/>
                        </a:ln>
                      </wps:spPr>
                      <wps:txbx>
                        <w:txbxContent>
                          <w:p w14:paraId="49ACA472" w14:textId="77777777" w:rsidR="005A159A" w:rsidRPr="00383A7C" w:rsidRDefault="005A159A" w:rsidP="00D538B7">
                            <w:pPr>
                              <w:rPr>
                                <w:rFonts w:ascii="Calibri" w:hAnsi="Calibri"/>
                                <w:b/>
                              </w:rPr>
                            </w:pPr>
                            <w:r w:rsidRPr="00383A7C">
                              <w:rPr>
                                <w:rFonts w:ascii="Calibri" w:hAnsi="Calibri"/>
                                <w:b/>
                              </w:rPr>
                              <w:t xml:space="preserve">Question </w:t>
                            </w:r>
                            <w:r>
                              <w:rPr>
                                <w:rFonts w:ascii="Calibri" w:hAnsi="Calibri"/>
                                <w:b/>
                              </w:rPr>
                              <w:t>20: Signatures of the study team (including date)</w:t>
                            </w:r>
                          </w:p>
                        </w:txbxContent>
                      </wps:txbx>
                      <wps:bodyPr rot="0" vert="horz" wrap="square" lIns="91440" tIns="45720" rIns="91440" bIns="45720" anchor="t" anchorCtr="0" upright="1">
                        <a:spAutoFit/>
                      </wps:bodyPr>
                    </wps:wsp>
                  </a:graphicData>
                </a:graphic>
              </wp:inline>
            </w:drawing>
          </mc:Choice>
          <mc:Fallback>
            <w:pict>
              <v:shape w14:anchorId="75F930B0" id="_x0000_s1072" type="#_x0000_t202" style="width:491.75pt;height: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">
                <v:textbox style="mso-fit-shape-to-text:t">
                  <w:txbxContent>
                    <w:p w14:paraId="49ACA472" w14:textId="77777777" w:rsidR="005A159A" w:rsidRPr="00383A7C" w:rsidRDefault="005A159A" w:rsidP="00D538B7">
                      <w:pPr>
                        <w:rPr>
                          <w:rFonts w:ascii="Calibri" w:hAnsi="Calibri"/>
                          <w:b/>
                        </w:rPr>
                      </w:pPr>
                      <w:r w:rsidRPr="00383A7C">
                        <w:rPr>
                          <w:rFonts w:ascii="Calibri" w:hAnsi="Calibri"/>
                          <w:b/>
                        </w:rPr>
                        <w:t xml:space="preserve">Question </w:t>
                      </w:r>
                      <w:r>
                        <w:rPr>
                          <w:rFonts w:ascii="Calibri" w:hAnsi="Calibri"/>
                          <w:b/>
                        </w:rPr>
                        <w:t>20: Signatures of the study team (including date)</w:t>
                      </w:r>
                    </w:p>
                  </w:txbxContent>
                </v:textbox>
                <w10:anchorlock/>
              </v:shape>
            </w:pict>
          </mc:Fallback>
        </mc:AlternateContent>
      </w:r>
    </w:p>
    <w:p w14:paraId="5064EEEF" w14:textId="125FEF9D" w:rsidR="00D538B7" w:rsidRPr="00C52286" w:rsidRDefault="001C09AE" w:rsidP="00D538B7">
      <w:pPr>
        <w:pStyle w:val="applicpara"/>
        <w:rPr>
          <w:rFonts w:asciiTheme="majorHAnsi" w:hAnsiTheme="majorHAnsi" w:cstheme="majorHAnsi"/>
          <w:sz w:val="24"/>
          <w:szCs w:val="24"/>
        </w:rPr>
      </w:pPr>
      <w:r w:rsidRPr="00C52286">
        <w:rPr>
          <w:rFonts w:asciiTheme="majorHAnsi" w:hAnsiTheme="majorHAnsi" w:cstheme="majorHAnsi"/>
          <w:noProof/>
          <w:sz w:val="24"/>
          <w:szCs w:val="24"/>
          <w:lang w:val="en-US" w:bidi="he-IL"/>
        </w:rPr>
        <mc:AlternateContent>
          <mc:Choice Requires="wps">
            <w:drawing>
              <wp:inline distT="0" distB="0" distL="0" distR="0" wp14:anchorId="05781C5A" wp14:editId="6BE452A7">
                <wp:extent cx="6251575" cy="277495"/>
                <wp:effectExtent l="0" t="0" r="0" b="10795"/>
                <wp:docPr id="76"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1575" cy="277495"/>
                        </a:xfrm>
                        <a:prstGeom prst="rect">
                          <a:avLst/>
                        </a:prstGeom>
                        <a:solidFill>
                          <a:srgbClr val="D6E3BC"/>
                        </a:solidFill>
                        <a:ln>
                          <a:noFill/>
                        </a:ln>
                        <a:effectLst/>
                        <a:extLst>
                          <a:ext uri="{91240B29-F687-4F45-9708-019B960494DF}">
                            <a14:hiddenLine xmlns:a14="http://schemas.microsoft.com/office/drawing/2010/main" w="12700">
                              <a:solidFill>
                                <a:srgbClr val="9BBB59"/>
                              </a:solidFill>
                              <a:miter lim="800000"/>
                              <a:headEnd/>
                              <a:tailEnd/>
                            </a14:hiddenLine>
                          </a:ext>
                          <a:ext uri="{AF507438-7753-43E0-B8FC-AC1667EBCBE1}">
                            <a14:hiddenEffects xmlns:a14="http://schemas.microsoft.com/office/drawing/2010/main">
                              <a:effectLst>
                                <a:outerShdw dist="28398" dir="3806097" algn="ctr" rotWithShape="0">
                                  <a:srgbClr val="4E6128"/>
                                </a:outerShdw>
                              </a:effectLst>
                            </a14:hiddenEffects>
                          </a:ext>
                        </a:extLst>
                      </wps:spPr>
                      <wps:txbx>
                        <w:txbxContent>
                          <w:p w14:paraId="27D9D1C3" w14:textId="77777777" w:rsidR="005A159A" w:rsidRDefault="005A159A" w:rsidP="001C09AE">
                            <w:pPr>
                              <w:rPr>
                                <w:rFonts w:ascii="Calibri" w:hAnsi="Calibri"/>
                                <w:i/>
                                <w:sz w:val="24"/>
                                <w:szCs w:val="24"/>
                              </w:rPr>
                            </w:pPr>
                            <w:r w:rsidRPr="00D97E8B">
                              <w:rPr>
                                <w:rFonts w:ascii="Calibri" w:hAnsi="Calibri"/>
                                <w:i/>
                                <w:sz w:val="24"/>
                                <w:szCs w:val="24"/>
                              </w:rPr>
                              <w:t>Notes:</w:t>
                            </w:r>
                            <w:r>
                              <w:rPr>
                                <w:rFonts w:ascii="Calibri" w:hAnsi="Calibri"/>
                                <w:i/>
                                <w:sz w:val="24"/>
                                <w:szCs w:val="24"/>
                              </w:rPr>
                              <w:t xml:space="preserve"> The primary applicant and all co-applicants must sign and date the form. Scanned or electronic signatures are acceptable. Alternatively typing the full name represents your hand-signed signature.</w:t>
                            </w:r>
                          </w:p>
                          <w:p w14:paraId="18BFD520" w14:textId="0F0D7502" w:rsidR="005A159A" w:rsidRPr="00383A7C" w:rsidRDefault="005A159A" w:rsidP="001C09AE">
                            <w:pPr>
                              <w:rPr>
                                <w:rFonts w:ascii="Calibri" w:hAnsi="Calibri"/>
                                <w:i/>
                              </w:rPr>
                            </w:pPr>
                            <w:r>
                              <w:rPr>
                                <w:rFonts w:ascii="Calibri" w:hAnsi="Calibri"/>
                                <w:i/>
                                <w:sz w:val="24"/>
                                <w:szCs w:val="24"/>
                              </w:rPr>
                              <w:t>The Primary applicant needs to copied by email into your email application.</w:t>
                            </w:r>
                            <w:r w:rsidRPr="00D97E8B">
                              <w:rPr>
                                <w:rFonts w:ascii="Calibri" w:hAnsi="Calibri"/>
                                <w:i/>
                                <w:sz w:val="24"/>
                                <w:szCs w:val="24"/>
                              </w:rPr>
                              <w:t xml:space="preserve"> </w:t>
                            </w:r>
                          </w:p>
                        </w:txbxContent>
                      </wps:txbx>
                      <wps:bodyPr rot="0" vert="horz" wrap="square" lIns="91440" tIns="45720" rIns="91440" bIns="45720" anchor="t" anchorCtr="0" upright="1">
                        <a:spAutoFit/>
                      </wps:bodyPr>
                    </wps:wsp>
                  </a:graphicData>
                </a:graphic>
              </wp:inline>
            </w:drawing>
          </mc:Choice>
          <mc:Fallback>
            <w:pict>
              <v:shape w14:anchorId="05781C5A" id="_x0000_s1073" type="#_x0000_t202" style="width:492.25pt;height: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" fillcolor="#d6e3bc" stroked="f" strokecolor="#9bbb59" strokeweight="1pt">
                <v:shadow color="#4e6128" offset="1pt"/>
                <v:textbox style="mso-fit-shape-to-text:t">
                  <w:txbxContent>
                    <w:p w14:paraId="27D9D1C3" w14:textId="77777777" w:rsidR="005A159A" w:rsidRDefault="005A159A" w:rsidP="001C09AE">
                      <w:pPr>
                        <w:rPr>
                          <w:rFonts w:ascii="Calibri" w:hAnsi="Calibri"/>
                          <w:i/>
                          <w:sz w:val="24"/>
                          <w:szCs w:val="24"/>
                        </w:rPr>
                      </w:pPr>
                      <w:r w:rsidRPr="00D97E8B">
                        <w:rPr>
                          <w:rFonts w:ascii="Calibri" w:hAnsi="Calibri"/>
                          <w:i/>
                          <w:sz w:val="24"/>
                          <w:szCs w:val="24"/>
                        </w:rPr>
                        <w:t>Notes:</w:t>
                      </w:r>
                      <w:r>
                        <w:rPr>
                          <w:rFonts w:ascii="Calibri" w:hAnsi="Calibri"/>
                          <w:i/>
                          <w:sz w:val="24"/>
                          <w:szCs w:val="24"/>
                        </w:rPr>
                        <w:t xml:space="preserve"> The primary applicant and all co-applicants must sign and date the form. Scanned or electronic signatures are acceptable. Alternatively typing the full name represents your hand-signed signature.</w:t>
                      </w:r>
                    </w:p>
                    <w:p w14:paraId="18BFD520" w14:textId="0F0D7502" w:rsidR="005A159A" w:rsidRPr="00383A7C" w:rsidRDefault="005A159A" w:rsidP="001C09AE">
                      <w:pPr>
                        <w:rPr>
                          <w:rFonts w:ascii="Calibri" w:hAnsi="Calibri"/>
                          <w:i/>
                        </w:rPr>
                      </w:pPr>
                      <w:r>
                        <w:rPr>
                          <w:rFonts w:ascii="Calibri" w:hAnsi="Calibri"/>
                          <w:i/>
                          <w:sz w:val="24"/>
                          <w:szCs w:val="24"/>
                        </w:rPr>
                        <w:t>The Primary applicant needs to copied by email into your email application.</w:t>
                      </w:r>
                      <w:r w:rsidRPr="00D97E8B">
                        <w:rPr>
                          <w:rFonts w:ascii="Calibri" w:hAnsi="Calibri"/>
                          <w:i/>
                          <w:sz w:val="24"/>
                          <w:szCs w:val="24"/>
                        </w:rPr>
                        <w:t xml:space="preserve"> </w:t>
                      </w:r>
                    </w:p>
                  </w:txbxContent>
                </v:textbox>
                <w10:anchorlock/>
              </v:shape>
            </w:pict>
          </mc:Fallback>
        </mc:AlternateContent>
      </w:r>
    </w:p>
    <w:p w14:paraId="4B2F1499" w14:textId="374A3D89" w:rsidR="00D538B7" w:rsidRPr="00C52286" w:rsidRDefault="001C09AE" w:rsidP="00D538B7">
      <w:pPr>
        <w:pStyle w:val="applicquestion"/>
        <w:ind w:left="0" w:firstLine="0"/>
        <w:rPr>
          <w:rFonts w:asciiTheme="majorHAnsi" w:hAnsiTheme="majorHAnsi" w:cstheme="majorHAnsi"/>
          <w:sz w:val="24"/>
          <w:szCs w:val="24"/>
        </w:rPr>
      </w:pPr>
      <w:r w:rsidRPr="00C52286">
        <w:rPr>
          <w:rFonts w:asciiTheme="majorHAnsi" w:hAnsiTheme="majorHAnsi" w:cstheme="majorHAnsi"/>
          <w:noProof/>
          <w:sz w:val="24"/>
          <w:szCs w:val="24"/>
          <w:lang w:val="en-US" w:bidi="he-IL"/>
        </w:rPr>
        <mc:AlternateContent>
          <mc:Choice Requires="wps">
            <w:drawing>
              <wp:inline distT="0" distB="0" distL="0" distR="0" wp14:anchorId="006EE0D5" wp14:editId="38B3EDB2">
                <wp:extent cx="6245225" cy="273050"/>
                <wp:effectExtent l="0" t="0" r="28575" b="19685"/>
                <wp:docPr id="68"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273050"/>
                        </a:xfrm>
                        <a:prstGeom prst="rect">
                          <a:avLst/>
                        </a:prstGeom>
                        <a:solidFill>
                          <a:srgbClr val="FFFFFF"/>
                        </a:solidFill>
                        <a:ln w="9525">
                          <a:solidFill>
                            <a:srgbClr val="000000"/>
                          </a:solidFill>
                          <a:miter lim="800000"/>
                          <a:headEnd/>
                          <a:tailEnd/>
                        </a:ln>
                      </wps:spPr>
                      <wps:txbx>
                        <w:txbxContent>
                          <w:p w14:paraId="2CFB19B2" w14:textId="77777777" w:rsidR="005A159A" w:rsidRPr="00EC0087" w:rsidRDefault="005A159A" w:rsidP="001C09AE">
                            <w:pPr>
                              <w:rPr>
                                <w:rFonts w:ascii="Calibri" w:hAnsi="Calibri"/>
                                <w:i/>
                              </w:rPr>
                            </w:pPr>
                            <w:r w:rsidRPr="00EC0087">
                              <w:rPr>
                                <w:rFonts w:ascii="Calibri" w:hAnsi="Calibri"/>
                                <w:i/>
                              </w:rPr>
                              <w:t xml:space="preserve">press &lt;enter&gt; to enlarge the size of the box </w:t>
                            </w:r>
                          </w:p>
                          <w:p w14:paraId="38159C07" w14:textId="77777777" w:rsidR="005A159A" w:rsidRDefault="005A159A" w:rsidP="001C09AE">
                            <w:pPr>
                              <w:rPr>
                                <w:rFonts w:ascii="Calibri" w:hAnsi="Calibri"/>
                                <w:i/>
                              </w:rPr>
                            </w:pPr>
                          </w:p>
                          <w:p w14:paraId="300F94A2" w14:textId="77777777" w:rsidR="005A159A" w:rsidRDefault="005A159A" w:rsidP="001C09AE">
                            <w:pPr>
                              <w:rPr>
                                <w:rFonts w:ascii="Calibri" w:hAnsi="Calibri"/>
                                <w:i/>
                              </w:rPr>
                            </w:pPr>
                            <w:r>
                              <w:rPr>
                                <w:rFonts w:ascii="Calibri" w:hAnsi="Calibri"/>
                                <w:i/>
                              </w:rPr>
                              <w:t>Primary applicant</w:t>
                            </w:r>
                          </w:p>
                          <w:p w14:paraId="60C5C764" w14:textId="6F4AEEF1" w:rsidR="005A159A" w:rsidRDefault="005A159A" w:rsidP="001C09AE">
                            <w:pPr>
                              <w:rPr>
                                <w:rFonts w:ascii="Calibri" w:hAnsi="Calibri"/>
                                <w:i/>
                              </w:rPr>
                            </w:pPr>
                            <w:r>
                              <w:rPr>
                                <w:rFonts w:ascii="Calibri" w:hAnsi="Calibri"/>
                                <w:i/>
                              </w:rPr>
                              <w:t>NAME:</w:t>
                            </w:r>
                            <w:r>
                              <w:rPr>
                                <w:rFonts w:ascii="Calibri" w:hAnsi="Calibri"/>
                                <w:i/>
                              </w:rPr>
                              <w:tab/>
                              <w:t>Clare Press</w:t>
                            </w:r>
                            <w:r>
                              <w:rPr>
                                <w:rFonts w:ascii="Calibri" w:hAnsi="Calibri"/>
                                <w:i/>
                              </w:rPr>
                              <w:tab/>
                            </w:r>
                            <w:r>
                              <w:rPr>
                                <w:rFonts w:ascii="Calibri" w:hAnsi="Calibri"/>
                                <w:i/>
                              </w:rPr>
                              <w:tab/>
                            </w:r>
                            <w:r>
                              <w:rPr>
                                <w:rFonts w:ascii="Calibri" w:hAnsi="Calibri"/>
                                <w:i/>
                              </w:rPr>
                              <w:tab/>
                              <w:t>SIGNATURE: C PRESS</w:t>
                            </w:r>
                            <w:r>
                              <w:rPr>
                                <w:rFonts w:ascii="Calibri" w:hAnsi="Calibri"/>
                                <w:i/>
                              </w:rPr>
                              <w:tab/>
                            </w:r>
                            <w:r>
                              <w:rPr>
                                <w:rFonts w:ascii="Calibri" w:hAnsi="Calibri"/>
                                <w:i/>
                              </w:rPr>
                              <w:tab/>
                            </w:r>
                            <w:r>
                              <w:rPr>
                                <w:rFonts w:ascii="Calibri" w:hAnsi="Calibri"/>
                                <w:i/>
                              </w:rPr>
                              <w:tab/>
                              <w:t>DATE: 22/04/2021</w:t>
                            </w:r>
                          </w:p>
                          <w:p w14:paraId="1E7F3E8B" w14:textId="77777777" w:rsidR="005A159A" w:rsidRDefault="005A159A" w:rsidP="001C09AE">
                            <w:pPr>
                              <w:rPr>
                                <w:rFonts w:ascii="Calibri" w:hAnsi="Calibri"/>
                                <w:i/>
                              </w:rPr>
                            </w:pPr>
                          </w:p>
                          <w:p w14:paraId="128F0D9A" w14:textId="77777777" w:rsidR="005A159A" w:rsidRDefault="005A159A" w:rsidP="001C09AE">
                            <w:pPr>
                              <w:rPr>
                                <w:rFonts w:ascii="Calibri" w:hAnsi="Calibri"/>
                                <w:i/>
                              </w:rPr>
                            </w:pPr>
                            <w:r>
                              <w:rPr>
                                <w:rFonts w:ascii="Calibri" w:hAnsi="Calibri"/>
                                <w:i/>
                              </w:rPr>
                              <w:t>Co-applicant 1</w:t>
                            </w:r>
                          </w:p>
                          <w:p w14:paraId="15097BC7" w14:textId="3D978F7D" w:rsidR="005A159A" w:rsidRDefault="005A159A" w:rsidP="001C09AE">
                            <w:pPr>
                              <w:rPr>
                                <w:rFonts w:ascii="Calibri" w:hAnsi="Calibri"/>
                                <w:i/>
                              </w:rPr>
                            </w:pPr>
                            <w:r>
                              <w:rPr>
                                <w:rFonts w:ascii="Calibri" w:hAnsi="Calibri"/>
                                <w:i/>
                              </w:rPr>
                              <w:t>NAME:</w:t>
                            </w:r>
                            <w:r>
                              <w:rPr>
                                <w:rFonts w:ascii="Calibri" w:hAnsi="Calibri"/>
                                <w:i/>
                              </w:rPr>
                              <w:tab/>
                              <w:t>Kirsten Rittershofer</w:t>
                            </w:r>
                            <w:r>
                              <w:rPr>
                                <w:rFonts w:ascii="Calibri" w:hAnsi="Calibri"/>
                                <w:i/>
                              </w:rPr>
                              <w:tab/>
                            </w:r>
                            <w:r>
                              <w:rPr>
                                <w:rFonts w:ascii="Calibri" w:hAnsi="Calibri"/>
                                <w:i/>
                              </w:rPr>
                              <w:tab/>
                              <w:t>SIGNATURE: K Rittershofer</w:t>
                            </w:r>
                            <w:r>
                              <w:rPr>
                                <w:rFonts w:ascii="Calibri" w:hAnsi="Calibri"/>
                                <w:i/>
                              </w:rPr>
                              <w:tab/>
                            </w:r>
                            <w:r>
                              <w:rPr>
                                <w:rFonts w:ascii="Calibri" w:hAnsi="Calibri"/>
                                <w:i/>
                              </w:rPr>
                              <w:tab/>
                              <w:t>DATE: 22/04/2021</w:t>
                            </w:r>
                          </w:p>
                          <w:p w14:paraId="6405F9E9" w14:textId="18DE656D" w:rsidR="005A159A" w:rsidRDefault="005A159A" w:rsidP="001C09AE">
                            <w:pPr>
                              <w:rPr>
                                <w:rFonts w:ascii="Calibri" w:hAnsi="Calibri"/>
                                <w:i/>
                              </w:rPr>
                            </w:pPr>
                          </w:p>
                          <w:p w14:paraId="26E5D5CC" w14:textId="0F59AA58" w:rsidR="005A159A" w:rsidRDefault="005A159A" w:rsidP="001C09AE">
                            <w:pPr>
                              <w:rPr>
                                <w:rFonts w:ascii="Calibri" w:hAnsi="Calibri"/>
                                <w:i/>
                              </w:rPr>
                            </w:pPr>
                            <w:r>
                              <w:rPr>
                                <w:rFonts w:ascii="Calibri" w:hAnsi="Calibri"/>
                                <w:i/>
                              </w:rPr>
                              <w:t>Co-applicant 2</w:t>
                            </w:r>
                          </w:p>
                          <w:p w14:paraId="7DE8BD0B" w14:textId="3033432A" w:rsidR="005A159A" w:rsidRDefault="005A159A" w:rsidP="001C09AE">
                            <w:pPr>
                              <w:rPr>
                                <w:ins w:id="65" w:author="Matan Mazor" w:date="2022-01-27T14:17:00Z"/>
                                <w:rFonts w:ascii="Calibri" w:hAnsi="Calibri"/>
                                <w:i/>
                              </w:rPr>
                            </w:pPr>
                            <w:r>
                              <w:rPr>
                                <w:rFonts w:ascii="Calibri" w:hAnsi="Calibri"/>
                                <w:i/>
                              </w:rPr>
                              <w:t>NAME: Peter Kok</w:t>
                            </w:r>
                            <w:r>
                              <w:rPr>
                                <w:rFonts w:ascii="Calibri" w:hAnsi="Calibri"/>
                                <w:i/>
                              </w:rPr>
                              <w:tab/>
                            </w:r>
                            <w:r>
                              <w:rPr>
                                <w:rFonts w:ascii="Calibri" w:hAnsi="Calibri"/>
                                <w:i/>
                              </w:rPr>
                              <w:tab/>
                            </w:r>
                            <w:r>
                              <w:rPr>
                                <w:rFonts w:ascii="Calibri" w:hAnsi="Calibri"/>
                                <w:i/>
                              </w:rPr>
                              <w:tab/>
                              <w:t>SIGNATURE: P KOK</w:t>
                            </w:r>
                            <w:r>
                              <w:rPr>
                                <w:rFonts w:ascii="Calibri" w:hAnsi="Calibri"/>
                                <w:i/>
                              </w:rPr>
                              <w:tab/>
                            </w:r>
                            <w:r>
                              <w:rPr>
                                <w:rFonts w:ascii="Calibri" w:hAnsi="Calibri"/>
                                <w:i/>
                              </w:rPr>
                              <w:tab/>
                            </w:r>
                            <w:r>
                              <w:rPr>
                                <w:rFonts w:ascii="Calibri" w:hAnsi="Calibri"/>
                                <w:i/>
                              </w:rPr>
                              <w:tab/>
                              <w:t>DATE: 22/04/2021</w:t>
                            </w:r>
                          </w:p>
                          <w:p w14:paraId="39A46671" w14:textId="742B6DF5" w:rsidR="005A159A" w:rsidRDefault="005A159A" w:rsidP="001C09AE">
                            <w:pPr>
                              <w:rPr>
                                <w:ins w:id="66" w:author="Matan Mazor" w:date="2022-01-27T14:17:00Z"/>
                                <w:rFonts w:ascii="Calibri" w:hAnsi="Calibri"/>
                                <w:i/>
                              </w:rPr>
                            </w:pPr>
                          </w:p>
                          <w:p w14:paraId="308D62BB" w14:textId="109F50C4" w:rsidR="005A159A" w:rsidRDefault="005A159A" w:rsidP="005A159A">
                            <w:pPr>
                              <w:rPr>
                                <w:ins w:id="67" w:author="Matan Mazor" w:date="2022-01-27T14:17:00Z"/>
                                <w:rFonts w:ascii="Calibri" w:hAnsi="Calibri"/>
                                <w:i/>
                              </w:rPr>
                            </w:pPr>
                            <w:ins w:id="68" w:author="Matan Mazor" w:date="2022-01-27T14:17:00Z">
                              <w:r>
                                <w:rPr>
                                  <w:rFonts w:ascii="Calibri" w:hAnsi="Calibri"/>
                                  <w:i/>
                                </w:rPr>
                                <w:t>Co-applicant 3</w:t>
                              </w:r>
                            </w:ins>
                          </w:p>
                          <w:p w14:paraId="3B117B7F" w14:textId="41A54A67" w:rsidR="005A159A" w:rsidRDefault="005A159A" w:rsidP="005A159A">
                            <w:pPr>
                              <w:rPr>
                                <w:ins w:id="69" w:author="Matan Mazor" w:date="2022-01-27T14:18:00Z"/>
                                <w:rFonts w:ascii="Calibri" w:hAnsi="Calibri"/>
                                <w:i/>
                              </w:rPr>
                            </w:pPr>
                            <w:ins w:id="70" w:author="Matan Mazor" w:date="2022-01-27T14:17:00Z">
                              <w:r>
                                <w:rPr>
                                  <w:rFonts w:ascii="Calibri" w:hAnsi="Calibri"/>
                                  <w:i/>
                                </w:rPr>
                                <w:t>NAME: Matan Mazor</w:t>
                              </w:r>
                              <w:r>
                                <w:rPr>
                                  <w:rFonts w:ascii="Calibri" w:hAnsi="Calibri"/>
                                  <w:i/>
                                </w:rPr>
                                <w:tab/>
                              </w:r>
                              <w:r>
                                <w:rPr>
                                  <w:rFonts w:ascii="Calibri" w:hAnsi="Calibri"/>
                                  <w:i/>
                                </w:rPr>
                                <w:tab/>
                              </w:r>
                              <w:r>
                                <w:rPr>
                                  <w:rFonts w:ascii="Calibri" w:hAnsi="Calibri"/>
                                  <w:i/>
                                </w:rPr>
                                <w:tab/>
                                <w:t>SIGNATURE: M MAZOR</w:t>
                              </w:r>
                              <w:r>
                                <w:rPr>
                                  <w:rFonts w:ascii="Calibri" w:hAnsi="Calibri"/>
                                  <w:i/>
                                </w:rPr>
                                <w:tab/>
                              </w:r>
                              <w:r>
                                <w:rPr>
                                  <w:rFonts w:ascii="Calibri" w:hAnsi="Calibri"/>
                                  <w:i/>
                                </w:rPr>
                                <w:tab/>
                              </w:r>
                              <w:r>
                                <w:rPr>
                                  <w:rFonts w:ascii="Calibri" w:hAnsi="Calibri"/>
                                  <w:i/>
                                </w:rPr>
                                <w:tab/>
                                <w:t>DATE: 27/01/2022</w:t>
                              </w:r>
                            </w:ins>
                          </w:p>
                          <w:p w14:paraId="7D241B72" w14:textId="3C246FD3" w:rsidR="005A159A" w:rsidRDefault="005A159A" w:rsidP="005A159A">
                            <w:pPr>
                              <w:rPr>
                                <w:ins w:id="71" w:author="Matan Mazor" w:date="2022-01-27T14:18:00Z"/>
                                <w:rFonts w:ascii="Calibri" w:hAnsi="Calibri"/>
                                <w:i/>
                              </w:rPr>
                            </w:pPr>
                          </w:p>
                          <w:p w14:paraId="45621E82" w14:textId="585734EB" w:rsidR="005A159A" w:rsidRDefault="005A159A" w:rsidP="005A159A">
                            <w:pPr>
                              <w:rPr>
                                <w:ins w:id="72" w:author="Matan Mazor" w:date="2022-01-27T14:18:00Z"/>
                                <w:rFonts w:ascii="Calibri" w:hAnsi="Calibri"/>
                                <w:i/>
                              </w:rPr>
                            </w:pPr>
                            <w:ins w:id="73" w:author="Matan Mazor" w:date="2022-01-27T14:18:00Z">
                              <w:r>
                                <w:rPr>
                                  <w:rFonts w:ascii="Calibri" w:hAnsi="Calibri"/>
                                  <w:i/>
                                </w:rPr>
                                <w:t>Co-applicant 4</w:t>
                              </w:r>
                            </w:ins>
                          </w:p>
                          <w:p w14:paraId="603938D1" w14:textId="7AB824ED" w:rsidR="005A159A" w:rsidRDefault="005A159A" w:rsidP="005A159A">
                            <w:pPr>
                              <w:rPr>
                                <w:ins w:id="74" w:author="Matan Mazor" w:date="2022-01-27T14:18:00Z"/>
                                <w:rFonts w:ascii="Calibri" w:hAnsi="Calibri"/>
                                <w:i/>
                              </w:rPr>
                            </w:pPr>
                            <w:ins w:id="75" w:author="Matan Mazor" w:date="2022-01-27T14:18:00Z">
                              <w:r>
                                <w:rPr>
                                  <w:rFonts w:ascii="Calibri" w:hAnsi="Calibri"/>
                                  <w:i/>
                                </w:rPr>
                                <w:t>NAME: Emma Kate Ward</w:t>
                              </w:r>
                              <w:r>
                                <w:rPr>
                                  <w:rFonts w:ascii="Calibri" w:hAnsi="Calibri"/>
                                  <w:i/>
                                </w:rPr>
                                <w:tab/>
                              </w:r>
                              <w:r>
                                <w:rPr>
                                  <w:rFonts w:ascii="Calibri" w:hAnsi="Calibri"/>
                                  <w:i/>
                                </w:rPr>
                                <w:tab/>
                                <w:t>SIGNATURE: E WARD</w:t>
                              </w:r>
                              <w:r>
                                <w:rPr>
                                  <w:rFonts w:ascii="Calibri" w:hAnsi="Calibri"/>
                                  <w:i/>
                                </w:rPr>
                                <w:tab/>
                              </w:r>
                              <w:r>
                                <w:rPr>
                                  <w:rFonts w:ascii="Calibri" w:hAnsi="Calibri"/>
                                  <w:i/>
                                </w:rPr>
                                <w:tab/>
                              </w:r>
                              <w:r>
                                <w:rPr>
                                  <w:rFonts w:ascii="Calibri" w:hAnsi="Calibri"/>
                                  <w:i/>
                                </w:rPr>
                                <w:tab/>
                                <w:t>DATE: 27/01/2022</w:t>
                              </w:r>
                            </w:ins>
                          </w:p>
                          <w:p w14:paraId="5CE2B77C" w14:textId="77777777" w:rsidR="005A159A" w:rsidRDefault="005A159A" w:rsidP="005A159A">
                            <w:pPr>
                              <w:rPr>
                                <w:ins w:id="76" w:author="Matan Mazor" w:date="2022-01-27T14:17:00Z"/>
                                <w:rFonts w:ascii="Calibri" w:hAnsi="Calibri"/>
                                <w:i/>
                              </w:rPr>
                            </w:pPr>
                          </w:p>
                          <w:p w14:paraId="41263B4D" w14:textId="77777777" w:rsidR="005A159A" w:rsidRDefault="005A159A" w:rsidP="001C09AE">
                            <w:pPr>
                              <w:rPr>
                                <w:rFonts w:ascii="Calibri" w:hAnsi="Calibri"/>
                                <w:i/>
                              </w:rPr>
                            </w:pPr>
                          </w:p>
                          <w:p w14:paraId="6B2DC937" w14:textId="018B6F89" w:rsidR="005A159A" w:rsidRPr="00EC0087" w:rsidRDefault="005A159A" w:rsidP="001C09AE">
                            <w:pPr>
                              <w:rPr>
                                <w:rFonts w:ascii="Calibri" w:hAnsi="Calibri"/>
                                <w:i/>
                              </w:rPr>
                            </w:pPr>
                          </w:p>
                        </w:txbxContent>
                      </wps:txbx>
                      <wps:bodyPr rot="0" vert="horz" wrap="square" lIns="91440" tIns="45720" rIns="91440" bIns="45720" anchor="t" anchorCtr="0" upright="1">
                        <a:spAutoFit/>
                      </wps:bodyPr>
                    </wps:wsp>
                  </a:graphicData>
                </a:graphic>
              </wp:inline>
            </w:drawing>
          </mc:Choice>
          <mc:Fallback>
            <w:pict>
              <v:shape w14:anchorId="006EE0D5" id="Text Box 82" o:spid="_x0000_s1074" type="#_x0000_t202" style="width:491.75pt;height: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">
                <v:textbox style="mso-fit-shape-to-text:t">
                  <w:txbxContent>
                    <w:p w14:paraId="2CFB19B2" w14:textId="77777777" w:rsidR="005A159A" w:rsidRPr="00EC0087" w:rsidRDefault="005A159A" w:rsidP="001C09AE">
                      <w:pPr>
                        <w:rPr>
                          <w:rFonts w:ascii="Calibri" w:hAnsi="Calibri"/>
                          <w:i/>
                        </w:rPr>
                      </w:pPr>
                      <w:r w:rsidRPr="00EC0087">
                        <w:rPr>
                          <w:rFonts w:ascii="Calibri" w:hAnsi="Calibri"/>
                          <w:i/>
                        </w:rPr>
                        <w:t xml:space="preserve">press &lt;enter&gt; to enlarge the size of the box </w:t>
                      </w:r>
                    </w:p>
                    <w:p w14:paraId="38159C07" w14:textId="77777777" w:rsidR="005A159A" w:rsidRDefault="005A159A" w:rsidP="001C09AE">
                      <w:pPr>
                        <w:rPr>
                          <w:rFonts w:ascii="Calibri" w:hAnsi="Calibri"/>
                          <w:i/>
                        </w:rPr>
                      </w:pPr>
                    </w:p>
                    <w:p w14:paraId="300F94A2" w14:textId="77777777" w:rsidR="005A159A" w:rsidRDefault="005A159A" w:rsidP="001C09AE">
                      <w:pPr>
                        <w:rPr>
                          <w:rFonts w:ascii="Calibri" w:hAnsi="Calibri"/>
                          <w:i/>
                        </w:rPr>
                      </w:pPr>
                      <w:r>
                        <w:rPr>
                          <w:rFonts w:ascii="Calibri" w:hAnsi="Calibri"/>
                          <w:i/>
                        </w:rPr>
                        <w:t>Primary applicant</w:t>
                      </w:r>
                    </w:p>
                    <w:p w14:paraId="60C5C764" w14:textId="6F4AEEF1" w:rsidR="005A159A" w:rsidRDefault="005A159A" w:rsidP="001C09AE">
                      <w:pPr>
                        <w:rPr>
                          <w:rFonts w:ascii="Calibri" w:hAnsi="Calibri"/>
                          <w:i/>
                        </w:rPr>
                      </w:pPr>
                      <w:r>
                        <w:rPr>
                          <w:rFonts w:ascii="Calibri" w:hAnsi="Calibri"/>
                          <w:i/>
                        </w:rPr>
                        <w:t>NAME:</w:t>
                      </w:r>
                      <w:r>
                        <w:rPr>
                          <w:rFonts w:ascii="Calibri" w:hAnsi="Calibri"/>
                          <w:i/>
                        </w:rPr>
                        <w:tab/>
                        <w:t>Clare Press</w:t>
                      </w:r>
                      <w:r>
                        <w:rPr>
                          <w:rFonts w:ascii="Calibri" w:hAnsi="Calibri"/>
                          <w:i/>
                        </w:rPr>
                        <w:tab/>
                      </w:r>
                      <w:r>
                        <w:rPr>
                          <w:rFonts w:ascii="Calibri" w:hAnsi="Calibri"/>
                          <w:i/>
                        </w:rPr>
                        <w:tab/>
                      </w:r>
                      <w:r>
                        <w:rPr>
                          <w:rFonts w:ascii="Calibri" w:hAnsi="Calibri"/>
                          <w:i/>
                        </w:rPr>
                        <w:tab/>
                        <w:t>SIGNATURE: C PRESS</w:t>
                      </w:r>
                      <w:r>
                        <w:rPr>
                          <w:rFonts w:ascii="Calibri" w:hAnsi="Calibri"/>
                          <w:i/>
                        </w:rPr>
                        <w:tab/>
                      </w:r>
                      <w:r>
                        <w:rPr>
                          <w:rFonts w:ascii="Calibri" w:hAnsi="Calibri"/>
                          <w:i/>
                        </w:rPr>
                        <w:tab/>
                      </w:r>
                      <w:r>
                        <w:rPr>
                          <w:rFonts w:ascii="Calibri" w:hAnsi="Calibri"/>
                          <w:i/>
                        </w:rPr>
                        <w:tab/>
                        <w:t>DATE: 22/04/2021</w:t>
                      </w:r>
                    </w:p>
                    <w:p w14:paraId="1E7F3E8B" w14:textId="77777777" w:rsidR="005A159A" w:rsidRDefault="005A159A" w:rsidP="001C09AE">
                      <w:pPr>
                        <w:rPr>
                          <w:rFonts w:ascii="Calibri" w:hAnsi="Calibri"/>
                          <w:i/>
                        </w:rPr>
                      </w:pPr>
                    </w:p>
                    <w:p w14:paraId="128F0D9A" w14:textId="77777777" w:rsidR="005A159A" w:rsidRDefault="005A159A" w:rsidP="001C09AE">
                      <w:pPr>
                        <w:rPr>
                          <w:rFonts w:ascii="Calibri" w:hAnsi="Calibri"/>
                          <w:i/>
                        </w:rPr>
                      </w:pPr>
                      <w:r>
                        <w:rPr>
                          <w:rFonts w:ascii="Calibri" w:hAnsi="Calibri"/>
                          <w:i/>
                        </w:rPr>
                        <w:t>Co-applicant 1</w:t>
                      </w:r>
                    </w:p>
                    <w:p w14:paraId="15097BC7" w14:textId="3D978F7D" w:rsidR="005A159A" w:rsidRDefault="005A159A" w:rsidP="001C09AE">
                      <w:pPr>
                        <w:rPr>
                          <w:rFonts w:ascii="Calibri" w:hAnsi="Calibri"/>
                          <w:i/>
                        </w:rPr>
                      </w:pPr>
                      <w:r>
                        <w:rPr>
                          <w:rFonts w:ascii="Calibri" w:hAnsi="Calibri"/>
                          <w:i/>
                        </w:rPr>
                        <w:t>NAME:</w:t>
                      </w:r>
                      <w:r>
                        <w:rPr>
                          <w:rFonts w:ascii="Calibri" w:hAnsi="Calibri"/>
                          <w:i/>
                        </w:rPr>
                        <w:tab/>
                        <w:t>Kirsten Rittershofer</w:t>
                      </w:r>
                      <w:r>
                        <w:rPr>
                          <w:rFonts w:ascii="Calibri" w:hAnsi="Calibri"/>
                          <w:i/>
                        </w:rPr>
                        <w:tab/>
                      </w:r>
                      <w:r>
                        <w:rPr>
                          <w:rFonts w:ascii="Calibri" w:hAnsi="Calibri"/>
                          <w:i/>
                        </w:rPr>
                        <w:tab/>
                        <w:t>SIGNATURE: K Rittershofer</w:t>
                      </w:r>
                      <w:r>
                        <w:rPr>
                          <w:rFonts w:ascii="Calibri" w:hAnsi="Calibri"/>
                          <w:i/>
                        </w:rPr>
                        <w:tab/>
                      </w:r>
                      <w:r>
                        <w:rPr>
                          <w:rFonts w:ascii="Calibri" w:hAnsi="Calibri"/>
                          <w:i/>
                        </w:rPr>
                        <w:tab/>
                        <w:t>DATE: 22/04/2021</w:t>
                      </w:r>
                    </w:p>
                    <w:p w14:paraId="6405F9E9" w14:textId="18DE656D" w:rsidR="005A159A" w:rsidRDefault="005A159A" w:rsidP="001C09AE">
                      <w:pPr>
                        <w:rPr>
                          <w:rFonts w:ascii="Calibri" w:hAnsi="Calibri"/>
                          <w:i/>
                        </w:rPr>
                      </w:pPr>
                    </w:p>
                    <w:p w14:paraId="26E5D5CC" w14:textId="0F59AA58" w:rsidR="005A159A" w:rsidRDefault="005A159A" w:rsidP="001C09AE">
                      <w:pPr>
                        <w:rPr>
                          <w:rFonts w:ascii="Calibri" w:hAnsi="Calibri"/>
                          <w:i/>
                        </w:rPr>
                      </w:pPr>
                      <w:r>
                        <w:rPr>
                          <w:rFonts w:ascii="Calibri" w:hAnsi="Calibri"/>
                          <w:i/>
                        </w:rPr>
                        <w:t>Co-applicant 2</w:t>
                      </w:r>
                    </w:p>
                    <w:p w14:paraId="7DE8BD0B" w14:textId="3033432A" w:rsidR="005A159A" w:rsidRDefault="005A159A" w:rsidP="001C09AE">
                      <w:pPr>
                        <w:rPr>
                          <w:ins w:id="77" w:author="Matan Mazor" w:date="2022-01-27T14:17:00Z"/>
                          <w:rFonts w:ascii="Calibri" w:hAnsi="Calibri"/>
                          <w:i/>
                        </w:rPr>
                      </w:pPr>
                      <w:r>
                        <w:rPr>
                          <w:rFonts w:ascii="Calibri" w:hAnsi="Calibri"/>
                          <w:i/>
                        </w:rPr>
                        <w:t>NAME: Peter Kok</w:t>
                      </w:r>
                      <w:r>
                        <w:rPr>
                          <w:rFonts w:ascii="Calibri" w:hAnsi="Calibri"/>
                          <w:i/>
                        </w:rPr>
                        <w:tab/>
                      </w:r>
                      <w:r>
                        <w:rPr>
                          <w:rFonts w:ascii="Calibri" w:hAnsi="Calibri"/>
                          <w:i/>
                        </w:rPr>
                        <w:tab/>
                      </w:r>
                      <w:r>
                        <w:rPr>
                          <w:rFonts w:ascii="Calibri" w:hAnsi="Calibri"/>
                          <w:i/>
                        </w:rPr>
                        <w:tab/>
                        <w:t>SIGNATURE: P KOK</w:t>
                      </w:r>
                      <w:r>
                        <w:rPr>
                          <w:rFonts w:ascii="Calibri" w:hAnsi="Calibri"/>
                          <w:i/>
                        </w:rPr>
                        <w:tab/>
                      </w:r>
                      <w:r>
                        <w:rPr>
                          <w:rFonts w:ascii="Calibri" w:hAnsi="Calibri"/>
                          <w:i/>
                        </w:rPr>
                        <w:tab/>
                      </w:r>
                      <w:r>
                        <w:rPr>
                          <w:rFonts w:ascii="Calibri" w:hAnsi="Calibri"/>
                          <w:i/>
                        </w:rPr>
                        <w:tab/>
                        <w:t>DATE: 22/04/2021</w:t>
                      </w:r>
                    </w:p>
                    <w:p w14:paraId="39A46671" w14:textId="742B6DF5" w:rsidR="005A159A" w:rsidRDefault="005A159A" w:rsidP="001C09AE">
                      <w:pPr>
                        <w:rPr>
                          <w:ins w:id="78" w:author="Matan Mazor" w:date="2022-01-27T14:17:00Z"/>
                          <w:rFonts w:ascii="Calibri" w:hAnsi="Calibri"/>
                          <w:i/>
                        </w:rPr>
                      </w:pPr>
                    </w:p>
                    <w:p w14:paraId="308D62BB" w14:textId="109F50C4" w:rsidR="005A159A" w:rsidRDefault="005A159A" w:rsidP="005A159A">
                      <w:pPr>
                        <w:rPr>
                          <w:ins w:id="79" w:author="Matan Mazor" w:date="2022-01-27T14:17:00Z"/>
                          <w:rFonts w:ascii="Calibri" w:hAnsi="Calibri"/>
                          <w:i/>
                        </w:rPr>
                      </w:pPr>
                      <w:ins w:id="80" w:author="Matan Mazor" w:date="2022-01-27T14:17:00Z">
                        <w:r>
                          <w:rPr>
                            <w:rFonts w:ascii="Calibri" w:hAnsi="Calibri"/>
                            <w:i/>
                          </w:rPr>
                          <w:t>Co-applicant 3</w:t>
                        </w:r>
                      </w:ins>
                    </w:p>
                    <w:p w14:paraId="3B117B7F" w14:textId="41A54A67" w:rsidR="005A159A" w:rsidRDefault="005A159A" w:rsidP="005A159A">
                      <w:pPr>
                        <w:rPr>
                          <w:ins w:id="81" w:author="Matan Mazor" w:date="2022-01-27T14:18:00Z"/>
                          <w:rFonts w:ascii="Calibri" w:hAnsi="Calibri"/>
                          <w:i/>
                        </w:rPr>
                      </w:pPr>
                      <w:ins w:id="82" w:author="Matan Mazor" w:date="2022-01-27T14:17:00Z">
                        <w:r>
                          <w:rPr>
                            <w:rFonts w:ascii="Calibri" w:hAnsi="Calibri"/>
                            <w:i/>
                          </w:rPr>
                          <w:t>NAME: Matan Mazor</w:t>
                        </w:r>
                        <w:r>
                          <w:rPr>
                            <w:rFonts w:ascii="Calibri" w:hAnsi="Calibri"/>
                            <w:i/>
                          </w:rPr>
                          <w:tab/>
                        </w:r>
                        <w:r>
                          <w:rPr>
                            <w:rFonts w:ascii="Calibri" w:hAnsi="Calibri"/>
                            <w:i/>
                          </w:rPr>
                          <w:tab/>
                        </w:r>
                        <w:r>
                          <w:rPr>
                            <w:rFonts w:ascii="Calibri" w:hAnsi="Calibri"/>
                            <w:i/>
                          </w:rPr>
                          <w:tab/>
                          <w:t>SIGNATURE: M MAZOR</w:t>
                        </w:r>
                        <w:r>
                          <w:rPr>
                            <w:rFonts w:ascii="Calibri" w:hAnsi="Calibri"/>
                            <w:i/>
                          </w:rPr>
                          <w:tab/>
                        </w:r>
                        <w:r>
                          <w:rPr>
                            <w:rFonts w:ascii="Calibri" w:hAnsi="Calibri"/>
                            <w:i/>
                          </w:rPr>
                          <w:tab/>
                        </w:r>
                        <w:r>
                          <w:rPr>
                            <w:rFonts w:ascii="Calibri" w:hAnsi="Calibri"/>
                            <w:i/>
                          </w:rPr>
                          <w:tab/>
                          <w:t>DATE: 27/01/2022</w:t>
                        </w:r>
                      </w:ins>
                    </w:p>
                    <w:p w14:paraId="7D241B72" w14:textId="3C246FD3" w:rsidR="005A159A" w:rsidRDefault="005A159A" w:rsidP="005A159A">
                      <w:pPr>
                        <w:rPr>
                          <w:ins w:id="83" w:author="Matan Mazor" w:date="2022-01-27T14:18:00Z"/>
                          <w:rFonts w:ascii="Calibri" w:hAnsi="Calibri"/>
                          <w:i/>
                        </w:rPr>
                      </w:pPr>
                    </w:p>
                    <w:p w14:paraId="45621E82" w14:textId="585734EB" w:rsidR="005A159A" w:rsidRDefault="005A159A" w:rsidP="005A159A">
                      <w:pPr>
                        <w:rPr>
                          <w:ins w:id="84" w:author="Matan Mazor" w:date="2022-01-27T14:18:00Z"/>
                          <w:rFonts w:ascii="Calibri" w:hAnsi="Calibri"/>
                          <w:i/>
                        </w:rPr>
                      </w:pPr>
                      <w:ins w:id="85" w:author="Matan Mazor" w:date="2022-01-27T14:18:00Z">
                        <w:r>
                          <w:rPr>
                            <w:rFonts w:ascii="Calibri" w:hAnsi="Calibri"/>
                            <w:i/>
                          </w:rPr>
                          <w:t>Co-applicant 4</w:t>
                        </w:r>
                      </w:ins>
                    </w:p>
                    <w:p w14:paraId="603938D1" w14:textId="7AB824ED" w:rsidR="005A159A" w:rsidRDefault="005A159A" w:rsidP="005A159A">
                      <w:pPr>
                        <w:rPr>
                          <w:ins w:id="86" w:author="Matan Mazor" w:date="2022-01-27T14:18:00Z"/>
                          <w:rFonts w:ascii="Calibri" w:hAnsi="Calibri"/>
                          <w:i/>
                        </w:rPr>
                      </w:pPr>
                      <w:ins w:id="87" w:author="Matan Mazor" w:date="2022-01-27T14:18:00Z">
                        <w:r>
                          <w:rPr>
                            <w:rFonts w:ascii="Calibri" w:hAnsi="Calibri"/>
                            <w:i/>
                          </w:rPr>
                          <w:t>NAME: Emma Kate Ward</w:t>
                        </w:r>
                        <w:r>
                          <w:rPr>
                            <w:rFonts w:ascii="Calibri" w:hAnsi="Calibri"/>
                            <w:i/>
                          </w:rPr>
                          <w:tab/>
                        </w:r>
                        <w:r>
                          <w:rPr>
                            <w:rFonts w:ascii="Calibri" w:hAnsi="Calibri"/>
                            <w:i/>
                          </w:rPr>
                          <w:tab/>
                          <w:t>SIGNATURE: E WARD</w:t>
                        </w:r>
                        <w:r>
                          <w:rPr>
                            <w:rFonts w:ascii="Calibri" w:hAnsi="Calibri"/>
                            <w:i/>
                          </w:rPr>
                          <w:tab/>
                        </w:r>
                        <w:r>
                          <w:rPr>
                            <w:rFonts w:ascii="Calibri" w:hAnsi="Calibri"/>
                            <w:i/>
                          </w:rPr>
                          <w:tab/>
                        </w:r>
                        <w:r>
                          <w:rPr>
                            <w:rFonts w:ascii="Calibri" w:hAnsi="Calibri"/>
                            <w:i/>
                          </w:rPr>
                          <w:tab/>
                          <w:t>DATE: 27/01/2022</w:t>
                        </w:r>
                      </w:ins>
                    </w:p>
                    <w:p w14:paraId="5CE2B77C" w14:textId="77777777" w:rsidR="005A159A" w:rsidRDefault="005A159A" w:rsidP="005A159A">
                      <w:pPr>
                        <w:rPr>
                          <w:ins w:id="88" w:author="Matan Mazor" w:date="2022-01-27T14:17:00Z"/>
                          <w:rFonts w:ascii="Calibri" w:hAnsi="Calibri"/>
                          <w:i/>
                        </w:rPr>
                      </w:pPr>
                    </w:p>
                    <w:p w14:paraId="41263B4D" w14:textId="77777777" w:rsidR="005A159A" w:rsidRDefault="005A159A" w:rsidP="001C09AE">
                      <w:pPr>
                        <w:rPr>
                          <w:rFonts w:ascii="Calibri" w:hAnsi="Calibri"/>
                          <w:i/>
                        </w:rPr>
                      </w:pPr>
                    </w:p>
                    <w:p w14:paraId="6B2DC937" w14:textId="018B6F89" w:rsidR="005A159A" w:rsidRPr="00EC0087" w:rsidRDefault="005A159A" w:rsidP="001C09AE">
                      <w:pPr>
                        <w:rPr>
                          <w:rFonts w:ascii="Calibri" w:hAnsi="Calibri"/>
                          <w:i/>
                        </w:rPr>
                      </w:pPr>
                    </w:p>
                  </w:txbxContent>
                </v:textbox>
                <w10:anchorlock/>
              </v:shape>
            </w:pict>
          </mc:Fallback>
        </mc:AlternateContent>
      </w:r>
    </w:p>
    <w:p w14:paraId="68362040" w14:textId="77777777" w:rsidR="00D538B7" w:rsidRPr="00C52286" w:rsidRDefault="00D538B7" w:rsidP="00D538B7">
      <w:pPr>
        <w:ind w:left="720" w:firstLine="720"/>
        <w:rPr>
          <w:rFonts w:asciiTheme="majorHAnsi" w:hAnsiTheme="majorHAnsi" w:cstheme="majorHAnsi"/>
          <w:b/>
          <w:sz w:val="28"/>
          <w:szCs w:val="28"/>
        </w:rPr>
      </w:pPr>
    </w:p>
    <w:p w14:paraId="6F1620D8" w14:textId="3EF70291" w:rsidR="00A73DA4" w:rsidRDefault="00A73DA4">
      <w:pPr>
        <w:autoSpaceDE/>
        <w:autoSpaceDN/>
        <w:rPr>
          <w:rFonts w:asciiTheme="majorHAnsi" w:hAnsiTheme="majorHAnsi" w:cstheme="majorHAnsi"/>
          <w:b/>
          <w:sz w:val="28"/>
          <w:szCs w:val="28"/>
        </w:rPr>
      </w:pPr>
      <w:r>
        <w:rPr>
          <w:rFonts w:asciiTheme="majorHAnsi" w:hAnsiTheme="majorHAnsi" w:cstheme="majorHAnsi"/>
          <w:b/>
          <w:sz w:val="28"/>
          <w:szCs w:val="28"/>
        </w:rPr>
        <w:br w:type="page"/>
      </w:r>
    </w:p>
    <w:p w14:paraId="252A5782" w14:textId="77777777" w:rsidR="00A73DA4" w:rsidRDefault="00A73DA4" w:rsidP="00A73DA4">
      <w:pPr>
        <w:jc w:val="center"/>
        <w:rPr>
          <w:rFonts w:asciiTheme="majorHAnsi" w:hAnsiTheme="majorHAnsi" w:cstheme="majorHAnsi"/>
          <w:b/>
          <w:sz w:val="28"/>
          <w:szCs w:val="28"/>
        </w:rPr>
      </w:pPr>
    </w:p>
    <w:p w14:paraId="2B44A2C2" w14:textId="77777777" w:rsidR="00D538B7" w:rsidRPr="006B1981" w:rsidRDefault="00D538B7" w:rsidP="00A73DA4">
      <w:pPr>
        <w:jc w:val="center"/>
        <w:rPr>
          <w:rFonts w:ascii="Calibri" w:hAnsi="Calibri" w:cstheme="majorHAnsi"/>
          <w:b/>
          <w:sz w:val="28"/>
          <w:szCs w:val="28"/>
        </w:rPr>
      </w:pPr>
      <w:r w:rsidRPr="006B1981">
        <w:rPr>
          <w:rFonts w:ascii="Calibri" w:hAnsi="Calibri" w:cstheme="majorHAnsi"/>
          <w:b/>
          <w:sz w:val="28"/>
          <w:szCs w:val="28"/>
        </w:rPr>
        <w:t>DEPARTMENT OF PSYCHOLOGICAL SCIENCES</w:t>
      </w:r>
    </w:p>
    <w:p w14:paraId="0324A3C7" w14:textId="77777777" w:rsidR="00D538B7" w:rsidRPr="006B1981" w:rsidRDefault="00D538B7" w:rsidP="00A73DA4">
      <w:pPr>
        <w:jc w:val="center"/>
        <w:rPr>
          <w:rFonts w:ascii="Calibri" w:hAnsi="Calibri" w:cstheme="majorHAnsi"/>
          <w:b/>
          <w:sz w:val="28"/>
          <w:szCs w:val="28"/>
        </w:rPr>
      </w:pPr>
      <w:r w:rsidRPr="006B1981">
        <w:rPr>
          <w:rFonts w:ascii="Calibri" w:hAnsi="Calibri" w:cstheme="majorHAnsi"/>
          <w:b/>
          <w:sz w:val="28"/>
          <w:szCs w:val="28"/>
        </w:rPr>
        <w:t>BIRKBECK UNIVERSITY OF LONDON</w:t>
      </w:r>
    </w:p>
    <w:p w14:paraId="2FABBEB8" w14:textId="77777777" w:rsidR="00D538B7" w:rsidRPr="006B1981" w:rsidRDefault="00D538B7" w:rsidP="00D538B7">
      <w:pPr>
        <w:jc w:val="center"/>
        <w:rPr>
          <w:rFonts w:ascii="Calibri" w:hAnsi="Calibri" w:cstheme="majorHAnsi"/>
          <w:b/>
          <w:sz w:val="28"/>
          <w:szCs w:val="28"/>
        </w:rPr>
      </w:pPr>
    </w:p>
    <w:p w14:paraId="67AD3834" w14:textId="6AC8AB0B" w:rsidR="006B1981" w:rsidRPr="006B1981" w:rsidRDefault="00D538B7" w:rsidP="00933AC6">
      <w:pPr>
        <w:rPr>
          <w:rFonts w:ascii="Calibri" w:hAnsi="Calibri" w:cstheme="minorHAnsi"/>
          <w:sz w:val="24"/>
          <w:szCs w:val="24"/>
        </w:rPr>
      </w:pPr>
      <w:r w:rsidRPr="006B1981">
        <w:rPr>
          <w:rFonts w:ascii="Calibri" w:hAnsi="Calibri" w:cstheme="majorHAnsi"/>
          <w:b/>
          <w:sz w:val="24"/>
          <w:szCs w:val="24"/>
        </w:rPr>
        <w:t xml:space="preserve">CONSENT FORM FOR: </w:t>
      </w:r>
      <w:r w:rsidR="00E91715">
        <w:rPr>
          <w:rFonts w:asciiTheme="majorHAnsi" w:hAnsiTheme="majorHAnsi" w:cstheme="majorHAnsi"/>
          <w:sz w:val="24"/>
          <w:szCs w:val="24"/>
        </w:rPr>
        <w:t>How expectedness influences perception</w:t>
      </w:r>
    </w:p>
    <w:p w14:paraId="3154E4DC" w14:textId="1F9712EE" w:rsidR="00D538B7" w:rsidRDefault="00D538B7" w:rsidP="00D538B7">
      <w:pPr>
        <w:jc w:val="center"/>
        <w:rPr>
          <w:rFonts w:asciiTheme="majorHAnsi" w:hAnsiTheme="majorHAnsi" w:cstheme="majorHAnsi"/>
          <w:b/>
          <w:sz w:val="24"/>
          <w:szCs w:val="24"/>
        </w:rPr>
      </w:pPr>
    </w:p>
    <w:p w14:paraId="01BDF248" w14:textId="6F993F57" w:rsidR="00933AC6" w:rsidRDefault="00933AC6" w:rsidP="00D538B7">
      <w:pPr>
        <w:jc w:val="center"/>
        <w:rPr>
          <w:rFonts w:asciiTheme="majorHAnsi" w:hAnsiTheme="majorHAnsi" w:cstheme="majorHAnsi"/>
          <w:b/>
          <w:sz w:val="24"/>
          <w:szCs w:val="24"/>
        </w:rPr>
      </w:pPr>
    </w:p>
    <w:p w14:paraId="4F43CC2C" w14:textId="4DE8A690" w:rsidR="00933AC6" w:rsidRDefault="00CF7509" w:rsidP="00933AC6">
      <w:pPr>
        <w:rPr>
          <w:rFonts w:asciiTheme="majorHAnsi" w:hAnsiTheme="majorHAnsi" w:cstheme="majorHAnsi"/>
          <w:sz w:val="24"/>
          <w:szCs w:val="24"/>
        </w:rPr>
      </w:pPr>
      <w:r>
        <w:rPr>
          <w:rFonts w:asciiTheme="majorHAnsi" w:hAnsiTheme="majorHAnsi" w:cstheme="majorHAnsi"/>
          <w:sz w:val="24"/>
          <w:szCs w:val="24"/>
        </w:rPr>
        <w:t>ELECTRONIC CONSENT</w:t>
      </w:r>
    </w:p>
    <w:p w14:paraId="544B70E2" w14:textId="77777777" w:rsidR="008A4BD4" w:rsidRPr="00933AC6" w:rsidRDefault="008A4BD4" w:rsidP="00933AC6">
      <w:pPr>
        <w:rPr>
          <w:rFonts w:asciiTheme="majorHAnsi" w:hAnsiTheme="majorHAnsi" w:cstheme="majorHAnsi"/>
          <w:sz w:val="24"/>
          <w:szCs w:val="24"/>
        </w:rPr>
      </w:pPr>
    </w:p>
    <w:p w14:paraId="52BCBF1B" w14:textId="644A5DAF" w:rsidR="00933AC6" w:rsidRDefault="00933AC6" w:rsidP="00933AC6">
      <w:pPr>
        <w:jc w:val="both"/>
        <w:rPr>
          <w:rFonts w:asciiTheme="majorHAnsi" w:hAnsiTheme="majorHAnsi" w:cstheme="majorHAnsi"/>
          <w:sz w:val="24"/>
          <w:szCs w:val="24"/>
        </w:rPr>
      </w:pPr>
      <w:r w:rsidRPr="00933AC6">
        <w:rPr>
          <w:rFonts w:asciiTheme="majorHAnsi" w:hAnsiTheme="majorHAnsi" w:cstheme="majorHAnsi"/>
          <w:sz w:val="24"/>
          <w:szCs w:val="24"/>
        </w:rPr>
        <w:t>This experiment has been approved by the Department of Psychol</w:t>
      </w:r>
      <w:r w:rsidR="008A4BD4">
        <w:rPr>
          <w:rFonts w:asciiTheme="majorHAnsi" w:hAnsiTheme="majorHAnsi" w:cstheme="majorHAnsi"/>
          <w:sz w:val="24"/>
          <w:szCs w:val="24"/>
        </w:rPr>
        <w:t xml:space="preserve">ogical Sciences Research Ethics </w:t>
      </w:r>
      <w:r w:rsidRPr="00933AC6">
        <w:rPr>
          <w:rFonts w:asciiTheme="majorHAnsi" w:hAnsiTheme="majorHAnsi" w:cstheme="majorHAnsi"/>
          <w:sz w:val="24"/>
          <w:szCs w:val="24"/>
        </w:rPr>
        <w:t xml:space="preserve">Committee at Birkbeck, University of London. This study is supervised by Dr Clare Press, if you have any issues and wish to contact her, please email: </w:t>
      </w:r>
      <w:hyperlink r:id="rId12" w:history="1">
        <w:r w:rsidR="008A4BD4" w:rsidRPr="00A83163">
          <w:rPr>
            <w:rStyle w:val="Hyperlink"/>
            <w:rFonts w:asciiTheme="majorHAnsi" w:hAnsiTheme="majorHAnsi" w:cstheme="majorHAnsi"/>
            <w:sz w:val="24"/>
            <w:szCs w:val="24"/>
          </w:rPr>
          <w:t>c.press@bbk.ac.uk</w:t>
        </w:r>
      </w:hyperlink>
      <w:r w:rsidRPr="00933AC6">
        <w:rPr>
          <w:rFonts w:asciiTheme="majorHAnsi" w:hAnsiTheme="majorHAnsi" w:cstheme="majorHAnsi"/>
          <w:sz w:val="24"/>
          <w:szCs w:val="24"/>
        </w:rPr>
        <w:t>.</w:t>
      </w:r>
    </w:p>
    <w:p w14:paraId="256A9E96" w14:textId="77777777" w:rsidR="008A4BD4" w:rsidRPr="00933AC6" w:rsidRDefault="008A4BD4" w:rsidP="00933AC6">
      <w:pPr>
        <w:jc w:val="both"/>
        <w:rPr>
          <w:rFonts w:asciiTheme="majorHAnsi" w:hAnsiTheme="majorHAnsi" w:cstheme="majorHAnsi"/>
          <w:sz w:val="24"/>
          <w:szCs w:val="24"/>
        </w:rPr>
      </w:pPr>
    </w:p>
    <w:p w14:paraId="2DFC5BFB" w14:textId="4889725D" w:rsidR="00933AC6" w:rsidRDefault="00933AC6" w:rsidP="00933AC6">
      <w:pPr>
        <w:jc w:val="both"/>
        <w:rPr>
          <w:rFonts w:asciiTheme="majorHAnsi" w:hAnsiTheme="majorHAnsi" w:cstheme="majorHAnsi"/>
          <w:sz w:val="24"/>
          <w:szCs w:val="24"/>
        </w:rPr>
      </w:pPr>
      <w:r w:rsidRPr="00933AC6">
        <w:rPr>
          <w:rFonts w:asciiTheme="majorHAnsi" w:hAnsiTheme="majorHAnsi" w:cstheme="majorHAnsi"/>
          <w:sz w:val="24"/>
          <w:szCs w:val="24"/>
        </w:rPr>
        <w:t>A code will be attached to the data you provide so that it remains anonymous, and you will not be personally identifiable.</w:t>
      </w:r>
    </w:p>
    <w:p w14:paraId="5BF54681" w14:textId="77777777" w:rsidR="008A4BD4" w:rsidRPr="00933AC6" w:rsidRDefault="008A4BD4" w:rsidP="00933AC6">
      <w:pPr>
        <w:jc w:val="both"/>
        <w:rPr>
          <w:rFonts w:asciiTheme="majorHAnsi" w:hAnsiTheme="majorHAnsi" w:cstheme="majorHAnsi"/>
          <w:sz w:val="24"/>
          <w:szCs w:val="24"/>
        </w:rPr>
      </w:pPr>
    </w:p>
    <w:p w14:paraId="4561789C" w14:textId="44E652BC" w:rsidR="00933AC6" w:rsidRDefault="00933AC6" w:rsidP="00933AC6">
      <w:pPr>
        <w:jc w:val="both"/>
        <w:rPr>
          <w:rFonts w:asciiTheme="majorHAnsi" w:hAnsiTheme="majorHAnsi" w:cstheme="majorHAnsi"/>
          <w:sz w:val="24"/>
          <w:szCs w:val="24"/>
        </w:rPr>
      </w:pPr>
      <w:r w:rsidRPr="00933AC6">
        <w:rPr>
          <w:rFonts w:asciiTheme="majorHAnsi" w:hAnsiTheme="majorHAnsi" w:cstheme="majorHAnsi"/>
          <w:sz w:val="24"/>
          <w:szCs w:val="24"/>
        </w:rPr>
        <w:t>Taking part in this study is completely voluntary; you may withdraw at any time without having to give a reason.</w:t>
      </w:r>
    </w:p>
    <w:p w14:paraId="5300C3D9" w14:textId="77777777" w:rsidR="008A4BD4" w:rsidRPr="00933AC6" w:rsidRDefault="008A4BD4" w:rsidP="00933AC6">
      <w:pPr>
        <w:jc w:val="both"/>
        <w:rPr>
          <w:rFonts w:asciiTheme="majorHAnsi" w:hAnsiTheme="majorHAnsi" w:cstheme="majorHAnsi"/>
          <w:sz w:val="24"/>
          <w:szCs w:val="24"/>
        </w:rPr>
      </w:pPr>
    </w:p>
    <w:p w14:paraId="475CDD00" w14:textId="5FC92417" w:rsidR="00933AC6" w:rsidRDefault="00933AC6" w:rsidP="00933AC6">
      <w:pPr>
        <w:jc w:val="both"/>
        <w:rPr>
          <w:rFonts w:asciiTheme="majorHAnsi" w:hAnsiTheme="majorHAnsi" w:cstheme="majorHAnsi"/>
          <w:sz w:val="24"/>
          <w:szCs w:val="24"/>
        </w:rPr>
      </w:pPr>
      <w:r w:rsidRPr="00933AC6">
        <w:rPr>
          <w:rFonts w:asciiTheme="majorHAnsi" w:hAnsiTheme="majorHAnsi" w:cstheme="majorHAnsi"/>
          <w:sz w:val="24"/>
          <w:szCs w:val="24"/>
        </w:rPr>
        <w:t>Thank you for agreeing to take part in this experiment! Before we continue, we need your consent to the following:</w:t>
      </w:r>
    </w:p>
    <w:p w14:paraId="427A6B36" w14:textId="77777777" w:rsidR="008A4BD4" w:rsidRPr="00933AC6" w:rsidRDefault="008A4BD4" w:rsidP="00933AC6">
      <w:pPr>
        <w:jc w:val="both"/>
        <w:rPr>
          <w:rFonts w:asciiTheme="majorHAnsi" w:hAnsiTheme="majorHAnsi" w:cstheme="majorHAnsi"/>
          <w:sz w:val="24"/>
          <w:szCs w:val="24"/>
        </w:rPr>
      </w:pPr>
    </w:p>
    <w:p w14:paraId="0FA17C85" w14:textId="77777777" w:rsidR="008A4BD4" w:rsidRDefault="00933AC6" w:rsidP="00933AC6">
      <w:pPr>
        <w:pStyle w:val="ListParagraph"/>
        <w:numPr>
          <w:ilvl w:val="0"/>
          <w:numId w:val="2"/>
        </w:numPr>
        <w:jc w:val="both"/>
        <w:rPr>
          <w:rFonts w:asciiTheme="majorHAnsi" w:hAnsiTheme="majorHAnsi" w:cstheme="majorHAnsi"/>
          <w:sz w:val="24"/>
          <w:szCs w:val="24"/>
        </w:rPr>
      </w:pPr>
      <w:r w:rsidRPr="008A4BD4">
        <w:rPr>
          <w:rFonts w:asciiTheme="majorHAnsi" w:hAnsiTheme="majorHAnsi" w:cstheme="majorHAnsi"/>
          <w:sz w:val="24"/>
          <w:szCs w:val="24"/>
        </w:rPr>
        <w:t>I understand the details of the study and willingly consent to take part.</w:t>
      </w:r>
    </w:p>
    <w:p w14:paraId="455B6C15" w14:textId="1F06CB2B" w:rsidR="008A4BD4" w:rsidRDefault="00933AC6" w:rsidP="005A159A">
      <w:pPr>
        <w:pStyle w:val="ListParagraph"/>
        <w:numPr>
          <w:ilvl w:val="0"/>
          <w:numId w:val="2"/>
        </w:numPr>
        <w:jc w:val="both"/>
        <w:rPr>
          <w:rFonts w:asciiTheme="majorHAnsi" w:hAnsiTheme="majorHAnsi" w:cstheme="majorHAnsi"/>
          <w:sz w:val="24"/>
          <w:szCs w:val="24"/>
        </w:rPr>
      </w:pPr>
      <w:r w:rsidRPr="008A4BD4">
        <w:rPr>
          <w:rFonts w:asciiTheme="majorHAnsi" w:hAnsiTheme="majorHAnsi" w:cstheme="majorHAnsi"/>
          <w:sz w:val="24"/>
          <w:szCs w:val="24"/>
        </w:rPr>
        <w:t xml:space="preserve">I understand and consent to my </w:t>
      </w:r>
      <w:ins w:id="89" w:author="Matan Mazor" w:date="2022-01-27T14:18:00Z">
        <w:r w:rsidR="005A159A">
          <w:rPr>
            <w:rFonts w:asciiTheme="majorHAnsi" w:hAnsiTheme="majorHAnsi" w:cstheme="majorHAnsi"/>
            <w:sz w:val="24"/>
            <w:szCs w:val="24"/>
          </w:rPr>
          <w:t xml:space="preserve">anonymized </w:t>
        </w:r>
      </w:ins>
      <w:r w:rsidRPr="008A4BD4">
        <w:rPr>
          <w:rFonts w:asciiTheme="majorHAnsi" w:hAnsiTheme="majorHAnsi" w:cstheme="majorHAnsi"/>
          <w:sz w:val="24"/>
          <w:szCs w:val="24"/>
        </w:rPr>
        <w:t xml:space="preserve">responses being recorded and stored </w:t>
      </w:r>
      <w:del w:id="90" w:author="Matan Mazor" w:date="2022-01-27T14:19:00Z">
        <w:r w:rsidRPr="008A4BD4" w:rsidDel="005A159A">
          <w:rPr>
            <w:rFonts w:asciiTheme="majorHAnsi" w:hAnsiTheme="majorHAnsi" w:cstheme="majorHAnsi"/>
            <w:sz w:val="24"/>
            <w:szCs w:val="24"/>
          </w:rPr>
          <w:delText xml:space="preserve">confidentially and securely </w:delText>
        </w:r>
      </w:del>
      <w:ins w:id="91" w:author="Matan Mazor" w:date="2022-01-27T14:19:00Z">
        <w:r w:rsidR="005A159A">
          <w:rPr>
            <w:rFonts w:asciiTheme="majorHAnsi" w:hAnsiTheme="majorHAnsi" w:cstheme="majorHAnsi"/>
            <w:sz w:val="24"/>
            <w:szCs w:val="24"/>
          </w:rPr>
          <w:t xml:space="preserve">openly </w:t>
        </w:r>
      </w:ins>
      <w:r w:rsidRPr="008A4BD4">
        <w:rPr>
          <w:rFonts w:asciiTheme="majorHAnsi" w:hAnsiTheme="majorHAnsi" w:cstheme="majorHAnsi"/>
          <w:sz w:val="24"/>
          <w:szCs w:val="24"/>
        </w:rPr>
        <w:t>in a</w:t>
      </w:r>
      <w:ins w:id="92" w:author="Matan Mazor" w:date="2022-01-27T14:19:00Z">
        <w:r w:rsidR="005A159A">
          <w:rPr>
            <w:rFonts w:asciiTheme="majorHAnsi" w:hAnsiTheme="majorHAnsi" w:cstheme="majorHAnsi"/>
            <w:sz w:val="24"/>
            <w:szCs w:val="24"/>
          </w:rPr>
          <w:t>n online</w:t>
        </w:r>
      </w:ins>
      <w:r w:rsidRPr="008A4BD4">
        <w:rPr>
          <w:rFonts w:asciiTheme="majorHAnsi" w:hAnsiTheme="majorHAnsi" w:cstheme="majorHAnsi"/>
          <w:sz w:val="24"/>
          <w:szCs w:val="24"/>
        </w:rPr>
        <w:t xml:space="preserve"> database.</w:t>
      </w:r>
    </w:p>
    <w:p w14:paraId="6324CBD9" w14:textId="77777777" w:rsidR="008A4BD4" w:rsidRDefault="00933AC6" w:rsidP="00933AC6">
      <w:pPr>
        <w:pStyle w:val="ListParagraph"/>
        <w:numPr>
          <w:ilvl w:val="0"/>
          <w:numId w:val="2"/>
        </w:numPr>
        <w:jc w:val="both"/>
        <w:rPr>
          <w:rFonts w:asciiTheme="majorHAnsi" w:hAnsiTheme="majorHAnsi" w:cstheme="majorHAnsi"/>
          <w:sz w:val="24"/>
          <w:szCs w:val="24"/>
        </w:rPr>
      </w:pPr>
      <w:r w:rsidRPr="008A4BD4">
        <w:rPr>
          <w:rFonts w:asciiTheme="majorHAnsi" w:hAnsiTheme="majorHAnsi" w:cstheme="majorHAnsi"/>
          <w:sz w:val="24"/>
          <w:szCs w:val="24"/>
        </w:rPr>
        <w:t>I understand that an anonymised code will be attached to my data so that I will not be personally identifiable, and consent to my responses being used anonymously for this study only.</w:t>
      </w:r>
    </w:p>
    <w:p w14:paraId="54AF9886" w14:textId="77777777" w:rsidR="008A4BD4" w:rsidRDefault="00933AC6" w:rsidP="00933AC6">
      <w:pPr>
        <w:pStyle w:val="ListParagraph"/>
        <w:numPr>
          <w:ilvl w:val="0"/>
          <w:numId w:val="2"/>
        </w:numPr>
        <w:jc w:val="both"/>
        <w:rPr>
          <w:rFonts w:asciiTheme="majorHAnsi" w:hAnsiTheme="majorHAnsi" w:cstheme="majorHAnsi"/>
          <w:sz w:val="24"/>
          <w:szCs w:val="24"/>
        </w:rPr>
      </w:pPr>
      <w:r w:rsidRPr="008A4BD4">
        <w:rPr>
          <w:rFonts w:asciiTheme="majorHAnsi" w:hAnsiTheme="majorHAnsi" w:cstheme="majorHAnsi"/>
          <w:sz w:val="24"/>
          <w:szCs w:val="24"/>
        </w:rPr>
        <w:t>I understand that I may withdraw my consent for the study at any time without giving any reason. I understand that I will be able to withdraw my data up to the point of publication.</w:t>
      </w:r>
    </w:p>
    <w:p w14:paraId="20561CAA" w14:textId="7EE28FB2" w:rsidR="00933AC6" w:rsidRPr="008A4BD4" w:rsidRDefault="00933AC6" w:rsidP="00933AC6">
      <w:pPr>
        <w:pStyle w:val="ListParagraph"/>
        <w:numPr>
          <w:ilvl w:val="0"/>
          <w:numId w:val="2"/>
        </w:numPr>
        <w:jc w:val="both"/>
        <w:rPr>
          <w:rFonts w:asciiTheme="majorHAnsi" w:hAnsiTheme="majorHAnsi" w:cstheme="majorHAnsi"/>
          <w:sz w:val="24"/>
          <w:szCs w:val="24"/>
        </w:rPr>
      </w:pPr>
      <w:r w:rsidRPr="008A4BD4">
        <w:rPr>
          <w:rFonts w:asciiTheme="majorHAnsi" w:hAnsiTheme="majorHAnsi" w:cstheme="majorHAnsi"/>
          <w:sz w:val="24"/>
          <w:szCs w:val="24"/>
        </w:rPr>
        <w:t xml:space="preserve">I am over 18 years of age. </w:t>
      </w:r>
    </w:p>
    <w:p w14:paraId="22967063" w14:textId="77777777" w:rsidR="00933AC6" w:rsidRPr="00933AC6" w:rsidRDefault="00933AC6" w:rsidP="00933AC6">
      <w:pPr>
        <w:jc w:val="both"/>
        <w:rPr>
          <w:rFonts w:asciiTheme="majorHAnsi" w:hAnsiTheme="majorHAnsi" w:cstheme="majorHAnsi"/>
          <w:sz w:val="24"/>
          <w:szCs w:val="24"/>
        </w:rPr>
      </w:pPr>
    </w:p>
    <w:p w14:paraId="651FD52A" w14:textId="1161285C" w:rsidR="00933AC6" w:rsidRPr="008A4BD4" w:rsidRDefault="00933AC6" w:rsidP="00933AC6">
      <w:pPr>
        <w:jc w:val="both"/>
        <w:rPr>
          <w:rFonts w:asciiTheme="majorHAnsi" w:hAnsiTheme="majorHAnsi" w:cstheme="majorHAnsi"/>
          <w:i/>
          <w:sz w:val="24"/>
          <w:szCs w:val="24"/>
        </w:rPr>
      </w:pPr>
      <w:r w:rsidRPr="00933AC6">
        <w:rPr>
          <w:rFonts w:asciiTheme="majorHAnsi" w:hAnsiTheme="majorHAnsi" w:cstheme="majorHAnsi"/>
          <w:sz w:val="24"/>
          <w:szCs w:val="24"/>
        </w:rPr>
        <w:t>I consent to items 1-5 above</w:t>
      </w:r>
      <w:r w:rsidR="008A4BD4">
        <w:rPr>
          <w:rFonts w:asciiTheme="majorHAnsi" w:hAnsiTheme="majorHAnsi" w:cstheme="majorHAnsi"/>
          <w:sz w:val="24"/>
          <w:szCs w:val="24"/>
        </w:rPr>
        <w:t xml:space="preserve">. </w:t>
      </w:r>
      <w:r w:rsidR="008A4BD4" w:rsidRPr="008A4BD4">
        <w:rPr>
          <w:rFonts w:asciiTheme="majorHAnsi" w:hAnsiTheme="majorHAnsi" w:cstheme="majorHAnsi"/>
          <w:i/>
          <w:sz w:val="24"/>
          <w:szCs w:val="24"/>
        </w:rPr>
        <w:t>(Participants can only continue with the study once they have consented.)</w:t>
      </w:r>
    </w:p>
    <w:p w14:paraId="20DC8B63" w14:textId="77777777" w:rsidR="00D538B7" w:rsidRPr="00933AC6" w:rsidRDefault="00D538B7" w:rsidP="00933AC6">
      <w:pPr>
        <w:jc w:val="both"/>
        <w:rPr>
          <w:rFonts w:asciiTheme="majorHAnsi" w:hAnsiTheme="majorHAnsi" w:cstheme="majorHAnsi"/>
          <w:sz w:val="24"/>
          <w:szCs w:val="24"/>
        </w:rPr>
      </w:pPr>
    </w:p>
    <w:p w14:paraId="47DC2909" w14:textId="77777777" w:rsidR="00D538B7" w:rsidRPr="006B1981" w:rsidRDefault="00D538B7" w:rsidP="00D538B7">
      <w:pPr>
        <w:jc w:val="center"/>
        <w:rPr>
          <w:rFonts w:asciiTheme="majorHAnsi" w:hAnsiTheme="majorHAnsi" w:cstheme="majorHAnsi"/>
          <w:b/>
          <w:sz w:val="24"/>
          <w:szCs w:val="24"/>
        </w:rPr>
      </w:pPr>
    </w:p>
    <w:p w14:paraId="641F1077" w14:textId="17FF6E11" w:rsidR="006B1981" w:rsidRDefault="006B1981">
      <w:pPr>
        <w:autoSpaceDE/>
        <w:autoSpaceDN/>
        <w:rPr>
          <w:rFonts w:asciiTheme="majorHAnsi" w:hAnsiTheme="majorHAnsi" w:cstheme="majorHAnsi"/>
          <w:b/>
          <w:sz w:val="28"/>
          <w:szCs w:val="28"/>
        </w:rPr>
      </w:pPr>
      <w:r>
        <w:rPr>
          <w:rFonts w:asciiTheme="majorHAnsi" w:hAnsiTheme="majorHAnsi" w:cstheme="majorHAnsi"/>
          <w:b/>
          <w:sz w:val="28"/>
          <w:szCs w:val="28"/>
        </w:rPr>
        <w:br w:type="page"/>
      </w:r>
    </w:p>
    <w:p w14:paraId="744A9F76" w14:textId="77777777" w:rsidR="00D538B7" w:rsidRPr="00C52286" w:rsidRDefault="00D538B7" w:rsidP="006B1981">
      <w:pPr>
        <w:rPr>
          <w:rFonts w:asciiTheme="majorHAnsi" w:hAnsiTheme="majorHAnsi" w:cstheme="majorHAnsi"/>
          <w:b/>
          <w:sz w:val="28"/>
          <w:szCs w:val="28"/>
        </w:rPr>
      </w:pPr>
    </w:p>
    <w:p w14:paraId="6DD47211" w14:textId="77777777" w:rsidR="00D538B7" w:rsidRPr="006B1981" w:rsidRDefault="00D538B7" w:rsidP="00D538B7">
      <w:pPr>
        <w:jc w:val="center"/>
        <w:rPr>
          <w:rFonts w:ascii="Calibri" w:hAnsi="Calibri" w:cstheme="majorHAnsi"/>
          <w:b/>
          <w:sz w:val="28"/>
          <w:szCs w:val="28"/>
        </w:rPr>
      </w:pPr>
      <w:r w:rsidRPr="006B1981">
        <w:rPr>
          <w:rFonts w:ascii="Calibri" w:hAnsi="Calibri" w:cstheme="majorHAnsi"/>
          <w:b/>
          <w:sz w:val="28"/>
          <w:szCs w:val="28"/>
        </w:rPr>
        <w:t>DEPARTMENT OF PSYCHOLOGICAL SCIENCES</w:t>
      </w:r>
    </w:p>
    <w:p w14:paraId="0A28EE4A" w14:textId="77777777" w:rsidR="00D538B7" w:rsidRPr="006B1981" w:rsidRDefault="00D538B7" w:rsidP="00D538B7">
      <w:pPr>
        <w:jc w:val="center"/>
        <w:rPr>
          <w:rFonts w:ascii="Calibri" w:hAnsi="Calibri" w:cstheme="majorHAnsi"/>
          <w:b/>
          <w:sz w:val="28"/>
          <w:szCs w:val="28"/>
        </w:rPr>
      </w:pPr>
      <w:r w:rsidRPr="006B1981">
        <w:rPr>
          <w:rFonts w:ascii="Calibri" w:hAnsi="Calibri" w:cstheme="majorHAnsi"/>
          <w:b/>
          <w:sz w:val="28"/>
          <w:szCs w:val="28"/>
        </w:rPr>
        <w:t>BIRKBECK UNIVERSITY OF LONDON</w:t>
      </w:r>
    </w:p>
    <w:p w14:paraId="5F4A46F3" w14:textId="77777777" w:rsidR="00D538B7" w:rsidRPr="006B1981" w:rsidRDefault="00D538B7" w:rsidP="00D538B7">
      <w:pPr>
        <w:jc w:val="center"/>
        <w:rPr>
          <w:rFonts w:ascii="Calibri" w:hAnsi="Calibri" w:cstheme="majorHAnsi"/>
          <w:b/>
          <w:sz w:val="28"/>
          <w:szCs w:val="28"/>
        </w:rPr>
      </w:pPr>
    </w:p>
    <w:p w14:paraId="3F90CFB7" w14:textId="77777777" w:rsidR="00D538B7" w:rsidRPr="006B1981" w:rsidRDefault="00D538B7" w:rsidP="00D538B7">
      <w:pPr>
        <w:rPr>
          <w:rFonts w:ascii="Calibri" w:hAnsi="Calibri" w:cstheme="majorHAnsi"/>
          <w:sz w:val="28"/>
          <w:szCs w:val="28"/>
        </w:rPr>
      </w:pPr>
    </w:p>
    <w:p w14:paraId="317D677D" w14:textId="16BBA031" w:rsidR="00D538B7" w:rsidRPr="006B1981" w:rsidRDefault="00D538B7" w:rsidP="00D538B7">
      <w:pPr>
        <w:rPr>
          <w:rFonts w:ascii="Calibri" w:hAnsi="Calibri" w:cstheme="majorHAnsi"/>
          <w:i/>
          <w:sz w:val="24"/>
          <w:szCs w:val="24"/>
        </w:rPr>
      </w:pPr>
      <w:r w:rsidRPr="006B1981">
        <w:rPr>
          <w:rFonts w:ascii="Calibri" w:hAnsi="Calibri" w:cstheme="majorHAnsi"/>
          <w:b/>
          <w:sz w:val="24"/>
          <w:szCs w:val="24"/>
        </w:rPr>
        <w:t xml:space="preserve">INFORMATION SHEET FOR: </w:t>
      </w:r>
      <w:r w:rsidR="00E91715">
        <w:rPr>
          <w:rFonts w:asciiTheme="majorHAnsi" w:hAnsiTheme="majorHAnsi" w:cstheme="majorHAnsi"/>
          <w:sz w:val="24"/>
          <w:szCs w:val="24"/>
        </w:rPr>
        <w:t>How expectedness influences perception</w:t>
      </w:r>
    </w:p>
    <w:p w14:paraId="32F7EF3E" w14:textId="77777777" w:rsidR="00D538B7" w:rsidRPr="006B1981" w:rsidRDefault="00D538B7" w:rsidP="00D538B7">
      <w:pPr>
        <w:rPr>
          <w:rFonts w:ascii="Calibri" w:hAnsi="Calibri" w:cstheme="majorHAnsi"/>
          <w:b/>
          <w:sz w:val="24"/>
          <w:szCs w:val="24"/>
        </w:rPr>
      </w:pPr>
    </w:p>
    <w:p w14:paraId="2BA5A54D" w14:textId="77777777" w:rsidR="003850E3" w:rsidRPr="006B1981" w:rsidRDefault="003850E3" w:rsidP="003850E3">
      <w:pPr>
        <w:rPr>
          <w:ins w:id="93" w:author="Matan Mazor" w:date="2022-01-27T14:21:00Z"/>
          <w:rFonts w:ascii="Calibri" w:hAnsi="Calibri" w:cstheme="majorHAnsi"/>
          <w:sz w:val="24"/>
          <w:szCs w:val="24"/>
        </w:rPr>
      </w:pPr>
      <w:ins w:id="94" w:author="Matan Mazor" w:date="2022-01-27T14:21:00Z">
        <w:r w:rsidRPr="006B1981">
          <w:rPr>
            <w:rFonts w:ascii="Calibri" w:hAnsi="Calibri" w:cstheme="majorHAnsi"/>
            <w:sz w:val="24"/>
            <w:szCs w:val="24"/>
          </w:rPr>
          <w:t>Before you decide to take part in this study, it is important for you to understand why the research is being done and what it will involve. Please take the time to read the following information carefully and discuss it with others if you wish. A member of the research team can be contacted if there is anything that is not clear or if you would like more information. Take time to decide whether or not you wish to take part.</w:t>
        </w:r>
      </w:ins>
    </w:p>
    <w:p w14:paraId="2B758E01" w14:textId="34473AC0" w:rsidR="008532E0" w:rsidDel="003850E3" w:rsidRDefault="008532E0" w:rsidP="008532E0">
      <w:pPr>
        <w:rPr>
          <w:del w:id="95" w:author="Matan Mazor" w:date="2022-01-27T14:21:00Z"/>
          <w:rFonts w:ascii="Calibri" w:hAnsi="Calibri" w:cstheme="majorHAnsi"/>
          <w:sz w:val="24"/>
          <w:szCs w:val="24"/>
        </w:rPr>
      </w:pPr>
      <w:del w:id="96" w:author="Matan Mazor" w:date="2022-01-27T14:21:00Z">
        <w:r w:rsidRPr="008532E0" w:rsidDel="003850E3">
          <w:rPr>
            <w:rFonts w:ascii="Calibri" w:hAnsi="Calibri" w:cstheme="majorHAnsi"/>
            <w:sz w:val="24"/>
            <w:szCs w:val="24"/>
          </w:rPr>
          <w:delText>Please read the following information carefully before you decide to take part in this study:</w:delText>
        </w:r>
      </w:del>
    </w:p>
    <w:p w14:paraId="73B112D1" w14:textId="77777777" w:rsidR="000E410A" w:rsidRPr="008532E0" w:rsidRDefault="000E410A" w:rsidP="008532E0">
      <w:pPr>
        <w:rPr>
          <w:rFonts w:ascii="Calibri" w:hAnsi="Calibri" w:cstheme="majorHAnsi"/>
          <w:sz w:val="24"/>
          <w:szCs w:val="24"/>
        </w:rPr>
      </w:pPr>
    </w:p>
    <w:p w14:paraId="57D58CD6" w14:textId="2F97CBF2" w:rsidR="008532E0" w:rsidRPr="008532E0" w:rsidRDefault="008532E0" w:rsidP="003850E3">
      <w:pPr>
        <w:rPr>
          <w:rFonts w:ascii="Calibri" w:hAnsi="Calibri" w:cstheme="majorHAnsi"/>
          <w:sz w:val="24"/>
          <w:szCs w:val="24"/>
        </w:rPr>
      </w:pPr>
      <w:r w:rsidRPr="008532E0">
        <w:rPr>
          <w:rFonts w:ascii="Calibri" w:hAnsi="Calibri" w:cstheme="majorHAnsi"/>
          <w:sz w:val="24"/>
          <w:szCs w:val="24"/>
        </w:rPr>
        <w:t xml:space="preserve">This experiment is investigating peoples’ abilities to perform actions and </w:t>
      </w:r>
      <w:r w:rsidR="00EB66EE">
        <w:rPr>
          <w:rFonts w:ascii="Calibri" w:hAnsi="Calibri" w:cstheme="majorHAnsi"/>
          <w:sz w:val="24"/>
          <w:szCs w:val="24"/>
        </w:rPr>
        <w:t>to quickly and accurately respond to</w:t>
      </w:r>
      <w:r w:rsidRPr="008532E0">
        <w:rPr>
          <w:rFonts w:ascii="Calibri" w:hAnsi="Calibri" w:cstheme="majorHAnsi"/>
          <w:sz w:val="24"/>
          <w:szCs w:val="24"/>
        </w:rPr>
        <w:t xml:space="preserve"> visual stimuli. </w:t>
      </w:r>
      <w:del w:id="97" w:author="Matan Mazor" w:date="2022-01-27T14:20:00Z">
        <w:r w:rsidRPr="008532E0" w:rsidDel="003850E3">
          <w:rPr>
            <w:rFonts w:ascii="Calibri" w:hAnsi="Calibri" w:cstheme="majorHAnsi"/>
            <w:sz w:val="24"/>
            <w:szCs w:val="24"/>
          </w:rPr>
          <w:delText>At the beginning of each trial</w:delText>
        </w:r>
        <w:r w:rsidR="00EB66EE" w:rsidDel="003850E3">
          <w:rPr>
            <w:rFonts w:ascii="Calibri" w:hAnsi="Calibri" w:cstheme="majorHAnsi"/>
            <w:sz w:val="24"/>
            <w:szCs w:val="24"/>
          </w:rPr>
          <w:delText>,</w:delText>
        </w:r>
        <w:r w:rsidRPr="008532E0" w:rsidDel="003850E3">
          <w:rPr>
            <w:rFonts w:ascii="Calibri" w:hAnsi="Calibri" w:cstheme="majorHAnsi"/>
            <w:sz w:val="24"/>
            <w:szCs w:val="24"/>
          </w:rPr>
          <w:delText xml:space="preserve"> you will need to make sure that the index and little fingers of your right hand are pressed down on the </w:delText>
        </w:r>
        <w:r w:rsidR="00EB66EE" w:rsidDel="003850E3">
          <w:rPr>
            <w:rFonts w:ascii="Calibri" w:hAnsi="Calibri" w:cstheme="majorHAnsi"/>
            <w:sz w:val="24"/>
            <w:szCs w:val="24"/>
          </w:rPr>
          <w:delText>g</w:delText>
        </w:r>
        <w:r w:rsidRPr="008532E0" w:rsidDel="003850E3">
          <w:rPr>
            <w:rFonts w:ascii="Calibri" w:hAnsi="Calibri" w:cstheme="majorHAnsi"/>
            <w:sz w:val="24"/>
            <w:szCs w:val="24"/>
          </w:rPr>
          <w:delText xml:space="preserve"> (index) and </w:delText>
        </w:r>
        <w:r w:rsidR="00EB66EE" w:rsidDel="003850E3">
          <w:rPr>
            <w:rFonts w:ascii="Calibri" w:hAnsi="Calibri" w:cstheme="majorHAnsi"/>
            <w:sz w:val="24"/>
            <w:szCs w:val="24"/>
          </w:rPr>
          <w:delText>l</w:delText>
        </w:r>
        <w:r w:rsidRPr="008532E0" w:rsidDel="003850E3">
          <w:rPr>
            <w:rFonts w:ascii="Calibri" w:hAnsi="Calibri" w:cstheme="majorHAnsi"/>
            <w:sz w:val="24"/>
            <w:szCs w:val="24"/>
          </w:rPr>
          <w:delText xml:space="preserve"> (little) keyboard keys.</w:delText>
        </w:r>
      </w:del>
    </w:p>
    <w:p w14:paraId="535C1FA9" w14:textId="77777777" w:rsidR="008532E0" w:rsidRDefault="008532E0" w:rsidP="008532E0">
      <w:pPr>
        <w:rPr>
          <w:rFonts w:ascii="Calibri" w:hAnsi="Calibri" w:cstheme="majorHAnsi"/>
          <w:sz w:val="24"/>
          <w:szCs w:val="24"/>
        </w:rPr>
      </w:pPr>
    </w:p>
    <w:p w14:paraId="5C63D3EF" w14:textId="323BD68D" w:rsidR="008532E0" w:rsidDel="003850E3" w:rsidRDefault="008532E0" w:rsidP="008532E0">
      <w:pPr>
        <w:rPr>
          <w:del w:id="98" w:author="Matan Mazor" w:date="2022-01-27T14:20:00Z"/>
          <w:rFonts w:ascii="Calibri" w:hAnsi="Calibri" w:cstheme="majorHAnsi"/>
          <w:sz w:val="24"/>
          <w:szCs w:val="24"/>
        </w:rPr>
      </w:pPr>
      <w:del w:id="99" w:author="Matan Mazor" w:date="2022-01-27T14:20:00Z">
        <w:r w:rsidRPr="008532E0" w:rsidDel="003850E3">
          <w:rPr>
            <w:rFonts w:ascii="Calibri" w:hAnsi="Calibri" w:cstheme="majorHAnsi"/>
            <w:sz w:val="24"/>
            <w:szCs w:val="24"/>
          </w:rPr>
          <w:delText>On each trial</w:delText>
        </w:r>
        <w:r w:rsidR="00EB66EE" w:rsidDel="003850E3">
          <w:rPr>
            <w:rFonts w:ascii="Calibri" w:hAnsi="Calibri" w:cstheme="majorHAnsi"/>
            <w:sz w:val="24"/>
            <w:szCs w:val="24"/>
          </w:rPr>
          <w:delText>,</w:delText>
        </w:r>
        <w:r w:rsidRPr="008532E0" w:rsidDel="003850E3">
          <w:rPr>
            <w:rFonts w:ascii="Calibri" w:hAnsi="Calibri" w:cstheme="majorHAnsi"/>
            <w:sz w:val="24"/>
            <w:szCs w:val="24"/>
          </w:rPr>
          <w:delText xml:space="preserve"> yo</w:delText>
        </w:r>
        <w:r w:rsidR="0066231F" w:rsidDel="003850E3">
          <w:rPr>
            <w:rFonts w:ascii="Calibri" w:hAnsi="Calibri" w:cstheme="majorHAnsi"/>
            <w:sz w:val="24"/>
            <w:szCs w:val="24"/>
          </w:rPr>
          <w:delText>u will</w:delText>
        </w:r>
        <w:r w:rsidR="00EB66EE" w:rsidDel="003850E3">
          <w:rPr>
            <w:rFonts w:ascii="Calibri" w:hAnsi="Calibri" w:cstheme="majorHAnsi"/>
            <w:sz w:val="24"/>
            <w:szCs w:val="24"/>
          </w:rPr>
          <w:delText xml:space="preserve"> either</w:delText>
        </w:r>
        <w:r w:rsidR="0066231F" w:rsidDel="003850E3">
          <w:rPr>
            <w:rFonts w:ascii="Calibri" w:hAnsi="Calibri" w:cstheme="majorHAnsi"/>
            <w:sz w:val="24"/>
            <w:szCs w:val="24"/>
          </w:rPr>
          <w:delText xml:space="preserve"> </w:delText>
        </w:r>
        <w:r w:rsidRPr="008532E0" w:rsidDel="003850E3">
          <w:rPr>
            <w:rFonts w:ascii="Calibri" w:hAnsi="Calibri" w:cstheme="majorHAnsi"/>
            <w:sz w:val="24"/>
            <w:szCs w:val="24"/>
          </w:rPr>
          <w:delText>lift</w:delText>
        </w:r>
        <w:r w:rsidR="0066231F" w:rsidDel="003850E3">
          <w:rPr>
            <w:rFonts w:ascii="Calibri" w:hAnsi="Calibri" w:cstheme="majorHAnsi"/>
            <w:sz w:val="24"/>
            <w:szCs w:val="24"/>
          </w:rPr>
          <w:delText xml:space="preserve"> one </w:delText>
        </w:r>
        <w:r w:rsidRPr="008532E0" w:rsidDel="003850E3">
          <w:rPr>
            <w:rFonts w:ascii="Calibri" w:hAnsi="Calibri" w:cstheme="majorHAnsi"/>
            <w:sz w:val="24"/>
            <w:szCs w:val="24"/>
          </w:rPr>
          <w:delText>finger while the other finger remains pressed down</w:delText>
        </w:r>
        <w:r w:rsidR="00EB66EE" w:rsidDel="003850E3">
          <w:rPr>
            <w:rFonts w:ascii="Calibri" w:hAnsi="Calibri" w:cstheme="majorHAnsi"/>
            <w:sz w:val="24"/>
            <w:szCs w:val="24"/>
          </w:rPr>
          <w:delText xml:space="preserve"> or both fingers remain pressed down</w:delText>
        </w:r>
        <w:r w:rsidRPr="008532E0" w:rsidDel="003850E3">
          <w:rPr>
            <w:rFonts w:ascii="Calibri" w:hAnsi="Calibri" w:cstheme="majorHAnsi"/>
            <w:sz w:val="24"/>
            <w:szCs w:val="24"/>
          </w:rPr>
          <w:delText>.</w:delText>
        </w:r>
        <w:r w:rsidR="0066231F" w:rsidDel="003850E3">
          <w:rPr>
            <w:rFonts w:ascii="Calibri" w:hAnsi="Calibri" w:cstheme="majorHAnsi"/>
            <w:sz w:val="24"/>
            <w:szCs w:val="24"/>
          </w:rPr>
          <w:delText xml:space="preserve"> </w:delText>
        </w:r>
        <w:r w:rsidR="00EB66EE" w:rsidDel="003850E3">
          <w:rPr>
            <w:rFonts w:ascii="Calibri" w:hAnsi="Calibri" w:cstheme="majorHAnsi"/>
            <w:sz w:val="24"/>
            <w:szCs w:val="24"/>
          </w:rPr>
          <w:delText>A cue on each trial tells you what to do.</w:delText>
        </w:r>
        <w:r w:rsidRPr="008532E0" w:rsidDel="003850E3">
          <w:rPr>
            <w:rFonts w:ascii="Calibri" w:hAnsi="Calibri" w:cstheme="majorHAnsi"/>
            <w:sz w:val="24"/>
            <w:szCs w:val="24"/>
          </w:rPr>
          <w:delText xml:space="preserve"> </w:delText>
        </w:r>
        <w:r w:rsidR="00EB66EE" w:rsidDel="003850E3">
          <w:rPr>
            <w:rFonts w:ascii="Calibri" w:hAnsi="Calibri" w:cstheme="majorHAnsi"/>
            <w:sz w:val="24"/>
            <w:szCs w:val="24"/>
          </w:rPr>
          <w:delText>The</w:delText>
        </w:r>
        <w:r w:rsidRPr="008532E0" w:rsidDel="003850E3">
          <w:rPr>
            <w:rFonts w:ascii="Calibri" w:hAnsi="Calibri" w:cstheme="majorHAnsi"/>
            <w:sz w:val="24"/>
            <w:szCs w:val="24"/>
          </w:rPr>
          <w:delText xml:space="preserve"> action</w:delText>
        </w:r>
        <w:r w:rsidR="00EB66EE" w:rsidDel="003850E3">
          <w:rPr>
            <w:rFonts w:ascii="Calibri" w:hAnsi="Calibri" w:cstheme="majorHAnsi"/>
            <w:sz w:val="24"/>
            <w:szCs w:val="24"/>
          </w:rPr>
          <w:delText xml:space="preserve"> you performed</w:delText>
        </w:r>
        <w:r w:rsidRPr="008532E0" w:rsidDel="003850E3">
          <w:rPr>
            <w:rFonts w:ascii="Calibri" w:hAnsi="Calibri" w:cstheme="majorHAnsi"/>
            <w:sz w:val="24"/>
            <w:szCs w:val="24"/>
          </w:rPr>
          <w:delText xml:space="preserve"> will</w:delText>
        </w:r>
        <w:r w:rsidR="00EB66EE" w:rsidDel="003850E3">
          <w:rPr>
            <w:rFonts w:ascii="Calibri" w:hAnsi="Calibri" w:cstheme="majorHAnsi"/>
            <w:sz w:val="24"/>
            <w:szCs w:val="24"/>
          </w:rPr>
          <w:delText xml:space="preserve"> then</w:delText>
        </w:r>
        <w:r w:rsidRPr="008532E0" w:rsidDel="003850E3">
          <w:rPr>
            <w:rFonts w:ascii="Calibri" w:hAnsi="Calibri" w:cstheme="majorHAnsi"/>
            <w:sz w:val="24"/>
            <w:szCs w:val="24"/>
          </w:rPr>
          <w:delText xml:space="preserve"> trigger the presentation of a visual stimulus</w:delText>
        </w:r>
        <w:r w:rsidR="0066231F" w:rsidDel="003850E3">
          <w:rPr>
            <w:rFonts w:ascii="Calibri" w:hAnsi="Calibri" w:cstheme="majorHAnsi"/>
            <w:sz w:val="24"/>
            <w:szCs w:val="24"/>
          </w:rPr>
          <w:delText xml:space="preserve"> (</w:delText>
        </w:r>
        <w:r w:rsidR="00EB66EE" w:rsidDel="003850E3">
          <w:rPr>
            <w:rFonts w:ascii="Calibri" w:hAnsi="Calibri" w:cstheme="majorHAnsi"/>
            <w:sz w:val="24"/>
            <w:szCs w:val="24"/>
          </w:rPr>
          <w:delText>one of four different</w:delText>
        </w:r>
        <w:r w:rsidR="0066231F" w:rsidDel="003850E3">
          <w:rPr>
            <w:rFonts w:ascii="Calibri" w:hAnsi="Calibri" w:cstheme="majorHAnsi"/>
            <w:sz w:val="24"/>
            <w:szCs w:val="24"/>
          </w:rPr>
          <w:delText xml:space="preserve"> shape</w:delText>
        </w:r>
        <w:r w:rsidR="00EB66EE" w:rsidDel="003850E3">
          <w:rPr>
            <w:rFonts w:ascii="Calibri" w:hAnsi="Calibri" w:cstheme="majorHAnsi"/>
            <w:sz w:val="24"/>
            <w:szCs w:val="24"/>
          </w:rPr>
          <w:delText>s</w:delText>
        </w:r>
        <w:r w:rsidR="0066231F" w:rsidDel="003850E3">
          <w:rPr>
            <w:rFonts w:ascii="Calibri" w:hAnsi="Calibri" w:cstheme="majorHAnsi"/>
            <w:sz w:val="24"/>
            <w:szCs w:val="24"/>
          </w:rPr>
          <w:delText>)</w:delText>
        </w:r>
        <w:r w:rsidR="00EB66EE" w:rsidDel="003850E3">
          <w:rPr>
            <w:rFonts w:ascii="Calibri" w:hAnsi="Calibri" w:cstheme="majorHAnsi"/>
            <w:sz w:val="24"/>
            <w:szCs w:val="24"/>
          </w:rPr>
          <w:delText xml:space="preserve"> and your task is to indicate as quickly and as accurately as possible whether a circle, triangle, square or hexagon was shown</w:delText>
        </w:r>
        <w:r w:rsidRPr="008532E0" w:rsidDel="003850E3">
          <w:rPr>
            <w:rFonts w:ascii="Calibri" w:hAnsi="Calibri" w:cstheme="majorHAnsi"/>
            <w:sz w:val="24"/>
            <w:szCs w:val="24"/>
          </w:rPr>
          <w:delText>.</w:delText>
        </w:r>
      </w:del>
    </w:p>
    <w:p w14:paraId="47A2319A" w14:textId="320E1282" w:rsidR="008532E0" w:rsidRDefault="008532E0" w:rsidP="008532E0">
      <w:pPr>
        <w:rPr>
          <w:rFonts w:ascii="Calibri" w:hAnsi="Calibri" w:cstheme="majorHAnsi"/>
          <w:sz w:val="24"/>
          <w:szCs w:val="24"/>
        </w:rPr>
      </w:pPr>
    </w:p>
    <w:p w14:paraId="250C3591" w14:textId="77777777" w:rsidR="003850E3" w:rsidRPr="00C47115" w:rsidRDefault="003850E3" w:rsidP="003850E3">
      <w:pPr>
        <w:rPr>
          <w:ins w:id="100" w:author="Matan Mazor" w:date="2022-01-27T14:21:00Z"/>
          <w:rFonts w:ascii="Calibri" w:hAnsi="Calibri" w:cstheme="majorHAnsi"/>
          <w:i/>
          <w:sz w:val="24"/>
          <w:szCs w:val="24"/>
        </w:rPr>
      </w:pPr>
      <w:ins w:id="101" w:author="Matan Mazor" w:date="2022-01-27T14:21:00Z">
        <w:r w:rsidRPr="00E86FDA">
          <w:rPr>
            <w:rFonts w:ascii="Calibri" w:hAnsi="Calibri" w:cstheme="majorHAnsi"/>
            <w:iCs/>
            <w:sz w:val="24"/>
            <w:szCs w:val="24"/>
          </w:rPr>
          <w:t xml:space="preserve">There are no disadvantages or risks involved in taking part in the study. </w:t>
        </w:r>
      </w:ins>
    </w:p>
    <w:p w14:paraId="606FD43D" w14:textId="77777777" w:rsidR="003850E3" w:rsidRPr="006B1981" w:rsidRDefault="003850E3" w:rsidP="003850E3">
      <w:pPr>
        <w:rPr>
          <w:ins w:id="102" w:author="Matan Mazor" w:date="2022-01-27T14:21:00Z"/>
          <w:rFonts w:ascii="Calibri" w:hAnsi="Calibri" w:cstheme="majorHAnsi"/>
          <w:sz w:val="24"/>
          <w:szCs w:val="24"/>
        </w:rPr>
      </w:pPr>
    </w:p>
    <w:p w14:paraId="3D2E1CD3" w14:textId="77777777" w:rsidR="003850E3" w:rsidRPr="006B1981" w:rsidRDefault="003850E3" w:rsidP="003850E3">
      <w:pPr>
        <w:rPr>
          <w:ins w:id="103" w:author="Matan Mazor" w:date="2022-01-27T14:21:00Z"/>
          <w:rFonts w:ascii="Calibri" w:hAnsi="Calibri" w:cstheme="majorHAnsi"/>
          <w:sz w:val="24"/>
          <w:szCs w:val="24"/>
        </w:rPr>
      </w:pPr>
      <w:ins w:id="104" w:author="Matan Mazor" w:date="2022-01-27T14:21:00Z">
        <w:r w:rsidRPr="00E86FDA">
          <w:rPr>
            <w:rFonts w:ascii="Calibri" w:hAnsi="Calibri" w:cstheme="majorHAnsi"/>
            <w:sz w:val="24"/>
            <w:szCs w:val="24"/>
          </w:rPr>
          <w:t>The results of this project will be written up for a PhD dissertation and publication, and they will possibly be disseminated at conferences).  You will be given a participation number which will be used to process any data provided by you, to ensure your participation remains fully anonymous</w:t>
        </w:r>
        <w:r>
          <w:rPr>
            <w:rFonts w:ascii="Calibri" w:hAnsi="Calibri" w:cstheme="majorHAnsi"/>
            <w:i/>
            <w:sz w:val="24"/>
            <w:szCs w:val="24"/>
          </w:rPr>
          <w:t xml:space="preserve">. </w:t>
        </w:r>
      </w:ins>
    </w:p>
    <w:p w14:paraId="2D149D60" w14:textId="77777777" w:rsidR="003850E3" w:rsidRPr="000474B0" w:rsidRDefault="003850E3" w:rsidP="003850E3">
      <w:pPr>
        <w:rPr>
          <w:ins w:id="105" w:author="Matan Mazor" w:date="2022-01-27T14:21:00Z"/>
          <w:rFonts w:ascii="Calibri" w:hAnsi="Calibri" w:cstheme="majorHAnsi"/>
          <w:sz w:val="24"/>
          <w:szCs w:val="24"/>
        </w:rPr>
      </w:pPr>
      <w:ins w:id="106" w:author="Matan Mazor" w:date="2022-01-27T14:21:00Z">
        <w:r w:rsidRPr="000474B0">
          <w:rPr>
            <w:rFonts w:ascii="Calibri" w:hAnsi="Calibri" w:cstheme="majorHAnsi"/>
            <w:sz w:val="24"/>
            <w:szCs w:val="24"/>
          </w:rPr>
          <w:t xml:space="preserve">You have the right to withdraw participation at any point up until the point </w:t>
        </w:r>
        <w:r>
          <w:rPr>
            <w:rFonts w:ascii="Calibri" w:hAnsi="Calibri" w:cstheme="majorHAnsi"/>
            <w:sz w:val="24"/>
            <w:szCs w:val="24"/>
          </w:rPr>
          <w:t>that the anonymised data can no longer be identified</w:t>
        </w:r>
        <w:r w:rsidRPr="000474B0">
          <w:rPr>
            <w:rFonts w:ascii="Calibri" w:hAnsi="Calibri" w:cstheme="majorHAnsi"/>
            <w:sz w:val="24"/>
            <w:szCs w:val="24"/>
          </w:rPr>
          <w:t>.</w:t>
        </w:r>
      </w:ins>
    </w:p>
    <w:p w14:paraId="0AE633BC" w14:textId="77777777" w:rsidR="003850E3" w:rsidRPr="006B1981" w:rsidRDefault="003850E3" w:rsidP="003850E3">
      <w:pPr>
        <w:rPr>
          <w:ins w:id="107" w:author="Matan Mazor" w:date="2022-01-27T14:21:00Z"/>
          <w:rFonts w:ascii="Calibri" w:hAnsi="Calibri" w:cstheme="majorHAnsi"/>
          <w:sz w:val="24"/>
          <w:szCs w:val="24"/>
        </w:rPr>
      </w:pPr>
    </w:p>
    <w:p w14:paraId="3C5B6E31" w14:textId="77777777" w:rsidR="003850E3" w:rsidRPr="000474B0" w:rsidRDefault="003850E3" w:rsidP="003850E3">
      <w:pPr>
        <w:rPr>
          <w:ins w:id="108" w:author="Matan Mazor" w:date="2022-01-27T14:21:00Z"/>
          <w:rFonts w:ascii="Calibri" w:hAnsi="Calibri" w:cstheme="majorHAnsi"/>
          <w:sz w:val="24"/>
          <w:szCs w:val="24"/>
        </w:rPr>
      </w:pPr>
      <w:ins w:id="109" w:author="Matan Mazor" w:date="2022-01-27T14:21:00Z">
        <w:r w:rsidRPr="000474B0">
          <w:rPr>
            <w:rFonts w:ascii="Calibri" w:hAnsi="Calibri" w:cstheme="majorHAnsi"/>
            <w:sz w:val="24"/>
            <w:szCs w:val="24"/>
          </w:rPr>
          <w:t>The project has received ethical approval from the Department of Psychological Sciences Research Ethics Committee of Birkbeck University of London</w:t>
        </w:r>
      </w:ins>
    </w:p>
    <w:p w14:paraId="1A9F1ECD" w14:textId="77777777" w:rsidR="003850E3" w:rsidRDefault="003850E3" w:rsidP="003850E3">
      <w:pPr>
        <w:rPr>
          <w:ins w:id="110" w:author="Matan Mazor" w:date="2022-01-27T14:21:00Z"/>
          <w:rFonts w:ascii="Calibri" w:hAnsi="Calibri" w:cstheme="minorHAnsi"/>
          <w:sz w:val="24"/>
          <w:szCs w:val="24"/>
        </w:rPr>
      </w:pPr>
    </w:p>
    <w:p w14:paraId="656D5F82" w14:textId="77777777" w:rsidR="003850E3" w:rsidRPr="006B1981" w:rsidRDefault="003850E3" w:rsidP="003850E3">
      <w:pPr>
        <w:rPr>
          <w:ins w:id="111" w:author="Matan Mazor" w:date="2022-01-27T14:21:00Z"/>
          <w:rFonts w:ascii="Calibri" w:hAnsi="Calibri" w:cstheme="minorHAnsi"/>
          <w:sz w:val="24"/>
          <w:szCs w:val="24"/>
        </w:rPr>
      </w:pPr>
      <w:ins w:id="112" w:author="Matan Mazor" w:date="2022-01-27T14:21:00Z">
        <w:r w:rsidRPr="006B1981">
          <w:rPr>
            <w:rFonts w:ascii="Calibri" w:hAnsi="Calibri" w:cstheme="minorHAnsi"/>
            <w:sz w:val="24"/>
            <w:szCs w:val="24"/>
          </w:rPr>
          <w:t>Primary investigator contact details:</w:t>
        </w:r>
        <w:r>
          <w:rPr>
            <w:rFonts w:ascii="Calibri" w:hAnsi="Calibri" w:cstheme="minorHAnsi"/>
            <w:sz w:val="24"/>
            <w:szCs w:val="24"/>
          </w:rPr>
          <w:t xml:space="preserve"> c.press@bbk.ac.uk</w:t>
        </w:r>
      </w:ins>
    </w:p>
    <w:p w14:paraId="2FF5F18B" w14:textId="77777777" w:rsidR="003850E3" w:rsidRPr="006B1981" w:rsidRDefault="003850E3" w:rsidP="003850E3">
      <w:pPr>
        <w:rPr>
          <w:ins w:id="113" w:author="Matan Mazor" w:date="2022-01-27T14:21:00Z"/>
          <w:rFonts w:ascii="Calibri" w:hAnsi="Calibri" w:cstheme="majorHAnsi"/>
          <w:sz w:val="24"/>
          <w:szCs w:val="24"/>
        </w:rPr>
      </w:pPr>
    </w:p>
    <w:p w14:paraId="094029E1" w14:textId="77777777" w:rsidR="003850E3" w:rsidRPr="000474B0" w:rsidRDefault="003850E3" w:rsidP="003850E3">
      <w:pPr>
        <w:rPr>
          <w:ins w:id="114" w:author="Matan Mazor" w:date="2022-01-27T14:21:00Z"/>
          <w:rFonts w:ascii="Calibri" w:hAnsi="Calibri" w:cstheme="majorHAnsi"/>
          <w:sz w:val="24"/>
          <w:szCs w:val="24"/>
          <w:lang w:val="en-US"/>
        </w:rPr>
      </w:pPr>
      <w:ins w:id="115" w:author="Matan Mazor" w:date="2022-01-27T14:21:00Z">
        <w:r w:rsidRPr="000474B0">
          <w:rPr>
            <w:rFonts w:ascii="Calibri" w:hAnsi="Calibri" w:cstheme="majorHAnsi"/>
            <w:sz w:val="24"/>
            <w:szCs w:val="24"/>
            <w:lang w:val="en-US"/>
          </w:rPr>
          <w:t xml:space="preserve">For information about Birkbeck’s data protection policy please visit: </w:t>
        </w:r>
      </w:ins>
    </w:p>
    <w:p w14:paraId="7D93620B" w14:textId="77777777" w:rsidR="003850E3" w:rsidRPr="000474B0" w:rsidRDefault="003850E3" w:rsidP="003850E3">
      <w:pPr>
        <w:rPr>
          <w:ins w:id="116" w:author="Matan Mazor" w:date="2022-01-27T14:21:00Z"/>
          <w:rFonts w:ascii="Calibri" w:hAnsi="Calibri" w:cstheme="majorHAnsi"/>
          <w:sz w:val="24"/>
          <w:szCs w:val="24"/>
          <w:lang w:val="en-US"/>
        </w:rPr>
      </w:pPr>
      <w:ins w:id="117" w:author="Matan Mazor" w:date="2022-01-27T14:21:00Z">
        <w:r w:rsidRPr="000474B0">
          <w:rPr>
            <w:rFonts w:ascii="Calibri" w:hAnsi="Calibri" w:cstheme="majorHAnsi"/>
            <w:sz w:val="24"/>
            <w:szCs w:val="24"/>
            <w:lang w:val="en-US"/>
          </w:rPr>
          <w:t>http://www.bbk.ac.uk/about-us/policies/privacy#7</w:t>
        </w:r>
        <w:r w:rsidRPr="000474B0">
          <w:rPr>
            <w:rFonts w:ascii="Tahoma" w:hAnsi="Tahoma" w:cs="Tahoma"/>
            <w:sz w:val="24"/>
            <w:szCs w:val="24"/>
            <w:lang w:val="en-US"/>
          </w:rPr>
          <w:t> </w:t>
        </w:r>
      </w:ins>
    </w:p>
    <w:p w14:paraId="1A2540E0" w14:textId="77777777" w:rsidR="003850E3" w:rsidRDefault="003850E3" w:rsidP="003850E3">
      <w:pPr>
        <w:rPr>
          <w:ins w:id="118" w:author="Matan Mazor" w:date="2022-01-27T14:21:00Z"/>
          <w:rFonts w:ascii="Calibri" w:hAnsi="Calibri" w:cstheme="majorHAnsi"/>
          <w:sz w:val="24"/>
          <w:szCs w:val="24"/>
          <w:lang w:val="en-US"/>
        </w:rPr>
      </w:pPr>
    </w:p>
    <w:p w14:paraId="2236950A" w14:textId="77777777" w:rsidR="003850E3" w:rsidRPr="000474B0" w:rsidRDefault="003850E3" w:rsidP="003850E3">
      <w:pPr>
        <w:rPr>
          <w:ins w:id="119" w:author="Matan Mazor" w:date="2022-01-27T14:21:00Z"/>
          <w:rFonts w:ascii="Calibri" w:hAnsi="Calibri" w:cstheme="majorHAnsi"/>
          <w:sz w:val="24"/>
          <w:szCs w:val="24"/>
          <w:lang w:val="en-US"/>
        </w:rPr>
      </w:pPr>
      <w:ins w:id="120" w:author="Matan Mazor" w:date="2022-01-27T14:21:00Z">
        <w:r w:rsidRPr="000474B0">
          <w:rPr>
            <w:rFonts w:ascii="Calibri" w:hAnsi="Calibri" w:cstheme="majorHAnsi"/>
            <w:sz w:val="24"/>
            <w:szCs w:val="24"/>
            <w:lang w:val="en-US"/>
          </w:rPr>
          <w:t xml:space="preserve">If you have concerns about this study, please contact </w:t>
        </w:r>
        <w:r>
          <w:rPr>
            <w:rFonts w:ascii="Calibri" w:hAnsi="Calibri" w:cstheme="majorHAnsi"/>
            <w:sz w:val="24"/>
            <w:szCs w:val="24"/>
            <w:lang w:val="en-US"/>
          </w:rPr>
          <w:t xml:space="preserve">the School’s Ethics Officer at: </w:t>
        </w:r>
        <w:r w:rsidRPr="000474B0">
          <w:rPr>
            <w:rFonts w:ascii="Calibri" w:hAnsi="Calibri" w:cstheme="majorHAnsi"/>
            <w:sz w:val="24"/>
            <w:szCs w:val="24"/>
            <w:lang w:val="en-US"/>
          </w:rPr>
          <w:t>ethics@psychology.bbk.ac.uk</w:t>
        </w:r>
      </w:ins>
    </w:p>
    <w:p w14:paraId="230054EF" w14:textId="77777777" w:rsidR="003850E3" w:rsidRDefault="003850E3" w:rsidP="003850E3">
      <w:pPr>
        <w:rPr>
          <w:ins w:id="121" w:author="Matan Mazor" w:date="2022-01-27T14:21:00Z"/>
          <w:rFonts w:ascii="Calibri" w:hAnsi="Calibri" w:cstheme="majorHAnsi"/>
          <w:sz w:val="24"/>
          <w:szCs w:val="24"/>
          <w:lang w:val="en-US"/>
        </w:rPr>
      </w:pPr>
    </w:p>
    <w:p w14:paraId="5EC7266B" w14:textId="77777777" w:rsidR="003850E3" w:rsidRPr="000474B0" w:rsidRDefault="003850E3" w:rsidP="003850E3">
      <w:pPr>
        <w:rPr>
          <w:ins w:id="122" w:author="Matan Mazor" w:date="2022-01-27T14:21:00Z"/>
          <w:rFonts w:ascii="Calibri" w:hAnsi="Calibri" w:cstheme="majorHAnsi"/>
          <w:sz w:val="24"/>
          <w:szCs w:val="24"/>
          <w:lang w:val="en-US"/>
        </w:rPr>
      </w:pPr>
      <w:ins w:id="123" w:author="Matan Mazor" w:date="2022-01-27T14:21:00Z">
        <w:r w:rsidRPr="000474B0">
          <w:rPr>
            <w:rFonts w:ascii="Calibri" w:hAnsi="Calibri" w:cstheme="majorHAnsi"/>
            <w:sz w:val="24"/>
            <w:szCs w:val="24"/>
            <w:lang w:val="en-US"/>
          </w:rPr>
          <w:t>School Research Officer</w:t>
        </w:r>
        <w:r w:rsidRPr="000474B0">
          <w:rPr>
            <w:rFonts w:ascii="Tahoma" w:hAnsi="Tahoma" w:cs="Tahoma"/>
            <w:sz w:val="24"/>
            <w:szCs w:val="24"/>
            <w:lang w:val="en-US"/>
          </w:rPr>
          <w:t> </w:t>
        </w:r>
      </w:ins>
    </w:p>
    <w:p w14:paraId="1919CFA8" w14:textId="77777777" w:rsidR="003850E3" w:rsidRPr="000474B0" w:rsidRDefault="003850E3" w:rsidP="003850E3">
      <w:pPr>
        <w:rPr>
          <w:ins w:id="124" w:author="Matan Mazor" w:date="2022-01-27T14:21:00Z"/>
          <w:rFonts w:ascii="Calibri" w:hAnsi="Calibri" w:cstheme="majorHAnsi"/>
          <w:sz w:val="24"/>
          <w:szCs w:val="24"/>
          <w:lang w:val="en-US"/>
        </w:rPr>
      </w:pPr>
      <w:ins w:id="125" w:author="Matan Mazor" w:date="2022-01-27T14:21:00Z">
        <w:r w:rsidRPr="000474B0">
          <w:rPr>
            <w:rFonts w:ascii="Calibri" w:hAnsi="Calibri" w:cstheme="majorHAnsi"/>
            <w:sz w:val="24"/>
            <w:szCs w:val="24"/>
            <w:lang w:val="en-US"/>
          </w:rPr>
          <w:t>School of Science, Department of Psychological Sciences</w:t>
        </w:r>
      </w:ins>
    </w:p>
    <w:p w14:paraId="0E403261" w14:textId="77777777" w:rsidR="003850E3" w:rsidRPr="000474B0" w:rsidRDefault="003850E3" w:rsidP="003850E3">
      <w:pPr>
        <w:rPr>
          <w:ins w:id="126" w:author="Matan Mazor" w:date="2022-01-27T14:21:00Z"/>
          <w:rFonts w:ascii="Calibri" w:hAnsi="Calibri" w:cstheme="majorHAnsi"/>
          <w:sz w:val="24"/>
          <w:szCs w:val="24"/>
          <w:lang w:val="en-US"/>
        </w:rPr>
      </w:pPr>
      <w:ins w:id="127" w:author="Matan Mazor" w:date="2022-01-27T14:21:00Z">
        <w:r w:rsidRPr="000474B0">
          <w:rPr>
            <w:rFonts w:ascii="Calibri" w:hAnsi="Calibri" w:cstheme="majorHAnsi"/>
            <w:sz w:val="24"/>
            <w:szCs w:val="24"/>
            <w:lang w:val="en-US"/>
          </w:rPr>
          <w:t xml:space="preserve"> Birkbeck, University of London</w:t>
        </w:r>
        <w:r w:rsidRPr="000474B0">
          <w:rPr>
            <w:rFonts w:ascii="Tahoma" w:hAnsi="Tahoma" w:cs="Tahoma"/>
            <w:sz w:val="24"/>
            <w:szCs w:val="24"/>
            <w:lang w:val="en-US"/>
          </w:rPr>
          <w:t> </w:t>
        </w:r>
      </w:ins>
    </w:p>
    <w:p w14:paraId="4FD97E9E" w14:textId="77777777" w:rsidR="003850E3" w:rsidRPr="000474B0" w:rsidRDefault="003850E3" w:rsidP="003850E3">
      <w:pPr>
        <w:rPr>
          <w:ins w:id="128" w:author="Matan Mazor" w:date="2022-01-27T14:21:00Z"/>
          <w:rFonts w:ascii="Calibri" w:hAnsi="Calibri" w:cstheme="majorHAnsi"/>
          <w:sz w:val="24"/>
          <w:szCs w:val="24"/>
          <w:lang w:val="en-US"/>
        </w:rPr>
      </w:pPr>
      <w:ins w:id="129" w:author="Matan Mazor" w:date="2022-01-27T14:21:00Z">
        <w:r w:rsidRPr="000474B0">
          <w:rPr>
            <w:rFonts w:ascii="Calibri" w:hAnsi="Calibri" w:cstheme="majorHAnsi"/>
            <w:sz w:val="24"/>
            <w:szCs w:val="24"/>
            <w:lang w:val="en-US"/>
          </w:rPr>
          <w:t xml:space="preserve">London WC1E 7HX </w:t>
        </w:r>
      </w:ins>
    </w:p>
    <w:p w14:paraId="65DB42E5" w14:textId="77777777" w:rsidR="003850E3" w:rsidRPr="000474B0" w:rsidRDefault="003850E3" w:rsidP="003850E3">
      <w:pPr>
        <w:rPr>
          <w:ins w:id="130" w:author="Matan Mazor" w:date="2022-01-27T14:21:00Z"/>
          <w:rFonts w:ascii="Calibri" w:hAnsi="Calibri" w:cstheme="majorHAnsi"/>
          <w:sz w:val="24"/>
          <w:szCs w:val="24"/>
          <w:lang w:val="en-US"/>
        </w:rPr>
      </w:pPr>
    </w:p>
    <w:p w14:paraId="27A240AE" w14:textId="77777777" w:rsidR="003850E3" w:rsidRPr="000474B0" w:rsidRDefault="003850E3" w:rsidP="003850E3">
      <w:pPr>
        <w:rPr>
          <w:ins w:id="131" w:author="Matan Mazor" w:date="2022-01-27T14:21:00Z"/>
          <w:rFonts w:ascii="Calibri" w:hAnsi="Calibri" w:cstheme="majorHAnsi"/>
          <w:sz w:val="24"/>
          <w:szCs w:val="24"/>
          <w:lang w:val="en-US"/>
        </w:rPr>
      </w:pPr>
      <w:ins w:id="132" w:author="Matan Mazor" w:date="2022-01-27T14:21:00Z">
        <w:r w:rsidRPr="000474B0">
          <w:rPr>
            <w:rFonts w:ascii="Calibri" w:hAnsi="Calibri" w:cstheme="majorHAnsi"/>
            <w:sz w:val="24"/>
            <w:szCs w:val="24"/>
            <w:lang w:val="en-US"/>
          </w:rPr>
          <w:t xml:space="preserve">You also have the right to submit a complaint to the Information Commissioner’s Office </w:t>
        </w:r>
      </w:ins>
    </w:p>
    <w:p w14:paraId="169825DC" w14:textId="77777777" w:rsidR="003850E3" w:rsidRDefault="003850E3" w:rsidP="003850E3">
      <w:pPr>
        <w:rPr>
          <w:ins w:id="133" w:author="Matan Mazor" w:date="2022-01-27T14:21:00Z"/>
          <w:rFonts w:ascii="Calibri" w:hAnsi="Calibri" w:cstheme="majorHAnsi"/>
          <w:sz w:val="24"/>
          <w:szCs w:val="24"/>
          <w:lang w:val="en-US"/>
        </w:rPr>
      </w:pPr>
      <w:ins w:id="134" w:author="Matan Mazor" w:date="2022-01-27T14:21:00Z">
        <w:r w:rsidRPr="000474B0">
          <w:rPr>
            <w:rFonts w:ascii="Calibri" w:hAnsi="Calibri" w:cstheme="majorHAnsi"/>
            <w:sz w:val="24"/>
            <w:szCs w:val="24"/>
            <w:lang w:val="en-US"/>
          </w:rPr>
          <w:t xml:space="preserve">https://ico.org.uk/ </w:t>
        </w:r>
      </w:ins>
    </w:p>
    <w:p w14:paraId="65F129CF" w14:textId="77777777" w:rsidR="003850E3" w:rsidRDefault="003850E3" w:rsidP="003850E3">
      <w:pPr>
        <w:autoSpaceDE/>
        <w:autoSpaceDN/>
        <w:rPr>
          <w:ins w:id="135" w:author="Matan Mazor" w:date="2022-01-27T14:21:00Z"/>
          <w:rFonts w:ascii="Calibri" w:hAnsi="Calibri" w:cstheme="majorHAnsi"/>
          <w:sz w:val="24"/>
          <w:szCs w:val="24"/>
          <w:lang w:val="en-US"/>
        </w:rPr>
      </w:pPr>
      <w:ins w:id="136" w:author="Matan Mazor" w:date="2022-01-27T14:21:00Z">
        <w:r>
          <w:rPr>
            <w:rFonts w:ascii="Calibri" w:hAnsi="Calibri" w:cstheme="majorHAnsi"/>
            <w:sz w:val="24"/>
            <w:szCs w:val="24"/>
            <w:lang w:val="en-US"/>
          </w:rPr>
          <w:br w:type="page"/>
        </w:r>
      </w:ins>
    </w:p>
    <w:p w14:paraId="60E8E34C" w14:textId="4CEF58C1" w:rsidR="00355571" w:rsidDel="003850E3" w:rsidRDefault="00355571" w:rsidP="008532E0">
      <w:pPr>
        <w:rPr>
          <w:del w:id="137" w:author="Matan Mazor" w:date="2022-01-27T14:21:00Z"/>
          <w:rFonts w:ascii="Calibri" w:hAnsi="Calibri" w:cstheme="majorHAnsi"/>
          <w:sz w:val="24"/>
          <w:szCs w:val="24"/>
        </w:rPr>
      </w:pPr>
      <w:del w:id="138" w:author="Matan Mazor" w:date="2022-01-27T14:21:00Z">
        <w:r w:rsidDel="003850E3">
          <w:rPr>
            <w:rFonts w:ascii="Calibri" w:hAnsi="Calibri" w:cstheme="majorHAnsi"/>
            <w:sz w:val="24"/>
            <w:szCs w:val="24"/>
          </w:rPr>
          <w:lastRenderedPageBreak/>
          <w:delText xml:space="preserve">I have read the above information. </w:delText>
        </w:r>
        <w:r w:rsidRPr="00355571" w:rsidDel="003850E3">
          <w:rPr>
            <w:rFonts w:ascii="Calibri" w:hAnsi="Calibri" w:cstheme="majorHAnsi"/>
            <w:i/>
            <w:sz w:val="24"/>
            <w:szCs w:val="24"/>
          </w:rPr>
          <w:delText>(Participants can only continue once they have ticked this box.)</w:delText>
        </w:r>
      </w:del>
    </w:p>
    <w:p w14:paraId="1F69D95F" w14:textId="152CCF0A" w:rsidR="00165A77" w:rsidRPr="00EB66EE" w:rsidDel="003850E3" w:rsidRDefault="00165A77" w:rsidP="00D538B7">
      <w:pPr>
        <w:rPr>
          <w:del w:id="139" w:author="Matan Mazor" w:date="2022-01-27T14:21:00Z"/>
          <w:rFonts w:ascii="Calibri" w:hAnsi="Calibri" w:cstheme="majorHAnsi"/>
          <w:color w:val="000000" w:themeColor="text1"/>
          <w:sz w:val="24"/>
          <w:szCs w:val="24"/>
        </w:rPr>
      </w:pPr>
    </w:p>
    <w:p w14:paraId="6033A9D8" w14:textId="730F6DD3" w:rsidR="005A70A8" w:rsidRPr="00EB66EE" w:rsidDel="003850E3" w:rsidRDefault="005A70A8" w:rsidP="00D538B7">
      <w:pPr>
        <w:rPr>
          <w:del w:id="140" w:author="Matan Mazor" w:date="2022-01-27T14:21:00Z"/>
          <w:rFonts w:ascii="Calibri" w:hAnsi="Calibri" w:cstheme="majorHAnsi"/>
          <w:color w:val="000000" w:themeColor="text1"/>
          <w:sz w:val="24"/>
          <w:szCs w:val="24"/>
        </w:rPr>
      </w:pPr>
    </w:p>
    <w:p w14:paraId="0D1D72A1" w14:textId="31F52486" w:rsidR="005A70A8" w:rsidRPr="00EB66EE" w:rsidDel="003850E3" w:rsidRDefault="005A70A8" w:rsidP="005A70A8">
      <w:pPr>
        <w:rPr>
          <w:del w:id="141" w:author="Matan Mazor" w:date="2022-01-27T14:21:00Z"/>
          <w:rFonts w:ascii="Calibri" w:hAnsi="Calibri" w:cstheme="majorHAnsi"/>
          <w:color w:val="000000" w:themeColor="text1"/>
          <w:sz w:val="24"/>
          <w:szCs w:val="24"/>
        </w:rPr>
      </w:pPr>
    </w:p>
    <w:p w14:paraId="1586ED9A" w14:textId="2486FFAC" w:rsidR="005A70A8" w:rsidRPr="00EB66EE" w:rsidDel="003850E3" w:rsidRDefault="005A70A8" w:rsidP="005A70A8">
      <w:pPr>
        <w:rPr>
          <w:del w:id="142" w:author="Matan Mazor" w:date="2022-01-27T14:21:00Z"/>
          <w:rFonts w:ascii="Calibri" w:hAnsi="Calibri" w:cstheme="majorHAnsi"/>
          <w:color w:val="000000" w:themeColor="text1"/>
          <w:sz w:val="24"/>
          <w:szCs w:val="24"/>
        </w:rPr>
      </w:pPr>
    </w:p>
    <w:p w14:paraId="3DC35425" w14:textId="4C790074" w:rsidR="005A70A8" w:rsidRPr="005A70A8" w:rsidDel="003850E3" w:rsidRDefault="005A70A8" w:rsidP="005A70A8">
      <w:pPr>
        <w:rPr>
          <w:del w:id="143" w:author="Matan Mazor" w:date="2022-01-27T14:21:00Z"/>
          <w:rFonts w:ascii="Calibri" w:hAnsi="Calibri" w:cstheme="majorHAnsi"/>
          <w:sz w:val="24"/>
          <w:szCs w:val="24"/>
        </w:rPr>
      </w:pPr>
      <w:del w:id="144" w:author="Matan Mazor" w:date="2022-01-27T14:21:00Z">
        <w:r w:rsidRPr="005A70A8" w:rsidDel="003850E3">
          <w:rPr>
            <w:rFonts w:ascii="Calibri" w:hAnsi="Calibri" w:cstheme="majorHAnsi"/>
            <w:sz w:val="24"/>
            <w:szCs w:val="24"/>
          </w:rPr>
          <w:delText xml:space="preserve">For information about Birkbeck’s data protection policy please visit: </w:delText>
        </w:r>
      </w:del>
    </w:p>
    <w:p w14:paraId="12775CD3" w14:textId="2E8675E7" w:rsidR="005A70A8" w:rsidDel="003850E3" w:rsidRDefault="005A159A" w:rsidP="005A70A8">
      <w:pPr>
        <w:rPr>
          <w:del w:id="145" w:author="Matan Mazor" w:date="2022-01-27T14:21:00Z"/>
          <w:rFonts w:ascii="Tahoma" w:hAnsi="Tahoma" w:cs="Tahoma"/>
          <w:sz w:val="24"/>
          <w:szCs w:val="24"/>
        </w:rPr>
      </w:pPr>
      <w:del w:id="146" w:author="Matan Mazor" w:date="2022-01-27T14:21:00Z">
        <w:r w:rsidDel="003850E3">
          <w:fldChar w:fldCharType="begin"/>
        </w:r>
        <w:r w:rsidDel="003850E3">
          <w:delInstrText xml:space="preserve"> HYPERLINK "http://www.bbk.ac.uk/about-us/policies/privacy" \l "7" </w:delInstrText>
        </w:r>
        <w:r w:rsidDel="003850E3">
          <w:fldChar w:fldCharType="separate"/>
        </w:r>
        <w:r w:rsidR="005A70A8" w:rsidRPr="00DC187D" w:rsidDel="003850E3">
          <w:rPr>
            <w:rStyle w:val="Hyperlink"/>
            <w:rFonts w:ascii="Calibri" w:hAnsi="Calibri" w:cstheme="majorHAnsi"/>
            <w:sz w:val="24"/>
            <w:szCs w:val="24"/>
          </w:rPr>
          <w:delText>http://www.bbk.ac.uk/about-us/policies/privacy#7</w:delText>
        </w:r>
        <w:r w:rsidDel="003850E3">
          <w:rPr>
            <w:rStyle w:val="Hyperlink"/>
            <w:rFonts w:ascii="Calibri" w:hAnsi="Calibri" w:cstheme="majorHAnsi"/>
            <w:sz w:val="24"/>
            <w:szCs w:val="24"/>
          </w:rPr>
          <w:fldChar w:fldCharType="end"/>
        </w:r>
      </w:del>
    </w:p>
    <w:p w14:paraId="0892FE73" w14:textId="7765ED5D" w:rsidR="005A70A8" w:rsidRPr="005A70A8" w:rsidDel="003850E3" w:rsidRDefault="005A70A8" w:rsidP="005A70A8">
      <w:pPr>
        <w:rPr>
          <w:del w:id="147" w:author="Matan Mazor" w:date="2022-01-27T14:21:00Z"/>
          <w:rFonts w:ascii="Calibri" w:hAnsi="Calibri" w:cstheme="majorHAnsi"/>
          <w:sz w:val="24"/>
          <w:szCs w:val="24"/>
        </w:rPr>
      </w:pPr>
    </w:p>
    <w:p w14:paraId="0A382572" w14:textId="3C5260A1" w:rsidR="005A70A8" w:rsidDel="003850E3" w:rsidRDefault="005A70A8" w:rsidP="005A70A8">
      <w:pPr>
        <w:rPr>
          <w:del w:id="148" w:author="Matan Mazor" w:date="2022-01-27T14:21:00Z"/>
          <w:rFonts w:ascii="Calibri" w:hAnsi="Calibri" w:cstheme="majorHAnsi"/>
          <w:sz w:val="24"/>
          <w:szCs w:val="24"/>
        </w:rPr>
      </w:pPr>
      <w:del w:id="149" w:author="Matan Mazor" w:date="2022-01-27T14:21:00Z">
        <w:r w:rsidRPr="005A70A8" w:rsidDel="003850E3">
          <w:rPr>
            <w:rFonts w:ascii="Calibri" w:hAnsi="Calibri" w:cstheme="majorHAnsi"/>
            <w:sz w:val="24"/>
            <w:szCs w:val="24"/>
          </w:rPr>
          <w:delText xml:space="preserve">If you have concerns about this study, please contact the School’s Ethics Officer at: </w:delText>
        </w:r>
        <w:r w:rsidR="005A159A" w:rsidDel="003850E3">
          <w:fldChar w:fldCharType="begin"/>
        </w:r>
        <w:r w:rsidR="005A159A" w:rsidDel="003850E3">
          <w:delInstrText xml:space="preserve"> HYPERLINK "mailto:ethics@psychology.bbk.ac.uk" </w:delInstrText>
        </w:r>
        <w:r w:rsidR="005A159A" w:rsidDel="003850E3">
          <w:fldChar w:fldCharType="separate"/>
        </w:r>
        <w:r w:rsidRPr="00DC187D" w:rsidDel="003850E3">
          <w:rPr>
            <w:rStyle w:val="Hyperlink"/>
            <w:rFonts w:ascii="Calibri" w:hAnsi="Calibri" w:cstheme="majorHAnsi"/>
            <w:sz w:val="24"/>
            <w:szCs w:val="24"/>
          </w:rPr>
          <w:delText>ethics@psychology.bbk.ac.uk</w:delText>
        </w:r>
        <w:r w:rsidR="005A159A" w:rsidDel="003850E3">
          <w:rPr>
            <w:rStyle w:val="Hyperlink"/>
            <w:rFonts w:ascii="Calibri" w:hAnsi="Calibri" w:cstheme="majorHAnsi"/>
            <w:sz w:val="24"/>
            <w:szCs w:val="24"/>
          </w:rPr>
          <w:fldChar w:fldCharType="end"/>
        </w:r>
      </w:del>
    </w:p>
    <w:p w14:paraId="27014B93" w14:textId="3F51D3A9" w:rsidR="005A70A8" w:rsidRPr="005A70A8" w:rsidDel="003850E3" w:rsidRDefault="005A70A8" w:rsidP="005A70A8">
      <w:pPr>
        <w:rPr>
          <w:del w:id="150" w:author="Matan Mazor" w:date="2022-01-27T14:21:00Z"/>
          <w:rFonts w:ascii="Calibri" w:hAnsi="Calibri" w:cstheme="majorHAnsi"/>
          <w:sz w:val="24"/>
          <w:szCs w:val="24"/>
        </w:rPr>
      </w:pPr>
    </w:p>
    <w:p w14:paraId="77BD12FA" w14:textId="4131C5B3" w:rsidR="005A70A8" w:rsidRPr="005A70A8" w:rsidDel="003850E3" w:rsidRDefault="005A70A8" w:rsidP="005A70A8">
      <w:pPr>
        <w:rPr>
          <w:del w:id="151" w:author="Matan Mazor" w:date="2022-01-27T14:21:00Z"/>
          <w:rFonts w:ascii="Calibri" w:hAnsi="Calibri" w:cstheme="majorHAnsi"/>
          <w:sz w:val="24"/>
          <w:szCs w:val="24"/>
        </w:rPr>
      </w:pPr>
      <w:del w:id="152" w:author="Matan Mazor" w:date="2022-01-27T14:21:00Z">
        <w:r w:rsidRPr="005A70A8" w:rsidDel="003850E3">
          <w:rPr>
            <w:rFonts w:ascii="Calibri" w:hAnsi="Calibri" w:cstheme="majorHAnsi"/>
            <w:sz w:val="24"/>
            <w:szCs w:val="24"/>
          </w:rPr>
          <w:delText>School Research Officer</w:delText>
        </w:r>
      </w:del>
    </w:p>
    <w:p w14:paraId="2B8DF316" w14:textId="2D7A2C8F" w:rsidR="005A70A8" w:rsidRPr="005A70A8" w:rsidDel="003850E3" w:rsidRDefault="005A70A8" w:rsidP="005A70A8">
      <w:pPr>
        <w:rPr>
          <w:del w:id="153" w:author="Matan Mazor" w:date="2022-01-27T14:21:00Z"/>
          <w:rFonts w:ascii="Calibri" w:hAnsi="Calibri" w:cstheme="majorHAnsi"/>
          <w:sz w:val="24"/>
          <w:szCs w:val="24"/>
        </w:rPr>
      </w:pPr>
      <w:del w:id="154" w:author="Matan Mazor" w:date="2022-01-27T14:21:00Z">
        <w:r w:rsidRPr="005A70A8" w:rsidDel="003850E3">
          <w:rPr>
            <w:rFonts w:ascii="Calibri" w:hAnsi="Calibri" w:cstheme="majorHAnsi"/>
            <w:sz w:val="24"/>
            <w:szCs w:val="24"/>
          </w:rPr>
          <w:delText>School of Science, Department of Psychological Sciences</w:delText>
        </w:r>
      </w:del>
    </w:p>
    <w:p w14:paraId="7FB36CFA" w14:textId="430C3D32" w:rsidR="005A70A8" w:rsidRPr="005A70A8" w:rsidDel="003850E3" w:rsidRDefault="005A70A8" w:rsidP="005A70A8">
      <w:pPr>
        <w:rPr>
          <w:del w:id="155" w:author="Matan Mazor" w:date="2022-01-27T14:21:00Z"/>
          <w:rFonts w:ascii="Calibri" w:hAnsi="Calibri" w:cstheme="majorHAnsi"/>
          <w:sz w:val="24"/>
          <w:szCs w:val="24"/>
        </w:rPr>
      </w:pPr>
      <w:del w:id="156" w:author="Matan Mazor" w:date="2022-01-27T14:21:00Z">
        <w:r w:rsidRPr="005A70A8" w:rsidDel="003850E3">
          <w:rPr>
            <w:rFonts w:ascii="Calibri" w:hAnsi="Calibri" w:cstheme="majorHAnsi"/>
            <w:sz w:val="24"/>
            <w:szCs w:val="24"/>
          </w:rPr>
          <w:delText>Birkbeck, University of London</w:delText>
        </w:r>
      </w:del>
    </w:p>
    <w:p w14:paraId="2168B8CB" w14:textId="4794796F" w:rsidR="005A70A8" w:rsidRPr="005A70A8" w:rsidDel="003850E3" w:rsidRDefault="005A70A8" w:rsidP="005A70A8">
      <w:pPr>
        <w:rPr>
          <w:del w:id="157" w:author="Matan Mazor" w:date="2022-01-27T14:21:00Z"/>
          <w:rFonts w:ascii="Calibri" w:hAnsi="Calibri" w:cstheme="majorHAnsi"/>
          <w:sz w:val="24"/>
          <w:szCs w:val="24"/>
        </w:rPr>
      </w:pPr>
      <w:del w:id="158" w:author="Matan Mazor" w:date="2022-01-27T14:21:00Z">
        <w:r w:rsidRPr="005A70A8" w:rsidDel="003850E3">
          <w:rPr>
            <w:rFonts w:ascii="Calibri" w:hAnsi="Calibri" w:cstheme="majorHAnsi"/>
            <w:sz w:val="24"/>
            <w:szCs w:val="24"/>
          </w:rPr>
          <w:delText xml:space="preserve">London WC1E 7HX </w:delText>
        </w:r>
      </w:del>
    </w:p>
    <w:p w14:paraId="498614E5" w14:textId="26038219" w:rsidR="005A70A8" w:rsidRPr="005A70A8" w:rsidDel="003850E3" w:rsidRDefault="005A70A8" w:rsidP="005A70A8">
      <w:pPr>
        <w:rPr>
          <w:del w:id="159" w:author="Matan Mazor" w:date="2022-01-27T14:21:00Z"/>
          <w:rFonts w:ascii="Calibri" w:hAnsi="Calibri" w:cstheme="majorHAnsi"/>
          <w:sz w:val="24"/>
          <w:szCs w:val="24"/>
        </w:rPr>
      </w:pPr>
    </w:p>
    <w:p w14:paraId="37DC642B" w14:textId="5393E424" w:rsidR="005A70A8" w:rsidRPr="005A70A8" w:rsidDel="003850E3" w:rsidRDefault="005A70A8" w:rsidP="005A70A8">
      <w:pPr>
        <w:rPr>
          <w:del w:id="160" w:author="Matan Mazor" w:date="2022-01-27T14:21:00Z"/>
          <w:rFonts w:ascii="Calibri" w:hAnsi="Calibri" w:cstheme="majorHAnsi"/>
          <w:sz w:val="24"/>
          <w:szCs w:val="24"/>
        </w:rPr>
      </w:pPr>
      <w:del w:id="161" w:author="Matan Mazor" w:date="2022-01-27T14:21:00Z">
        <w:r w:rsidRPr="005A70A8" w:rsidDel="003850E3">
          <w:rPr>
            <w:rFonts w:ascii="Calibri" w:hAnsi="Calibri" w:cstheme="majorHAnsi"/>
            <w:sz w:val="24"/>
            <w:szCs w:val="24"/>
          </w:rPr>
          <w:delText xml:space="preserve">You also have the right to submit a complaint to the Information Commissioner’s Office </w:delText>
        </w:r>
      </w:del>
    </w:p>
    <w:p w14:paraId="00F2DC28" w14:textId="7C4C3876" w:rsidR="005B4972" w:rsidDel="003850E3" w:rsidRDefault="005A159A" w:rsidP="005A70A8">
      <w:pPr>
        <w:rPr>
          <w:del w:id="162" w:author="Matan Mazor" w:date="2022-01-27T14:21:00Z"/>
          <w:rFonts w:ascii="Calibri" w:hAnsi="Calibri" w:cstheme="majorHAnsi"/>
          <w:sz w:val="24"/>
          <w:szCs w:val="24"/>
        </w:rPr>
      </w:pPr>
      <w:del w:id="163" w:author="Matan Mazor" w:date="2022-01-27T14:21:00Z">
        <w:r w:rsidDel="003850E3">
          <w:fldChar w:fldCharType="begin"/>
        </w:r>
        <w:r w:rsidDel="003850E3">
          <w:delInstrText xml:space="preserve"> HYPERLINK "https://ico.org.uk/" </w:delInstrText>
        </w:r>
        <w:r w:rsidDel="003850E3">
          <w:fldChar w:fldCharType="separate"/>
        </w:r>
        <w:r w:rsidR="005A70A8" w:rsidRPr="00DC187D" w:rsidDel="003850E3">
          <w:rPr>
            <w:rStyle w:val="Hyperlink"/>
            <w:rFonts w:ascii="Calibri" w:hAnsi="Calibri" w:cstheme="majorHAnsi"/>
            <w:sz w:val="24"/>
            <w:szCs w:val="24"/>
          </w:rPr>
          <w:delText>https://ico.org.uk/</w:delText>
        </w:r>
        <w:r w:rsidDel="003850E3">
          <w:rPr>
            <w:rStyle w:val="Hyperlink"/>
            <w:rFonts w:ascii="Calibri" w:hAnsi="Calibri" w:cstheme="majorHAnsi"/>
            <w:sz w:val="24"/>
            <w:szCs w:val="24"/>
          </w:rPr>
          <w:fldChar w:fldCharType="end"/>
        </w:r>
      </w:del>
    </w:p>
    <w:p w14:paraId="69BAEDEF" w14:textId="131EF0E5" w:rsidR="005B4972" w:rsidDel="003850E3" w:rsidRDefault="005B4972">
      <w:pPr>
        <w:autoSpaceDE/>
        <w:autoSpaceDN/>
        <w:rPr>
          <w:del w:id="164" w:author="Matan Mazor" w:date="2022-01-27T14:21:00Z"/>
          <w:rFonts w:ascii="Calibri" w:hAnsi="Calibri" w:cstheme="majorHAnsi"/>
          <w:sz w:val="24"/>
          <w:szCs w:val="24"/>
        </w:rPr>
      </w:pPr>
      <w:del w:id="165" w:author="Matan Mazor" w:date="2022-01-27T14:21:00Z">
        <w:r w:rsidDel="003850E3">
          <w:rPr>
            <w:rFonts w:ascii="Calibri" w:hAnsi="Calibri" w:cstheme="majorHAnsi"/>
            <w:sz w:val="24"/>
            <w:szCs w:val="24"/>
          </w:rPr>
          <w:br w:type="page"/>
        </w:r>
      </w:del>
    </w:p>
    <w:p w14:paraId="4061E997" w14:textId="77777777" w:rsidR="005B4972" w:rsidRDefault="005B4972" w:rsidP="005A70A8">
      <w:pPr>
        <w:rPr>
          <w:rFonts w:ascii="Calibri" w:hAnsi="Calibri" w:cstheme="majorHAnsi"/>
          <w:sz w:val="24"/>
          <w:szCs w:val="24"/>
        </w:rPr>
      </w:pPr>
    </w:p>
    <w:p w14:paraId="3511585D" w14:textId="77777777" w:rsidR="005B4972" w:rsidRPr="005B4972" w:rsidRDefault="005B4972" w:rsidP="005B4972">
      <w:pPr>
        <w:jc w:val="center"/>
        <w:rPr>
          <w:rFonts w:ascii="Calibri" w:hAnsi="Calibri" w:cstheme="majorHAnsi"/>
          <w:b/>
          <w:sz w:val="28"/>
          <w:szCs w:val="28"/>
        </w:rPr>
      </w:pPr>
      <w:r w:rsidRPr="005B4972">
        <w:rPr>
          <w:rFonts w:ascii="Calibri" w:hAnsi="Calibri" w:cstheme="majorHAnsi"/>
          <w:b/>
          <w:sz w:val="28"/>
          <w:szCs w:val="28"/>
        </w:rPr>
        <w:t>DEPARTMENT OF PSYCHOLOGICAL SCIENCES</w:t>
      </w:r>
    </w:p>
    <w:p w14:paraId="7577ACA4" w14:textId="77777777" w:rsidR="005B4972" w:rsidRPr="005B4972" w:rsidRDefault="005B4972" w:rsidP="005B4972">
      <w:pPr>
        <w:jc w:val="center"/>
        <w:rPr>
          <w:rFonts w:ascii="Calibri" w:hAnsi="Calibri" w:cstheme="majorHAnsi"/>
          <w:b/>
          <w:sz w:val="28"/>
          <w:szCs w:val="28"/>
        </w:rPr>
      </w:pPr>
      <w:r w:rsidRPr="005B4972">
        <w:rPr>
          <w:rFonts w:ascii="Calibri" w:hAnsi="Calibri" w:cstheme="majorHAnsi"/>
          <w:b/>
          <w:sz w:val="28"/>
          <w:szCs w:val="28"/>
        </w:rPr>
        <w:t>BIRKBECK UNIVERSITY OF LONDON</w:t>
      </w:r>
    </w:p>
    <w:p w14:paraId="0B270D03" w14:textId="77777777" w:rsidR="005B4972" w:rsidRPr="005B4972" w:rsidRDefault="005B4972" w:rsidP="005B4972">
      <w:pPr>
        <w:rPr>
          <w:rFonts w:ascii="Calibri" w:hAnsi="Calibri" w:cstheme="majorHAnsi"/>
          <w:sz w:val="24"/>
          <w:szCs w:val="24"/>
        </w:rPr>
      </w:pPr>
    </w:p>
    <w:p w14:paraId="742AE243" w14:textId="77777777" w:rsidR="005B4972" w:rsidRPr="005B4972" w:rsidRDefault="005B4972" w:rsidP="005B4972">
      <w:pPr>
        <w:rPr>
          <w:rFonts w:ascii="Calibri" w:hAnsi="Calibri" w:cstheme="majorHAnsi"/>
          <w:sz w:val="24"/>
          <w:szCs w:val="24"/>
        </w:rPr>
      </w:pPr>
    </w:p>
    <w:p w14:paraId="2C370AB2" w14:textId="735DEA1B" w:rsidR="005B4972" w:rsidRDefault="005B4972" w:rsidP="005B4972">
      <w:pPr>
        <w:rPr>
          <w:rFonts w:ascii="Calibri" w:hAnsi="Calibri" w:cstheme="majorHAnsi"/>
          <w:sz w:val="24"/>
          <w:szCs w:val="24"/>
        </w:rPr>
      </w:pPr>
      <w:r w:rsidRPr="005B4972">
        <w:rPr>
          <w:rFonts w:ascii="Calibri" w:hAnsi="Calibri" w:cstheme="majorHAnsi"/>
          <w:b/>
          <w:sz w:val="24"/>
          <w:szCs w:val="24"/>
        </w:rPr>
        <w:t>DEBRIEF SHEET FOR:</w:t>
      </w:r>
      <w:r w:rsidRPr="005B4972">
        <w:rPr>
          <w:rFonts w:ascii="Calibri" w:hAnsi="Calibri" w:cstheme="majorHAnsi"/>
          <w:sz w:val="24"/>
          <w:szCs w:val="24"/>
        </w:rPr>
        <w:t xml:space="preserve"> </w:t>
      </w:r>
      <w:r>
        <w:rPr>
          <w:rFonts w:ascii="Calibri" w:hAnsi="Calibri" w:cstheme="majorHAnsi"/>
          <w:sz w:val="24"/>
          <w:szCs w:val="24"/>
        </w:rPr>
        <w:t>How expectedness influences perception</w:t>
      </w:r>
    </w:p>
    <w:p w14:paraId="74EB03AB" w14:textId="6CE8AF27" w:rsidR="00943084" w:rsidRDefault="00943084" w:rsidP="005B4972">
      <w:pPr>
        <w:rPr>
          <w:rFonts w:ascii="Calibri" w:hAnsi="Calibri" w:cstheme="majorHAnsi"/>
          <w:sz w:val="24"/>
          <w:szCs w:val="24"/>
        </w:rPr>
      </w:pPr>
    </w:p>
    <w:p w14:paraId="0C9ECB4F" w14:textId="6D686049" w:rsidR="00943084" w:rsidRPr="00943084" w:rsidDel="003850E3" w:rsidRDefault="00943084" w:rsidP="003850E3">
      <w:pPr>
        <w:rPr>
          <w:del w:id="166" w:author="Matan Mazor" w:date="2022-01-27T14:22:00Z"/>
          <w:rFonts w:ascii="Calibri" w:hAnsi="Calibri" w:cstheme="majorHAnsi"/>
          <w:sz w:val="24"/>
          <w:szCs w:val="24"/>
        </w:rPr>
      </w:pPr>
      <w:r w:rsidRPr="00943084">
        <w:rPr>
          <w:rFonts w:ascii="Calibri" w:hAnsi="Calibri" w:cstheme="majorHAnsi"/>
          <w:sz w:val="24"/>
          <w:szCs w:val="24"/>
        </w:rPr>
        <w:t xml:space="preserve">The aim of this experiment is to see how </w:t>
      </w:r>
      <w:r>
        <w:rPr>
          <w:rFonts w:ascii="Calibri" w:hAnsi="Calibri" w:cstheme="majorHAnsi"/>
          <w:sz w:val="24"/>
          <w:szCs w:val="24"/>
        </w:rPr>
        <w:t>perception is</w:t>
      </w:r>
      <w:r w:rsidRPr="00943084">
        <w:rPr>
          <w:rFonts w:ascii="Calibri" w:hAnsi="Calibri" w:cstheme="majorHAnsi"/>
          <w:sz w:val="24"/>
          <w:szCs w:val="24"/>
        </w:rPr>
        <w:t xml:space="preserve"> influenced by </w:t>
      </w:r>
      <w:r>
        <w:rPr>
          <w:rFonts w:ascii="Calibri" w:hAnsi="Calibri" w:cstheme="majorHAnsi"/>
          <w:sz w:val="24"/>
          <w:szCs w:val="24"/>
        </w:rPr>
        <w:t>prior</w:t>
      </w:r>
      <w:r w:rsidRPr="00943084">
        <w:rPr>
          <w:rFonts w:ascii="Calibri" w:hAnsi="Calibri" w:cstheme="majorHAnsi"/>
          <w:sz w:val="24"/>
          <w:szCs w:val="24"/>
        </w:rPr>
        <w:t xml:space="preserve"> expectations.</w:t>
      </w:r>
      <w:bookmarkStart w:id="167" w:name="_GoBack"/>
      <w:bookmarkEnd w:id="167"/>
    </w:p>
    <w:p w14:paraId="42EA49D9" w14:textId="0D769701" w:rsidR="00943084" w:rsidRPr="00943084" w:rsidRDefault="00943084" w:rsidP="003850E3">
      <w:pPr>
        <w:rPr>
          <w:rFonts w:ascii="Calibri" w:hAnsi="Calibri" w:cstheme="majorHAnsi"/>
          <w:sz w:val="24"/>
          <w:szCs w:val="24"/>
        </w:rPr>
        <w:pPrChange w:id="168" w:author="Matan Mazor" w:date="2022-01-27T14:22:00Z">
          <w:pPr/>
        </w:pPrChange>
      </w:pPr>
      <w:del w:id="169" w:author="Matan Mazor" w:date="2022-01-27T14:22:00Z">
        <w:r w:rsidRPr="00943084" w:rsidDel="003850E3">
          <w:rPr>
            <w:rFonts w:ascii="Calibri" w:hAnsi="Calibri" w:cstheme="majorHAnsi"/>
            <w:sz w:val="24"/>
            <w:szCs w:val="24"/>
          </w:rPr>
          <w:delText xml:space="preserve">The purpose of the first </w:delText>
        </w:r>
        <w:r w:rsidR="00AB7AAF" w:rsidDel="003850E3">
          <w:rPr>
            <w:rFonts w:ascii="Calibri" w:hAnsi="Calibri" w:cstheme="majorHAnsi"/>
            <w:sz w:val="24"/>
            <w:szCs w:val="24"/>
          </w:rPr>
          <w:delText>part of the experiment</w:delText>
        </w:r>
        <w:r w:rsidRPr="00943084" w:rsidDel="003850E3">
          <w:rPr>
            <w:rFonts w:ascii="Calibri" w:hAnsi="Calibri" w:cstheme="majorHAnsi"/>
            <w:sz w:val="24"/>
            <w:szCs w:val="24"/>
          </w:rPr>
          <w:delText xml:space="preserve"> was for you to learn the relationship between your action</w:delText>
        </w:r>
        <w:r w:rsidR="00AB7AAF" w:rsidDel="003850E3">
          <w:rPr>
            <w:rFonts w:ascii="Calibri" w:hAnsi="Calibri" w:cstheme="majorHAnsi"/>
            <w:sz w:val="24"/>
            <w:szCs w:val="24"/>
          </w:rPr>
          <w:delText xml:space="preserve"> </w:delText>
        </w:r>
        <w:r w:rsidRPr="00943084" w:rsidDel="003850E3">
          <w:rPr>
            <w:rFonts w:ascii="Calibri" w:hAnsi="Calibri" w:cstheme="majorHAnsi"/>
            <w:sz w:val="24"/>
            <w:szCs w:val="24"/>
          </w:rPr>
          <w:delText xml:space="preserve">and the </w:delText>
        </w:r>
        <w:r w:rsidDel="003850E3">
          <w:rPr>
            <w:rFonts w:ascii="Calibri" w:hAnsi="Calibri" w:cstheme="majorHAnsi"/>
            <w:sz w:val="24"/>
            <w:szCs w:val="24"/>
          </w:rPr>
          <w:delText>shape that would be shown</w:delText>
        </w:r>
        <w:r w:rsidRPr="00943084" w:rsidDel="003850E3">
          <w:rPr>
            <w:rFonts w:ascii="Calibri" w:hAnsi="Calibri" w:cstheme="majorHAnsi"/>
            <w:sz w:val="24"/>
            <w:szCs w:val="24"/>
          </w:rPr>
          <w:delText xml:space="preserve">. In the second </w:delText>
        </w:r>
        <w:r w:rsidR="00AB7AAF" w:rsidDel="003850E3">
          <w:rPr>
            <w:rFonts w:ascii="Calibri" w:hAnsi="Calibri" w:cstheme="majorHAnsi"/>
            <w:sz w:val="24"/>
            <w:szCs w:val="24"/>
          </w:rPr>
          <w:delText>part</w:delText>
        </w:r>
        <w:r w:rsidDel="003850E3">
          <w:rPr>
            <w:rFonts w:ascii="Calibri" w:hAnsi="Calibri" w:cstheme="majorHAnsi"/>
            <w:sz w:val="24"/>
            <w:szCs w:val="24"/>
          </w:rPr>
          <w:delText>,</w:delText>
        </w:r>
        <w:r w:rsidRPr="00943084" w:rsidDel="003850E3">
          <w:rPr>
            <w:rFonts w:ascii="Calibri" w:hAnsi="Calibri" w:cstheme="majorHAnsi"/>
            <w:sz w:val="24"/>
            <w:szCs w:val="24"/>
          </w:rPr>
          <w:delText xml:space="preserve"> you could either </w:delText>
        </w:r>
        <w:r w:rsidR="00DC262D" w:rsidDel="003850E3">
          <w:rPr>
            <w:rFonts w:ascii="Calibri" w:hAnsi="Calibri" w:cstheme="majorHAnsi"/>
            <w:sz w:val="24"/>
            <w:szCs w:val="24"/>
          </w:rPr>
          <w:delText>see</w:delText>
        </w:r>
        <w:r w:rsidRPr="00943084" w:rsidDel="003850E3">
          <w:rPr>
            <w:rFonts w:ascii="Calibri" w:hAnsi="Calibri" w:cstheme="majorHAnsi"/>
            <w:sz w:val="24"/>
            <w:szCs w:val="24"/>
          </w:rPr>
          <w:delText xml:space="preserve"> the expected</w:delText>
        </w:r>
        <w:r w:rsidR="001E41E6" w:rsidDel="003850E3">
          <w:rPr>
            <w:rFonts w:ascii="Calibri" w:hAnsi="Calibri" w:cstheme="majorHAnsi"/>
            <w:sz w:val="24"/>
            <w:szCs w:val="24"/>
          </w:rPr>
          <w:delText xml:space="preserve"> shape</w:delText>
        </w:r>
        <w:r w:rsidR="00AB7AAF" w:rsidDel="003850E3">
          <w:rPr>
            <w:rFonts w:ascii="Calibri" w:hAnsi="Calibri" w:cstheme="majorHAnsi"/>
            <w:sz w:val="24"/>
            <w:szCs w:val="24"/>
          </w:rPr>
          <w:delText xml:space="preserve"> (i.e.</w:delText>
        </w:r>
        <w:r w:rsidR="00DC262D" w:rsidDel="003850E3">
          <w:rPr>
            <w:rFonts w:ascii="Calibri" w:hAnsi="Calibri" w:cstheme="majorHAnsi"/>
            <w:sz w:val="24"/>
            <w:szCs w:val="24"/>
          </w:rPr>
          <w:delText>,</w:delText>
        </w:r>
        <w:r w:rsidRPr="00943084" w:rsidDel="003850E3">
          <w:rPr>
            <w:rFonts w:ascii="Calibri" w:hAnsi="Calibri" w:cstheme="majorHAnsi"/>
            <w:sz w:val="24"/>
            <w:szCs w:val="24"/>
          </w:rPr>
          <w:delText xml:space="preserve"> </w:delText>
        </w:r>
        <w:r w:rsidR="001E41E6" w:rsidDel="003850E3">
          <w:rPr>
            <w:rFonts w:ascii="Calibri" w:hAnsi="Calibri" w:cstheme="majorHAnsi"/>
            <w:sz w:val="24"/>
            <w:szCs w:val="24"/>
          </w:rPr>
          <w:delText>the shape</w:delText>
        </w:r>
        <w:r w:rsidR="00AB7AAF" w:rsidDel="003850E3">
          <w:rPr>
            <w:rFonts w:ascii="Calibri" w:hAnsi="Calibri" w:cstheme="majorHAnsi"/>
            <w:sz w:val="24"/>
            <w:szCs w:val="24"/>
          </w:rPr>
          <w:delText xml:space="preserve"> that was previously following this action) or</w:delText>
        </w:r>
        <w:r w:rsidR="001E41E6" w:rsidDel="003850E3">
          <w:rPr>
            <w:rFonts w:ascii="Calibri" w:hAnsi="Calibri" w:cstheme="majorHAnsi"/>
            <w:sz w:val="24"/>
            <w:szCs w:val="24"/>
          </w:rPr>
          <w:delText xml:space="preserve"> </w:delText>
        </w:r>
        <w:r w:rsidR="00AB7AAF" w:rsidDel="003850E3">
          <w:rPr>
            <w:rFonts w:ascii="Calibri" w:hAnsi="Calibri" w:cstheme="majorHAnsi"/>
            <w:sz w:val="24"/>
            <w:szCs w:val="24"/>
          </w:rPr>
          <w:delText>an unexpected shape (i.e., a shape that was associated with a different action)</w:delText>
        </w:r>
        <w:r w:rsidRPr="00943084" w:rsidDel="003850E3">
          <w:rPr>
            <w:rFonts w:ascii="Calibri" w:hAnsi="Calibri" w:cstheme="majorHAnsi"/>
            <w:sz w:val="24"/>
            <w:szCs w:val="24"/>
          </w:rPr>
          <w:delText>.</w:delText>
        </w:r>
      </w:del>
    </w:p>
    <w:p w14:paraId="311FF3DB" w14:textId="5F6A2052" w:rsidR="00943084" w:rsidRPr="00943084" w:rsidRDefault="00943084" w:rsidP="00943084">
      <w:pPr>
        <w:rPr>
          <w:rFonts w:ascii="Calibri" w:hAnsi="Calibri" w:cstheme="majorHAnsi"/>
          <w:sz w:val="24"/>
          <w:szCs w:val="24"/>
        </w:rPr>
      </w:pPr>
      <w:r w:rsidRPr="00943084">
        <w:rPr>
          <w:rFonts w:ascii="Calibri" w:hAnsi="Calibri" w:cstheme="majorHAnsi"/>
          <w:sz w:val="24"/>
          <w:szCs w:val="24"/>
        </w:rPr>
        <w:t>We will examine whether there a</w:t>
      </w:r>
      <w:r w:rsidR="00AB7AAF">
        <w:rPr>
          <w:rFonts w:ascii="Calibri" w:hAnsi="Calibri" w:cstheme="majorHAnsi"/>
          <w:sz w:val="24"/>
          <w:szCs w:val="24"/>
        </w:rPr>
        <w:t>re</w:t>
      </w:r>
      <w:r w:rsidRPr="00943084">
        <w:rPr>
          <w:rFonts w:ascii="Calibri" w:hAnsi="Calibri" w:cstheme="majorHAnsi"/>
          <w:sz w:val="24"/>
          <w:szCs w:val="24"/>
        </w:rPr>
        <w:t xml:space="preserve"> difference</w:t>
      </w:r>
      <w:r w:rsidR="00AB7AAF">
        <w:rPr>
          <w:rFonts w:ascii="Calibri" w:hAnsi="Calibri" w:cstheme="majorHAnsi"/>
          <w:sz w:val="24"/>
          <w:szCs w:val="24"/>
        </w:rPr>
        <w:t>s</w:t>
      </w:r>
      <w:r w:rsidRPr="00943084">
        <w:rPr>
          <w:rFonts w:ascii="Calibri" w:hAnsi="Calibri" w:cstheme="majorHAnsi"/>
          <w:sz w:val="24"/>
          <w:szCs w:val="24"/>
        </w:rPr>
        <w:t xml:space="preserve"> in </w:t>
      </w:r>
      <w:r w:rsidR="00AB7AAF">
        <w:rPr>
          <w:rFonts w:ascii="Calibri" w:hAnsi="Calibri" w:cstheme="majorHAnsi"/>
          <w:sz w:val="24"/>
          <w:szCs w:val="24"/>
        </w:rPr>
        <w:t>reaction times and accuracies</w:t>
      </w:r>
      <w:r w:rsidRPr="00943084">
        <w:rPr>
          <w:rFonts w:ascii="Calibri" w:hAnsi="Calibri" w:cstheme="majorHAnsi"/>
          <w:sz w:val="24"/>
          <w:szCs w:val="24"/>
        </w:rPr>
        <w:t xml:space="preserve"> between expected</w:t>
      </w:r>
      <w:r w:rsidR="00AB7AAF">
        <w:rPr>
          <w:rFonts w:ascii="Calibri" w:hAnsi="Calibri" w:cstheme="majorHAnsi"/>
          <w:sz w:val="24"/>
          <w:szCs w:val="24"/>
        </w:rPr>
        <w:t xml:space="preserve"> and </w:t>
      </w:r>
      <w:r w:rsidRPr="00943084">
        <w:rPr>
          <w:rFonts w:ascii="Calibri" w:hAnsi="Calibri" w:cstheme="majorHAnsi"/>
          <w:sz w:val="24"/>
          <w:szCs w:val="24"/>
        </w:rPr>
        <w:t>unexpected trials.</w:t>
      </w:r>
    </w:p>
    <w:p w14:paraId="267BB8E7" w14:textId="0566E55A" w:rsidR="005A70A8" w:rsidRPr="005A70A8" w:rsidRDefault="00943084" w:rsidP="005A70A8">
      <w:pPr>
        <w:rPr>
          <w:rFonts w:ascii="Calibri" w:hAnsi="Calibri" w:cstheme="majorHAnsi"/>
          <w:sz w:val="24"/>
          <w:szCs w:val="24"/>
        </w:rPr>
      </w:pPr>
      <w:r w:rsidRPr="00943084">
        <w:rPr>
          <w:rFonts w:ascii="Calibri" w:hAnsi="Calibri" w:cstheme="majorHAnsi"/>
          <w:sz w:val="24"/>
          <w:szCs w:val="24"/>
        </w:rPr>
        <w:t>If you have an</w:t>
      </w:r>
      <w:r w:rsidR="001E41E6">
        <w:rPr>
          <w:rFonts w:ascii="Calibri" w:hAnsi="Calibri" w:cstheme="majorHAnsi"/>
          <w:sz w:val="24"/>
          <w:szCs w:val="24"/>
        </w:rPr>
        <w:t>y</w:t>
      </w:r>
      <w:r w:rsidRPr="00943084">
        <w:rPr>
          <w:rFonts w:ascii="Calibri" w:hAnsi="Calibri" w:cstheme="majorHAnsi"/>
          <w:sz w:val="24"/>
          <w:szCs w:val="24"/>
        </w:rPr>
        <w:t xml:space="preserve"> queries or concerns, please contact the primary researcher at </w:t>
      </w:r>
      <w:r w:rsidR="001E41E6">
        <w:rPr>
          <w:rFonts w:ascii="Calibri" w:hAnsi="Calibri" w:cstheme="majorHAnsi"/>
          <w:sz w:val="24"/>
          <w:szCs w:val="24"/>
        </w:rPr>
        <w:t>k.rittershofer@</w:t>
      </w:r>
      <w:r w:rsidRPr="00943084">
        <w:rPr>
          <w:rFonts w:ascii="Calibri" w:hAnsi="Calibri" w:cstheme="majorHAnsi"/>
          <w:sz w:val="24"/>
          <w:szCs w:val="24"/>
        </w:rPr>
        <w:t>bbk.ac.uk</w:t>
      </w:r>
      <w:r w:rsidR="001E41E6">
        <w:rPr>
          <w:rFonts w:ascii="Calibri" w:hAnsi="Calibri" w:cstheme="majorHAnsi"/>
          <w:sz w:val="24"/>
          <w:szCs w:val="24"/>
        </w:rPr>
        <w:t>.</w:t>
      </w:r>
      <w:r w:rsidR="005A70A8">
        <w:rPr>
          <w:rFonts w:ascii="Times" w:hAnsi="Times"/>
          <w:b/>
          <w:bCs/>
          <w:kern w:val="36"/>
          <w:sz w:val="48"/>
          <w:szCs w:val="48"/>
        </w:rPr>
        <w:br w:type="page"/>
      </w:r>
    </w:p>
    <w:p w14:paraId="7408DF15" w14:textId="3EDC5A29" w:rsidR="009954ED" w:rsidRPr="009954ED" w:rsidRDefault="009954ED" w:rsidP="009954ED">
      <w:pPr>
        <w:autoSpaceDE/>
        <w:autoSpaceDN/>
        <w:spacing w:before="100" w:beforeAutospacing="1" w:after="100" w:afterAutospacing="1"/>
        <w:jc w:val="center"/>
        <w:outlineLvl w:val="0"/>
        <w:rPr>
          <w:rFonts w:ascii="Times" w:hAnsi="Times"/>
          <w:b/>
          <w:bCs/>
          <w:kern w:val="36"/>
          <w:sz w:val="48"/>
          <w:szCs w:val="48"/>
        </w:rPr>
      </w:pPr>
      <w:r w:rsidRPr="009954ED">
        <w:rPr>
          <w:rFonts w:ascii="Times" w:hAnsi="Times"/>
          <w:b/>
          <w:bCs/>
          <w:kern w:val="36"/>
          <w:sz w:val="48"/>
          <w:szCs w:val="48"/>
        </w:rPr>
        <w:lastRenderedPageBreak/>
        <w:t>General Risk Assessment Form</w:t>
      </w:r>
    </w:p>
    <w:p w14:paraId="13632CCE" w14:textId="77777777" w:rsidR="009954ED" w:rsidRPr="009954ED" w:rsidRDefault="009954ED" w:rsidP="009954ED">
      <w:pPr>
        <w:autoSpaceDE/>
        <w:autoSpaceDN/>
        <w:spacing w:before="100" w:beforeAutospacing="1" w:after="100" w:afterAutospacing="1"/>
        <w:rPr>
          <w:rFonts w:ascii="Times" w:eastAsia="MS Mincho" w:hAnsi="Times"/>
          <w:sz w:val="20"/>
          <w:szCs w:val="20"/>
        </w:rPr>
      </w:pPr>
      <w:r w:rsidRPr="009954ED">
        <w:rPr>
          <w:rFonts w:ascii="Times" w:eastAsia="MS Mincho" w:hAnsi="Times"/>
          <w:b/>
          <w:bCs/>
          <w:sz w:val="20"/>
          <w:szCs w:val="20"/>
        </w:rPr>
        <w:t>The purpose of a risk assessment is to identify possible causes of harm, the likelihood of that harm actually occurring given the safeguards already in place and any further safeguarding measures needed to reduce that likelihood still further - before an accident occurs.</w:t>
      </w:r>
    </w:p>
    <w:p w14:paraId="5EBA9E32" w14:textId="77777777" w:rsidR="009954ED" w:rsidRPr="009954ED" w:rsidRDefault="009954ED" w:rsidP="009954ED">
      <w:pPr>
        <w:autoSpaceDE/>
        <w:autoSpaceDN/>
        <w:spacing w:before="100" w:beforeAutospacing="1" w:after="100" w:afterAutospacing="1"/>
        <w:rPr>
          <w:rFonts w:ascii="Times" w:eastAsia="MS Mincho" w:hAnsi="Times"/>
          <w:sz w:val="20"/>
          <w:szCs w:val="20"/>
        </w:rPr>
      </w:pPr>
      <w:r w:rsidRPr="009954ED">
        <w:rPr>
          <w:rFonts w:ascii="Times" w:eastAsia="MS Mincho" w:hAnsi="Times"/>
          <w:sz w:val="20"/>
          <w:szCs w:val="20"/>
        </w:rPr>
        <w:t xml:space="preserve">A </w:t>
      </w:r>
      <w:r w:rsidRPr="009954ED">
        <w:rPr>
          <w:rFonts w:ascii="Times" w:eastAsia="MS Mincho" w:hAnsi="Times"/>
          <w:b/>
          <w:bCs/>
          <w:sz w:val="20"/>
          <w:szCs w:val="20"/>
        </w:rPr>
        <w:t>hazard</w:t>
      </w:r>
      <w:r w:rsidRPr="009954ED">
        <w:rPr>
          <w:rFonts w:ascii="Times" w:eastAsia="MS Mincho" w:hAnsi="Times"/>
          <w:sz w:val="20"/>
          <w:szCs w:val="20"/>
        </w:rPr>
        <w:t xml:space="preserve"> is anything with the potential to cause harm e.g. a knife in catering. The potential </w:t>
      </w:r>
      <w:r w:rsidRPr="009954ED">
        <w:rPr>
          <w:rFonts w:ascii="Times" w:eastAsia="MS Mincho" w:hAnsi="Times"/>
          <w:b/>
          <w:bCs/>
          <w:sz w:val="20"/>
          <w:szCs w:val="20"/>
        </w:rPr>
        <w:t>severity of harm</w:t>
      </w:r>
      <w:r w:rsidRPr="009954ED">
        <w:rPr>
          <w:rFonts w:ascii="Times" w:eastAsia="MS Mincho" w:hAnsi="Times"/>
          <w:sz w:val="20"/>
          <w:szCs w:val="20"/>
        </w:rPr>
        <w:t xml:space="preserve"> from our knife could be a minor cut needing a plaster if peeling potatoes with a small knife or a serious cut or worse if chopping with a large knife. The</w:t>
      </w:r>
      <w:r w:rsidRPr="009954ED">
        <w:rPr>
          <w:rFonts w:ascii="Times" w:eastAsia="MS Mincho" w:hAnsi="Times"/>
          <w:b/>
          <w:bCs/>
          <w:sz w:val="20"/>
          <w:szCs w:val="20"/>
        </w:rPr>
        <w:t xml:space="preserve"> likelihood</w:t>
      </w:r>
      <w:r w:rsidRPr="009954ED">
        <w:rPr>
          <w:rFonts w:ascii="Times" w:eastAsia="MS Mincho" w:hAnsi="Times"/>
          <w:sz w:val="20"/>
          <w:szCs w:val="20"/>
        </w:rPr>
        <w:t xml:space="preserve"> that an event of  a particular severity will actually occur takes into account the control measures already in place e.g. use of a potato peeler instead, use of a chain-mail glove when chopping, proper training, etc.  The</w:t>
      </w:r>
      <w:r w:rsidRPr="009954ED">
        <w:rPr>
          <w:rFonts w:ascii="Times" w:eastAsia="MS Mincho" w:hAnsi="Times"/>
          <w:b/>
          <w:bCs/>
          <w:sz w:val="20"/>
          <w:szCs w:val="20"/>
        </w:rPr>
        <w:t xml:space="preserve"> level of risk </w:t>
      </w:r>
      <w:r w:rsidRPr="009954ED">
        <w:rPr>
          <w:rFonts w:ascii="Times" w:eastAsia="MS Mincho" w:hAnsi="Times"/>
          <w:sz w:val="20"/>
          <w:szCs w:val="20"/>
        </w:rPr>
        <w:t>is the product of the likelihood and the potential severity.  A high level of risk is one where an event is very likely to occur and may cause death or serious injury/illness. A low level of risk is one where an event is unlikely or would result in a trivial or minor injury/illness with little or no time off work. A medium level of risk is in between these two e.g. an event that is reasonably likely and could result in several days off work.   By carrying out a</w:t>
      </w:r>
      <w:r w:rsidRPr="009954ED">
        <w:rPr>
          <w:rFonts w:ascii="Times" w:eastAsia="MS Mincho" w:hAnsi="Times"/>
          <w:b/>
          <w:bCs/>
          <w:sz w:val="20"/>
          <w:szCs w:val="20"/>
        </w:rPr>
        <w:t xml:space="preserve"> risk assessment</w:t>
      </w:r>
      <w:r w:rsidRPr="009954ED">
        <w:rPr>
          <w:rFonts w:ascii="Times" w:eastAsia="MS Mincho" w:hAnsi="Times"/>
          <w:sz w:val="20"/>
          <w:szCs w:val="20"/>
        </w:rPr>
        <w:t>, you can direct attention and resources where they are most needed to prevent injuries or ill-health.</w:t>
      </w:r>
    </w:p>
    <w:p w14:paraId="3853C951" w14:textId="77777777" w:rsidR="009954ED" w:rsidRPr="009954ED" w:rsidRDefault="009954ED" w:rsidP="009954ED">
      <w:pPr>
        <w:numPr>
          <w:ilvl w:val="0"/>
          <w:numId w:val="3"/>
        </w:numPr>
        <w:autoSpaceDE/>
        <w:autoSpaceDN/>
        <w:spacing w:before="100" w:beforeAutospacing="1" w:after="100" w:afterAutospacing="1"/>
        <w:contextualSpacing/>
        <w:rPr>
          <w:rFonts w:ascii="Times" w:eastAsia="MS Mincho" w:hAnsi="Times"/>
          <w:sz w:val="20"/>
          <w:szCs w:val="20"/>
        </w:rPr>
      </w:pPr>
      <w:r w:rsidRPr="009954ED">
        <w:rPr>
          <w:rFonts w:ascii="Times" w:eastAsia="MS Mincho" w:hAnsi="Times"/>
          <w:b/>
          <w:sz w:val="20"/>
          <w:szCs w:val="20"/>
        </w:rPr>
        <w:t>Full description of work to be undertaken, frequency and duration</w:t>
      </w:r>
    </w:p>
    <w:p w14:paraId="015F0A83" w14:textId="77777777" w:rsidR="009954ED" w:rsidRPr="009954ED" w:rsidRDefault="009954ED" w:rsidP="009954ED">
      <w:pPr>
        <w:autoSpaceDE/>
        <w:autoSpaceDN/>
        <w:spacing w:before="100" w:beforeAutospacing="1" w:after="100" w:afterAutospacing="1"/>
        <w:rPr>
          <w:rFonts w:ascii="Times" w:eastAsia="MS Mincho" w:hAnsi="Times"/>
          <w:sz w:val="20"/>
          <w:szCs w:val="20"/>
        </w:rPr>
      </w:pPr>
      <w:r w:rsidRPr="009954ED">
        <w:rPr>
          <w:rFonts w:ascii="Times" w:eastAsia="MS Mincho" w:hAnsi="Times"/>
          <w:sz w:val="20"/>
          <w:szCs w:val="20"/>
        </w:rPr>
        <w:t>The proposed work will involve recruiting research participants to take part in computerised tasks. These tasks will take place either in the testing labs of the Department of Psychological Sciences (the MERLIN lab) or online (i.e., completing the task from their own home). The lab-based task will recruit subjects from the Birkbeck SONA subject pool and the online version will use Prolific (</w:t>
      </w:r>
      <w:hyperlink r:id="rId13" w:history="1">
        <w:r w:rsidRPr="009954ED">
          <w:rPr>
            <w:rFonts w:ascii="Times" w:eastAsia="MS Mincho" w:hAnsi="Times"/>
            <w:color w:val="0563C1"/>
            <w:sz w:val="20"/>
            <w:szCs w:val="20"/>
            <w:u w:val="single"/>
          </w:rPr>
          <w:t>www.prolific.co</w:t>
        </w:r>
      </w:hyperlink>
      <w:r w:rsidRPr="009954ED">
        <w:rPr>
          <w:rFonts w:ascii="Times" w:eastAsia="MS Mincho" w:hAnsi="Times"/>
          <w:sz w:val="20"/>
          <w:szCs w:val="20"/>
        </w:rPr>
        <w:t>).</w:t>
      </w:r>
    </w:p>
    <w:p w14:paraId="3622EE26" w14:textId="77777777" w:rsidR="009954ED" w:rsidRPr="009954ED" w:rsidRDefault="009954ED" w:rsidP="009954ED">
      <w:pPr>
        <w:autoSpaceDE/>
        <w:autoSpaceDN/>
        <w:spacing w:before="100" w:beforeAutospacing="1" w:after="100" w:afterAutospacing="1"/>
        <w:rPr>
          <w:rFonts w:ascii="Times" w:eastAsia="MS Mincho" w:hAnsi="Times"/>
          <w:sz w:val="20"/>
          <w:szCs w:val="20"/>
        </w:rPr>
      </w:pPr>
      <w:r w:rsidRPr="009954ED">
        <w:rPr>
          <w:rFonts w:ascii="Times" w:eastAsia="MS Mincho" w:hAnsi="Times"/>
          <w:sz w:val="20"/>
          <w:szCs w:val="20"/>
        </w:rPr>
        <w:t>The lab-based task will involve participants sitting at a desk, performing actions with their hands/fingers, subsequently perceiving visual, tactile or auditory stimuli and pressing buttons on a keyboard to record their responses. Tactile stimuli will be delivered by solenoids attached to participants’ fingers with microporous tape and the tactile stimulation they deliver is very light and not painful at all. Presentation of visual and auditory stimuli will not involve any specialist equipment. This lab-based task will run on a standard desktop computer and the online task will follow an identical format except participants will access it unsupervised on their own computer device.</w:t>
      </w:r>
    </w:p>
    <w:p w14:paraId="7517083C" w14:textId="77777777" w:rsidR="009954ED" w:rsidRPr="009954ED" w:rsidRDefault="009954ED" w:rsidP="009954ED">
      <w:pPr>
        <w:autoSpaceDE/>
        <w:autoSpaceDN/>
        <w:spacing w:before="100" w:beforeAutospacing="1" w:after="100" w:afterAutospacing="1"/>
        <w:rPr>
          <w:rFonts w:ascii="Times" w:eastAsia="MS Mincho" w:hAnsi="Times"/>
          <w:sz w:val="20"/>
          <w:szCs w:val="20"/>
        </w:rPr>
      </w:pPr>
      <w:r w:rsidRPr="009954ED">
        <w:rPr>
          <w:rFonts w:ascii="Times" w:eastAsia="MS Mincho" w:hAnsi="Times"/>
          <w:sz w:val="20"/>
          <w:szCs w:val="20"/>
        </w:rPr>
        <w:t>The task often requires participants to complete a training session 24hrs before completing the test session. The task in total will last no longer than 90 minutes and we will run the lab-based version a maximum of 5 times per day. Participants will receive a break at least every 40 trials, which equates to under 5 minutes of task. We aim to recruit roughly 30 subjects for the lab task and 60 for the online task, which will mean the duration of the project will be roughly 2-4 weeks depending on the amount of participants that sign up to take part and the availability of the researchers.</w:t>
      </w:r>
    </w:p>
    <w:p w14:paraId="0FA3E8B3" w14:textId="77777777" w:rsidR="009954ED" w:rsidRPr="009954ED" w:rsidRDefault="009954ED" w:rsidP="009954ED">
      <w:pPr>
        <w:numPr>
          <w:ilvl w:val="0"/>
          <w:numId w:val="3"/>
        </w:numPr>
        <w:autoSpaceDE/>
        <w:autoSpaceDN/>
        <w:spacing w:before="100" w:beforeAutospacing="1" w:after="100" w:afterAutospacing="1"/>
        <w:contextualSpacing/>
        <w:rPr>
          <w:rFonts w:ascii="Times" w:eastAsia="MS Mincho" w:hAnsi="Times"/>
          <w:b/>
          <w:sz w:val="20"/>
          <w:szCs w:val="20"/>
        </w:rPr>
      </w:pPr>
      <w:r w:rsidRPr="009954ED">
        <w:rPr>
          <w:rFonts w:ascii="Times" w:eastAsia="MS Mincho" w:hAnsi="Times"/>
          <w:b/>
          <w:sz w:val="20"/>
          <w:szCs w:val="20"/>
        </w:rPr>
        <w:t xml:space="preserve">Identified hazards involved in the work and the possible injury types and severity of harm that could result. </w:t>
      </w:r>
    </w:p>
    <w:p w14:paraId="1E22DB18" w14:textId="77777777" w:rsidR="009954ED" w:rsidRPr="009954ED" w:rsidRDefault="009954ED" w:rsidP="009954ED">
      <w:pPr>
        <w:autoSpaceDE/>
        <w:autoSpaceDN/>
        <w:spacing w:before="100" w:beforeAutospacing="1" w:after="100" w:afterAutospacing="1"/>
        <w:rPr>
          <w:rFonts w:ascii="Times" w:eastAsia="MS Mincho" w:hAnsi="Times"/>
          <w:sz w:val="20"/>
          <w:szCs w:val="20"/>
        </w:rPr>
      </w:pPr>
      <w:r w:rsidRPr="009954ED">
        <w:rPr>
          <w:rFonts w:ascii="Times" w:eastAsia="MS Mincho" w:hAnsi="Times"/>
          <w:sz w:val="20"/>
          <w:szCs w:val="20"/>
        </w:rPr>
        <w:t>A potential hazard could be repetitive strain injury (RSI) in participants completing repeated finger and arm movements as required by the action component of each trial. This likelihood and severity of this is low due to the regularly occurring breaks in the task (every 3-5 minutes) and the provision of a foam wrist rest should reduce the likelihood of experiencing physical discomfort. The researcher will emphasise to participants that they can take as long as needed in each break. The actions have also been selected by the researchers to avoid any large or strenuous movements.</w:t>
      </w:r>
    </w:p>
    <w:p w14:paraId="3A3BE6CF" w14:textId="77777777" w:rsidR="009954ED" w:rsidRPr="009954ED" w:rsidRDefault="009954ED" w:rsidP="009954ED">
      <w:pPr>
        <w:autoSpaceDE/>
        <w:autoSpaceDN/>
        <w:spacing w:before="100" w:beforeAutospacing="1" w:after="100" w:afterAutospacing="1"/>
        <w:rPr>
          <w:rFonts w:ascii="Times" w:eastAsia="MS Mincho" w:hAnsi="Times"/>
          <w:sz w:val="20"/>
          <w:szCs w:val="20"/>
        </w:rPr>
      </w:pPr>
      <w:r w:rsidRPr="009954ED">
        <w:rPr>
          <w:rFonts w:ascii="Times" w:eastAsia="MS Mincho" w:hAnsi="Times"/>
          <w:sz w:val="20"/>
          <w:szCs w:val="20"/>
        </w:rPr>
        <w:t>The subject could potentially suffer eye strain from fixation on the computer monitor over long periods of time. This likelihood and severity of this is low due to the regularly occurring breaks in the task. For the lab task the subject will also be seated at an appropriate viewing distance from the computer monitor (&gt; 60 cm). Similarly, subjects could become uncomfortable being seated for a long period of time. Again, the likelihood and severity of harm from this is low due to the regularly occurring breaks where they will be able to stand up and walk around, as well as the testing cubicle being equipped with a comfortable chair to sit in.</w:t>
      </w:r>
    </w:p>
    <w:p w14:paraId="27126ACB" w14:textId="77777777" w:rsidR="009954ED" w:rsidRPr="009954ED" w:rsidRDefault="009954ED" w:rsidP="009954ED">
      <w:pPr>
        <w:autoSpaceDE/>
        <w:autoSpaceDN/>
        <w:spacing w:before="100" w:beforeAutospacing="1" w:after="100" w:afterAutospacing="1"/>
        <w:rPr>
          <w:rFonts w:ascii="Times" w:eastAsia="MS Mincho" w:hAnsi="Times"/>
          <w:sz w:val="20"/>
          <w:szCs w:val="20"/>
        </w:rPr>
      </w:pPr>
      <w:r w:rsidRPr="009954ED">
        <w:rPr>
          <w:rFonts w:ascii="Times" w:eastAsia="MS Mincho" w:hAnsi="Times"/>
          <w:sz w:val="20"/>
          <w:szCs w:val="20"/>
        </w:rPr>
        <w:t>For the lab task, a potential hazard would be an unsafe testing environment (e.g., faulty electrical equipment, tripping hazards on floor). The risk of injury here is low as the researcher will ensure the testing cubicle is kept tidy and all electrical equipment is safe to use.</w:t>
      </w:r>
    </w:p>
    <w:p w14:paraId="0897AE30" w14:textId="77777777" w:rsidR="009954ED" w:rsidRPr="009954ED" w:rsidRDefault="009954ED" w:rsidP="009954ED">
      <w:pPr>
        <w:autoSpaceDE/>
        <w:autoSpaceDN/>
        <w:spacing w:before="100" w:beforeAutospacing="1" w:after="100" w:afterAutospacing="1"/>
        <w:rPr>
          <w:rFonts w:ascii="Times" w:eastAsia="MS Mincho" w:hAnsi="Times"/>
          <w:sz w:val="20"/>
          <w:szCs w:val="20"/>
        </w:rPr>
      </w:pPr>
      <w:r w:rsidRPr="009954ED">
        <w:rPr>
          <w:rFonts w:ascii="Times" w:eastAsia="MS Mincho" w:hAnsi="Times"/>
          <w:sz w:val="20"/>
          <w:szCs w:val="20"/>
        </w:rPr>
        <w:t>For the lab task, there is potential that the recruited participant will be dangerous or will have a medical condition that will put them in danger. The likelihood of this happening is low and the Birkbeck security team will be contacted in cases of emergency by dialling 555 on a land-line phone.</w:t>
      </w:r>
    </w:p>
    <w:p w14:paraId="3E022302" w14:textId="77777777" w:rsidR="009954ED" w:rsidRPr="009954ED" w:rsidRDefault="009954ED" w:rsidP="009954ED">
      <w:pPr>
        <w:numPr>
          <w:ilvl w:val="0"/>
          <w:numId w:val="3"/>
        </w:numPr>
        <w:autoSpaceDE/>
        <w:autoSpaceDN/>
        <w:spacing w:before="100" w:beforeAutospacing="1" w:after="100" w:afterAutospacing="1"/>
        <w:contextualSpacing/>
        <w:rPr>
          <w:rFonts w:ascii="Times" w:eastAsia="MS Mincho" w:hAnsi="Times"/>
          <w:sz w:val="20"/>
          <w:szCs w:val="20"/>
        </w:rPr>
      </w:pPr>
      <w:r w:rsidRPr="009954ED">
        <w:rPr>
          <w:rFonts w:ascii="Times" w:eastAsia="MS Mincho" w:hAnsi="Times"/>
          <w:b/>
          <w:bCs/>
          <w:sz w:val="20"/>
          <w:szCs w:val="20"/>
        </w:rPr>
        <w:t>All possible staff groups &amp; individuals likely to be affected by the work i.e. don't forget the cleaners.</w:t>
      </w:r>
      <w:r w:rsidRPr="009954ED">
        <w:rPr>
          <w:rFonts w:ascii="Times" w:eastAsia="MS Mincho" w:hAnsi="Times"/>
          <w:sz w:val="20"/>
          <w:szCs w:val="20"/>
        </w:rPr>
        <w:t xml:space="preserve"> </w:t>
      </w:r>
    </w:p>
    <w:p w14:paraId="7305C6B6" w14:textId="77777777" w:rsidR="009954ED" w:rsidRPr="009954ED" w:rsidRDefault="009954ED" w:rsidP="009954ED">
      <w:pPr>
        <w:autoSpaceDE/>
        <w:autoSpaceDN/>
        <w:spacing w:before="100" w:beforeAutospacing="1" w:after="100" w:afterAutospacing="1"/>
        <w:rPr>
          <w:rFonts w:ascii="Times" w:eastAsia="MS Mincho" w:hAnsi="Times"/>
          <w:sz w:val="20"/>
          <w:szCs w:val="20"/>
        </w:rPr>
      </w:pPr>
      <w:r w:rsidRPr="009954ED">
        <w:rPr>
          <w:rFonts w:ascii="Times" w:eastAsia="MS Mincho" w:hAnsi="Times"/>
          <w:sz w:val="20"/>
          <w:szCs w:val="20"/>
        </w:rPr>
        <w:t>The individuals that are likely to be most affected by the work are the researcher that is conducting the lab-based experiment, the recruited participants and the occupants of neighbouring rooms in the laboratory.</w:t>
      </w:r>
    </w:p>
    <w:p w14:paraId="3FA51CCB" w14:textId="77777777" w:rsidR="009954ED" w:rsidRPr="009954ED" w:rsidRDefault="009954ED" w:rsidP="009954ED">
      <w:pPr>
        <w:numPr>
          <w:ilvl w:val="0"/>
          <w:numId w:val="3"/>
        </w:numPr>
        <w:autoSpaceDE/>
        <w:autoSpaceDN/>
        <w:spacing w:before="100" w:beforeAutospacing="1" w:after="100" w:afterAutospacing="1"/>
        <w:contextualSpacing/>
        <w:rPr>
          <w:rFonts w:ascii="Times" w:eastAsia="MS Mincho" w:hAnsi="Times"/>
          <w:sz w:val="20"/>
          <w:szCs w:val="20"/>
        </w:rPr>
      </w:pPr>
      <w:r w:rsidRPr="009954ED">
        <w:rPr>
          <w:rFonts w:ascii="Times" w:eastAsia="MS Mincho" w:hAnsi="Times"/>
          <w:b/>
          <w:bCs/>
          <w:sz w:val="20"/>
          <w:szCs w:val="20"/>
        </w:rPr>
        <w:lastRenderedPageBreak/>
        <w:t>What is your assessment of the level of risk - the chance of an injury of that severity from that hazard?  Calculate low/med/high from the method described below.  Take account of  the existing safety controls e.g. engineering controls, information, training, protective equipment, monitoring, etc.  List those here.</w:t>
      </w:r>
      <w:r w:rsidRPr="009954ED">
        <w:rPr>
          <w:rFonts w:ascii="Times" w:eastAsia="MS Mincho" w:hAnsi="Times"/>
          <w:sz w:val="20"/>
          <w:szCs w:val="20"/>
        </w:rPr>
        <w:t xml:space="preserve"> </w:t>
      </w:r>
    </w:p>
    <w:p w14:paraId="3C4E6825" w14:textId="77777777" w:rsidR="009954ED" w:rsidRPr="009954ED" w:rsidRDefault="009954ED" w:rsidP="009954ED">
      <w:pPr>
        <w:autoSpaceDE/>
        <w:autoSpaceDN/>
        <w:spacing w:before="100" w:beforeAutospacing="1" w:after="100" w:afterAutospacing="1"/>
        <w:rPr>
          <w:rFonts w:ascii="Times" w:eastAsia="MS Mincho" w:hAnsi="Times"/>
          <w:sz w:val="20"/>
          <w:szCs w:val="20"/>
        </w:rPr>
      </w:pPr>
      <w:r w:rsidRPr="009954ED">
        <w:rPr>
          <w:rFonts w:ascii="Times" w:eastAsia="MS Mincho" w:hAnsi="Times"/>
          <w:sz w:val="20"/>
          <w:szCs w:val="20"/>
        </w:rPr>
        <w:t>The possible severity of harm is 1 (minor harm), the likelihood of harmful events happening is 1 (unlikely to occur) and the frequency of exposure is a 3 (task carried out daily or even more often). Therefore, the calculated risk level is 3 (low risk).</w:t>
      </w:r>
    </w:p>
    <w:p w14:paraId="26FE2976" w14:textId="77777777" w:rsidR="009954ED" w:rsidRPr="009954ED" w:rsidRDefault="009954ED" w:rsidP="009954ED">
      <w:pPr>
        <w:autoSpaceDE/>
        <w:autoSpaceDN/>
        <w:spacing w:before="100" w:beforeAutospacing="1" w:after="100" w:afterAutospacing="1"/>
        <w:rPr>
          <w:rFonts w:ascii="Times" w:eastAsia="MS Mincho" w:hAnsi="Times"/>
          <w:sz w:val="20"/>
          <w:szCs w:val="20"/>
        </w:rPr>
      </w:pPr>
      <w:r w:rsidRPr="009954ED">
        <w:rPr>
          <w:rFonts w:ascii="Times" w:eastAsia="MS Mincho" w:hAnsi="Times"/>
          <w:sz w:val="20"/>
          <w:szCs w:val="20"/>
        </w:rPr>
        <w:t>Current safety controls in place include close monitoring and training of the researcher by a supervisory team, a careful screening and exclusion procedure when recruiting subjects and the Birkbeck security team being easily contactable in cases of emergency.</w:t>
      </w:r>
    </w:p>
    <w:p w14:paraId="7F895B6C" w14:textId="77777777" w:rsidR="009954ED" w:rsidRPr="009954ED" w:rsidRDefault="009954ED" w:rsidP="009954ED">
      <w:pPr>
        <w:autoSpaceDE/>
        <w:autoSpaceDN/>
        <w:spacing w:before="100" w:beforeAutospacing="1" w:after="100" w:afterAutospacing="1"/>
        <w:rPr>
          <w:rFonts w:ascii="Times" w:eastAsia="MS Mincho" w:hAnsi="Times"/>
          <w:b/>
          <w:sz w:val="20"/>
          <w:szCs w:val="20"/>
        </w:rPr>
      </w:pPr>
      <w:r w:rsidRPr="009954ED">
        <w:rPr>
          <w:rFonts w:ascii="Times" w:eastAsia="MS Mincho" w:hAnsi="Times"/>
          <w:b/>
          <w:sz w:val="20"/>
          <w:szCs w:val="20"/>
        </w:rPr>
        <w:t>Are any additional controls necessary to reduce the risk level further?  e.g. more information, instruction, training, engineering controls, protective equipment or clothing, monitoring, etc.  If so list them here.</w:t>
      </w:r>
    </w:p>
    <w:p w14:paraId="538529FB" w14:textId="77777777" w:rsidR="009954ED" w:rsidRPr="009954ED" w:rsidRDefault="009954ED" w:rsidP="009954ED">
      <w:pPr>
        <w:autoSpaceDE/>
        <w:autoSpaceDN/>
        <w:spacing w:before="100" w:beforeAutospacing="1" w:after="100" w:afterAutospacing="1"/>
        <w:rPr>
          <w:rFonts w:ascii="Times" w:eastAsia="MS Mincho" w:hAnsi="Times"/>
          <w:sz w:val="20"/>
          <w:szCs w:val="20"/>
        </w:rPr>
      </w:pPr>
      <w:r w:rsidRPr="009954ED">
        <w:rPr>
          <w:rFonts w:ascii="Times" w:eastAsia="MS Mincho" w:hAnsi="Times"/>
          <w:sz w:val="20"/>
          <w:szCs w:val="20"/>
        </w:rPr>
        <w:t>No further controls are necessary</w:t>
      </w:r>
    </w:p>
    <w:p w14:paraId="36A863D1" w14:textId="77777777" w:rsidR="009954ED" w:rsidRPr="009954ED" w:rsidRDefault="009954ED" w:rsidP="009954ED">
      <w:pPr>
        <w:numPr>
          <w:ilvl w:val="0"/>
          <w:numId w:val="3"/>
        </w:numPr>
        <w:autoSpaceDE/>
        <w:autoSpaceDN/>
        <w:spacing w:before="100" w:beforeAutospacing="1" w:after="100" w:afterAutospacing="1"/>
        <w:contextualSpacing/>
        <w:rPr>
          <w:rFonts w:ascii="Times" w:eastAsia="MS Mincho" w:hAnsi="Times"/>
          <w:b/>
          <w:sz w:val="20"/>
          <w:szCs w:val="20"/>
        </w:rPr>
      </w:pPr>
      <w:r w:rsidRPr="009954ED">
        <w:rPr>
          <w:rFonts w:ascii="Times" w:eastAsia="MS Mincho" w:hAnsi="Times"/>
          <w:b/>
          <w:sz w:val="20"/>
          <w:szCs w:val="20"/>
        </w:rPr>
        <w:t>Level of residual risk after existing and any new controls are in place.  Calculate low/med/high from the method described below</w:t>
      </w:r>
    </w:p>
    <w:p w14:paraId="750A1666" w14:textId="77777777" w:rsidR="009954ED" w:rsidRPr="009954ED" w:rsidRDefault="009954ED" w:rsidP="009954ED">
      <w:pPr>
        <w:autoSpaceDE/>
        <w:autoSpaceDN/>
        <w:spacing w:before="100" w:beforeAutospacing="1" w:after="100" w:afterAutospacing="1"/>
        <w:rPr>
          <w:rFonts w:ascii="Times" w:eastAsia="MS Mincho" w:hAnsi="Times"/>
          <w:sz w:val="20"/>
          <w:szCs w:val="20"/>
        </w:rPr>
      </w:pPr>
      <w:r w:rsidRPr="009954ED">
        <w:rPr>
          <w:rFonts w:ascii="Times" w:eastAsia="MS Mincho" w:hAnsi="Times"/>
          <w:sz w:val="20"/>
          <w:szCs w:val="20"/>
        </w:rPr>
        <w:t>Low</w:t>
      </w:r>
    </w:p>
    <w:p w14:paraId="1F0A4037" w14:textId="77777777" w:rsidR="009954ED" w:rsidRPr="009954ED" w:rsidRDefault="009954ED" w:rsidP="009954ED">
      <w:pPr>
        <w:numPr>
          <w:ilvl w:val="0"/>
          <w:numId w:val="3"/>
        </w:numPr>
        <w:autoSpaceDE/>
        <w:autoSpaceDN/>
        <w:spacing w:before="100" w:beforeAutospacing="1" w:after="100" w:afterAutospacing="1"/>
        <w:contextualSpacing/>
        <w:rPr>
          <w:rFonts w:ascii="Times" w:eastAsia="MS Mincho" w:hAnsi="Times"/>
          <w:b/>
          <w:sz w:val="20"/>
          <w:szCs w:val="20"/>
        </w:rPr>
      </w:pPr>
      <w:r w:rsidRPr="009954ED">
        <w:rPr>
          <w:rFonts w:ascii="Times" w:eastAsia="MS Mincho" w:hAnsi="Times"/>
          <w:b/>
          <w:sz w:val="20"/>
          <w:szCs w:val="20"/>
        </w:rPr>
        <w:t>State here the monitoring procedure to ensure safe implementation of the activity.</w:t>
      </w:r>
    </w:p>
    <w:p w14:paraId="674E4CE1" w14:textId="77777777" w:rsidR="009954ED" w:rsidRPr="009954ED" w:rsidRDefault="009954ED" w:rsidP="009954ED">
      <w:pPr>
        <w:autoSpaceDE/>
        <w:autoSpaceDN/>
        <w:spacing w:before="100" w:beforeAutospacing="1" w:after="100" w:afterAutospacing="1"/>
        <w:rPr>
          <w:rFonts w:ascii="Times" w:eastAsia="MS Mincho" w:hAnsi="Times"/>
          <w:sz w:val="20"/>
          <w:szCs w:val="20"/>
        </w:rPr>
      </w:pPr>
      <w:r w:rsidRPr="009954ED">
        <w:rPr>
          <w:rFonts w:ascii="Times" w:eastAsia="MS Mincho" w:hAnsi="Times"/>
          <w:sz w:val="20"/>
          <w:szCs w:val="20"/>
        </w:rPr>
        <w:t>The study will have received ethical approval by the Birkbeck Psychology Ethics Committee before it is carried out. The supervisor of the project (Dr Clare Press) and other members of the lab group will also be involved in closely monitoring the research project to ensure it runs safely</w:t>
      </w:r>
    </w:p>
    <w:p w14:paraId="41E837D8" w14:textId="77777777" w:rsidR="009954ED" w:rsidRPr="009954ED" w:rsidRDefault="009954ED" w:rsidP="009954ED">
      <w:pPr>
        <w:numPr>
          <w:ilvl w:val="0"/>
          <w:numId w:val="3"/>
        </w:numPr>
        <w:autoSpaceDE/>
        <w:autoSpaceDN/>
        <w:spacing w:before="100" w:beforeAutospacing="1" w:after="100" w:afterAutospacing="1"/>
        <w:contextualSpacing/>
        <w:rPr>
          <w:rFonts w:ascii="Times" w:eastAsia="MS Mincho" w:hAnsi="Times"/>
          <w:b/>
          <w:sz w:val="20"/>
          <w:szCs w:val="20"/>
        </w:rPr>
      </w:pPr>
      <w:r w:rsidRPr="009954ED">
        <w:rPr>
          <w:rFonts w:ascii="Times" w:eastAsia="MS Mincho" w:hAnsi="Times"/>
          <w:b/>
          <w:sz w:val="20"/>
          <w:szCs w:val="20"/>
        </w:rPr>
        <w:t>Signed and dated</w:t>
      </w:r>
    </w:p>
    <w:p w14:paraId="04B326B9" w14:textId="77777777" w:rsidR="009954ED" w:rsidRPr="009954ED" w:rsidRDefault="009954ED" w:rsidP="009954ED">
      <w:pPr>
        <w:autoSpaceDE/>
        <w:autoSpaceDN/>
        <w:spacing w:before="100" w:beforeAutospacing="1" w:after="100" w:afterAutospacing="1"/>
        <w:rPr>
          <w:rFonts w:ascii="Calibri" w:eastAsia="MS Mincho" w:hAnsi="Calibri"/>
          <w:noProof/>
          <w:sz w:val="26"/>
          <w:szCs w:val="24"/>
          <w:lang w:eastAsia="en-GB"/>
        </w:rPr>
      </w:pPr>
      <w:r w:rsidRPr="009954ED">
        <w:rPr>
          <w:rFonts w:ascii="Calibri" w:eastAsia="MS Mincho" w:hAnsi="Calibri"/>
          <w:noProof/>
          <w:sz w:val="26"/>
          <w:szCs w:val="24"/>
          <w:lang w:eastAsia="en-GB"/>
        </w:rPr>
        <w:t>C.Press</w:t>
      </w:r>
    </w:p>
    <w:p w14:paraId="67E14518" w14:textId="77777777" w:rsidR="009954ED" w:rsidRPr="009954ED" w:rsidRDefault="009954ED" w:rsidP="009954ED">
      <w:pPr>
        <w:autoSpaceDE/>
        <w:autoSpaceDN/>
        <w:spacing w:before="100" w:beforeAutospacing="1" w:after="100" w:afterAutospacing="1"/>
        <w:rPr>
          <w:rFonts w:ascii="Times" w:eastAsia="MS Mincho" w:hAnsi="Times"/>
          <w:sz w:val="20"/>
          <w:szCs w:val="20"/>
        </w:rPr>
      </w:pPr>
      <w:r w:rsidRPr="009954ED">
        <w:rPr>
          <w:rFonts w:ascii="Times" w:eastAsia="MS Mincho" w:hAnsi="Times"/>
          <w:sz w:val="20"/>
          <w:szCs w:val="20"/>
        </w:rPr>
        <w:t>08</w:t>
      </w:r>
      <w:r w:rsidRPr="009954ED">
        <w:rPr>
          <w:rFonts w:ascii="Times" w:eastAsia="MS Mincho" w:hAnsi="Times"/>
          <w:sz w:val="20"/>
          <w:szCs w:val="20"/>
          <w:vertAlign w:val="superscript"/>
        </w:rPr>
        <w:t>th</w:t>
      </w:r>
      <w:r w:rsidRPr="009954ED">
        <w:rPr>
          <w:rFonts w:ascii="Times" w:eastAsia="MS Mincho" w:hAnsi="Times"/>
          <w:sz w:val="20"/>
          <w:szCs w:val="20"/>
        </w:rPr>
        <w:t xml:space="preserve"> April 2020</w:t>
      </w:r>
    </w:p>
    <w:p w14:paraId="4824AB45" w14:textId="77777777" w:rsidR="009954ED" w:rsidRPr="009954ED" w:rsidRDefault="009954ED" w:rsidP="009954ED">
      <w:pPr>
        <w:autoSpaceDE/>
        <w:autoSpaceDN/>
        <w:spacing w:before="100" w:beforeAutospacing="1" w:after="100" w:afterAutospacing="1"/>
        <w:rPr>
          <w:rFonts w:ascii="Times" w:hAnsi="Times"/>
          <w:b/>
          <w:bCs/>
          <w:sz w:val="20"/>
          <w:szCs w:val="20"/>
        </w:rPr>
      </w:pPr>
      <w:r w:rsidRPr="009954ED">
        <w:rPr>
          <w:rFonts w:ascii="Times" w:hAnsi="Times"/>
          <w:b/>
          <w:bCs/>
          <w:sz w:val="20"/>
          <w:szCs w:val="20"/>
        </w:rPr>
        <w:t>8. Review date</w:t>
      </w:r>
    </w:p>
    <w:p w14:paraId="41CB5214" w14:textId="77777777" w:rsidR="009954ED" w:rsidRPr="009954ED" w:rsidRDefault="009954ED" w:rsidP="009954ED">
      <w:pPr>
        <w:autoSpaceDE/>
        <w:autoSpaceDN/>
        <w:spacing w:before="100" w:beforeAutospacing="1" w:after="100" w:afterAutospacing="1"/>
        <w:rPr>
          <w:rFonts w:ascii="Times" w:eastAsia="MS Mincho" w:hAnsi="Times"/>
          <w:sz w:val="20"/>
          <w:szCs w:val="20"/>
        </w:rPr>
      </w:pPr>
    </w:p>
    <w:tbl>
      <w:tblPr>
        <w:tblpPr w:leftFromText="60" w:rightFromText="60" w:vertAnchor="text"/>
        <w:tblW w:w="0" w:type="auto"/>
        <w:tblCellSpacing w:w="20" w:type="dxa"/>
        <w:tblCellMar>
          <w:top w:w="20" w:type="dxa"/>
          <w:left w:w="20" w:type="dxa"/>
          <w:bottom w:w="20" w:type="dxa"/>
          <w:right w:w="20" w:type="dxa"/>
        </w:tblCellMar>
        <w:tblLook w:val="04A0" w:firstRow="1" w:lastRow="0" w:firstColumn="1" w:lastColumn="0" w:noHBand="0" w:noVBand="1"/>
      </w:tblPr>
      <w:tblGrid>
        <w:gridCol w:w="10482"/>
      </w:tblGrid>
      <w:tr w:rsidR="009954ED" w:rsidRPr="009954ED" w14:paraId="1A0CEA36" w14:textId="77777777" w:rsidTr="005A159A">
        <w:trPr>
          <w:trHeight w:val="2000"/>
          <w:tblCellSpacing w:w="20" w:type="dxa"/>
        </w:trPr>
        <w:tc>
          <w:tcPr>
            <w:tcW w:w="0" w:type="auto"/>
            <w:hideMark/>
          </w:tcPr>
          <w:p w14:paraId="3018A534" w14:textId="77777777" w:rsidR="009954ED" w:rsidRPr="009954ED" w:rsidRDefault="009954ED" w:rsidP="009954ED">
            <w:pPr>
              <w:tabs>
                <w:tab w:val="left" w:pos="3094"/>
              </w:tabs>
              <w:autoSpaceDE/>
              <w:autoSpaceDN/>
              <w:spacing w:before="100" w:beforeAutospacing="1" w:after="100" w:afterAutospacing="1"/>
              <w:rPr>
                <w:rFonts w:ascii="Times" w:hAnsi="Times"/>
                <w:b/>
                <w:bCs/>
                <w:sz w:val="20"/>
                <w:szCs w:val="20"/>
              </w:rPr>
            </w:pPr>
          </w:p>
          <w:tbl>
            <w:tblPr>
              <w:tblpPr w:leftFromText="60" w:rightFromText="60" w:vertAnchor="text"/>
              <w:tblW w:w="0" w:type="auto"/>
              <w:tblCellSpacing w:w="20" w:type="dxa"/>
              <w:tblCellMar>
                <w:top w:w="20" w:type="dxa"/>
                <w:left w:w="20" w:type="dxa"/>
                <w:bottom w:w="20" w:type="dxa"/>
                <w:right w:w="20" w:type="dxa"/>
              </w:tblCellMar>
              <w:tblLook w:val="04A0" w:firstRow="1" w:lastRow="0" w:firstColumn="1" w:lastColumn="0" w:noHBand="0" w:noVBand="1"/>
            </w:tblPr>
            <w:tblGrid>
              <w:gridCol w:w="126"/>
            </w:tblGrid>
            <w:tr w:rsidR="009954ED" w:rsidRPr="009954ED" w14:paraId="11702104" w14:textId="77777777" w:rsidTr="005A159A">
              <w:trPr>
                <w:trHeight w:val="2000"/>
                <w:tblCellSpacing w:w="20" w:type="dxa"/>
              </w:trPr>
              <w:tc>
                <w:tcPr>
                  <w:tcW w:w="0" w:type="auto"/>
                  <w:hideMark/>
                </w:tcPr>
                <w:p w14:paraId="3C8690DC" w14:textId="77777777" w:rsidR="009954ED" w:rsidRPr="009954ED" w:rsidRDefault="009954ED" w:rsidP="009954ED">
                  <w:pPr>
                    <w:autoSpaceDE/>
                    <w:autoSpaceDN/>
                    <w:spacing w:before="100" w:beforeAutospacing="1" w:after="100" w:afterAutospacing="1"/>
                    <w:rPr>
                      <w:rFonts w:ascii="Times" w:hAnsi="Times"/>
                      <w:sz w:val="20"/>
                      <w:szCs w:val="20"/>
                    </w:rPr>
                  </w:pPr>
                </w:p>
              </w:tc>
            </w:tr>
          </w:tbl>
          <w:p w14:paraId="15AF48CF" w14:textId="77777777" w:rsidR="009954ED" w:rsidRPr="009954ED" w:rsidRDefault="009954ED" w:rsidP="009954ED">
            <w:pPr>
              <w:autoSpaceDE/>
              <w:autoSpaceDN/>
              <w:spacing w:before="100" w:beforeAutospacing="1" w:after="100" w:afterAutospacing="1"/>
              <w:jc w:val="center"/>
              <w:rPr>
                <w:rFonts w:ascii="Times" w:eastAsia="MS Mincho" w:hAnsi="Times"/>
                <w:sz w:val="20"/>
                <w:szCs w:val="20"/>
              </w:rPr>
            </w:pPr>
            <w:r w:rsidRPr="009954ED">
              <w:rPr>
                <w:rFonts w:ascii="Times" w:eastAsia="MS Mincho" w:hAnsi="Times"/>
                <w:b/>
                <w:bCs/>
                <w:sz w:val="20"/>
                <w:szCs w:val="20"/>
              </w:rPr>
              <w:t>SIMPLE RISK LEVEL ESTIMATION</w:t>
            </w:r>
          </w:p>
          <w:p w14:paraId="0088E314" w14:textId="77777777" w:rsidR="009954ED" w:rsidRPr="009954ED" w:rsidRDefault="009954ED" w:rsidP="009954ED">
            <w:pPr>
              <w:autoSpaceDE/>
              <w:autoSpaceDN/>
              <w:spacing w:before="100" w:beforeAutospacing="1" w:after="100" w:afterAutospacing="1"/>
              <w:rPr>
                <w:rFonts w:ascii="Times" w:eastAsia="MS Mincho" w:hAnsi="Times"/>
                <w:sz w:val="20"/>
                <w:szCs w:val="20"/>
              </w:rPr>
            </w:pPr>
            <w:r w:rsidRPr="009954ED">
              <w:rPr>
                <w:rFonts w:ascii="Times" w:eastAsia="MS Mincho" w:hAnsi="Times"/>
                <w:sz w:val="20"/>
                <w:szCs w:val="20"/>
              </w:rPr>
              <w:t>RISK LEVEL = (A) POSSIBLE SEVERITY OF HARM FROM THE HAZARD</w:t>
            </w:r>
            <w:r w:rsidRPr="009954ED">
              <w:rPr>
                <w:rFonts w:ascii="Times" w:eastAsia="MS Mincho" w:hAnsi="Times"/>
                <w:sz w:val="20"/>
                <w:szCs w:val="20"/>
              </w:rPr>
              <w:br/>
              <w:t xml:space="preserve">                          </w:t>
            </w:r>
            <w:r w:rsidRPr="009954ED">
              <w:rPr>
                <w:rFonts w:ascii="Times" w:eastAsia="MS Mincho" w:hAnsi="Times"/>
                <w:b/>
                <w:bCs/>
                <w:sz w:val="20"/>
                <w:szCs w:val="20"/>
              </w:rPr>
              <w:t>X</w:t>
            </w:r>
            <w:r w:rsidRPr="009954ED">
              <w:rPr>
                <w:rFonts w:ascii="Times" w:eastAsia="MS Mincho" w:hAnsi="Times"/>
                <w:sz w:val="20"/>
                <w:szCs w:val="20"/>
              </w:rPr>
              <w:t> (B)  LIKELIHOOD OF HARMFUL EVENT OCCURRING</w:t>
            </w:r>
            <w:r w:rsidRPr="009954ED">
              <w:rPr>
                <w:rFonts w:ascii="Times" w:eastAsia="MS Mincho" w:hAnsi="Times"/>
                <w:sz w:val="20"/>
                <w:szCs w:val="20"/>
              </w:rPr>
              <w:br/>
              <w:t>(A) POSSIBLE SEVERITY OF HARM            </w:t>
            </w:r>
            <w:r w:rsidRPr="009954ED">
              <w:rPr>
                <w:rFonts w:ascii="Times" w:eastAsia="MS Mincho" w:hAnsi="Times"/>
                <w:sz w:val="20"/>
                <w:szCs w:val="20"/>
              </w:rPr>
              <w:br/>
              <w:t>1 = Minor harm (&lt; 3 days off work)</w:t>
            </w:r>
            <w:r w:rsidRPr="009954ED">
              <w:rPr>
                <w:rFonts w:ascii="Times" w:eastAsia="MS Mincho" w:hAnsi="Times"/>
                <w:sz w:val="20"/>
                <w:szCs w:val="20"/>
              </w:rPr>
              <w:br/>
              <w:t>2 = Moderate  harm (&gt; 3 days off work)</w:t>
            </w:r>
            <w:r w:rsidRPr="009954ED">
              <w:rPr>
                <w:rFonts w:ascii="Times" w:eastAsia="MS Mincho" w:hAnsi="Times"/>
                <w:sz w:val="20"/>
                <w:szCs w:val="20"/>
              </w:rPr>
              <w:br/>
              <w:t>3 = Serious harm (death or major injury)</w:t>
            </w:r>
            <w:r w:rsidRPr="009954ED">
              <w:rPr>
                <w:rFonts w:ascii="Times" w:eastAsia="MS Mincho" w:hAnsi="Times"/>
                <w:sz w:val="20"/>
                <w:szCs w:val="20"/>
              </w:rPr>
              <w:br/>
            </w:r>
            <w:r w:rsidRPr="009954ED">
              <w:rPr>
                <w:rFonts w:ascii="Times" w:eastAsia="MS Mincho" w:hAnsi="Times"/>
                <w:sz w:val="20"/>
                <w:szCs w:val="20"/>
              </w:rPr>
              <w:br/>
              <w:t>(B) LIKELIHOOD OF HARMFUL EVENT (taking control measures into consideration)</w:t>
            </w:r>
            <w:r w:rsidRPr="009954ED">
              <w:rPr>
                <w:rFonts w:ascii="Times" w:eastAsia="MS Mincho" w:hAnsi="Times"/>
                <w:sz w:val="20"/>
                <w:szCs w:val="20"/>
              </w:rPr>
              <w:br/>
              <w:t>1 = An event that could result in harm of that severity is unlikely to occur</w:t>
            </w:r>
            <w:r w:rsidRPr="009954ED">
              <w:rPr>
                <w:rFonts w:ascii="Times" w:eastAsia="MS Mincho" w:hAnsi="Times"/>
                <w:sz w:val="20"/>
                <w:szCs w:val="20"/>
              </w:rPr>
              <w:br/>
              <w:t>2 = An event that could result in harm of that severity is has a reasonable chance of occurring</w:t>
            </w:r>
            <w:r w:rsidRPr="009954ED">
              <w:rPr>
                <w:rFonts w:ascii="Times" w:eastAsia="MS Mincho" w:hAnsi="Times"/>
                <w:sz w:val="20"/>
                <w:szCs w:val="20"/>
              </w:rPr>
              <w:br/>
              <w:t>3 = An event that could result in harm of that severity is likely to occur</w:t>
            </w:r>
            <w:r w:rsidRPr="009954ED">
              <w:rPr>
                <w:rFonts w:ascii="Times" w:eastAsia="MS Mincho" w:hAnsi="Times"/>
                <w:sz w:val="20"/>
                <w:szCs w:val="20"/>
              </w:rPr>
              <w:br/>
            </w:r>
            <w:r w:rsidRPr="009954ED">
              <w:rPr>
                <w:rFonts w:ascii="Times" w:eastAsia="MS Mincho" w:hAnsi="Times"/>
                <w:sz w:val="20"/>
                <w:szCs w:val="20"/>
              </w:rPr>
              <w:br/>
              <w:t>A RISK LEVEL (A x B) OF:</w:t>
            </w:r>
            <w:r w:rsidRPr="009954ED">
              <w:rPr>
                <w:rFonts w:ascii="Times" w:eastAsia="MS Mincho" w:hAnsi="Times"/>
                <w:sz w:val="20"/>
                <w:szCs w:val="20"/>
              </w:rPr>
              <w:br/>
              <w:t>6/9 = High Risk - Take immediate action to reduce risk by elimination or more controls</w:t>
            </w:r>
            <w:r w:rsidRPr="009954ED">
              <w:rPr>
                <w:rFonts w:ascii="Times" w:eastAsia="MS Mincho" w:hAnsi="Times"/>
                <w:sz w:val="20"/>
                <w:szCs w:val="20"/>
              </w:rPr>
              <w:br/>
              <w:t>4   = Medium Risk - Take action within a few days to reduce risk level by elimination or more controls</w:t>
            </w:r>
            <w:r w:rsidRPr="009954ED">
              <w:rPr>
                <w:rFonts w:ascii="Times" w:eastAsia="MS Mincho" w:hAnsi="Times"/>
                <w:sz w:val="20"/>
                <w:szCs w:val="20"/>
              </w:rPr>
              <w:br/>
              <w:t xml:space="preserve">2/3  = Low risk  - Accept </w:t>
            </w:r>
            <w:r w:rsidRPr="009954ED">
              <w:rPr>
                <w:rFonts w:ascii="Times" w:eastAsia="MS Mincho" w:hAnsi="Times"/>
                <w:b/>
                <w:bCs/>
                <w:sz w:val="20"/>
                <w:szCs w:val="20"/>
              </w:rPr>
              <w:t>unless</w:t>
            </w:r>
            <w:r w:rsidRPr="009954ED">
              <w:rPr>
                <w:rFonts w:ascii="Times" w:eastAsia="MS Mincho" w:hAnsi="Times"/>
                <w:sz w:val="20"/>
                <w:szCs w:val="20"/>
              </w:rPr>
              <w:t xml:space="preserve"> (B) i.e. LIKELIHOOD is marked 2/3.  If so, take action within a few days to reduce risk level by elimination or more controls. </w:t>
            </w:r>
            <w:r w:rsidRPr="009954ED">
              <w:rPr>
                <w:rFonts w:ascii="Times" w:eastAsia="MS Mincho" w:hAnsi="Times"/>
                <w:sz w:val="20"/>
                <w:szCs w:val="20"/>
              </w:rPr>
              <w:br/>
              <w:t>1 = Very Low Risk - Accept risk or take action to eliminate risk when resources allow</w:t>
            </w:r>
            <w:r w:rsidRPr="009954ED">
              <w:rPr>
                <w:rFonts w:ascii="Times" w:eastAsia="MS Mincho" w:hAnsi="Times"/>
                <w:sz w:val="20"/>
                <w:szCs w:val="20"/>
              </w:rPr>
              <w:br/>
              <w:t>A Frequency of Exposure  (FE) can also be introduced to further differentiate risk levels (FE x A x B)</w:t>
            </w:r>
            <w:r w:rsidRPr="009954ED">
              <w:rPr>
                <w:rFonts w:ascii="Times" w:eastAsia="MS Mincho" w:hAnsi="Times"/>
                <w:sz w:val="20"/>
                <w:szCs w:val="20"/>
              </w:rPr>
              <w:br/>
              <w:t>1 = Task carried out only infrequently (several months between tasks)</w:t>
            </w:r>
            <w:r w:rsidRPr="009954ED">
              <w:rPr>
                <w:rFonts w:ascii="Times" w:eastAsia="MS Mincho" w:hAnsi="Times"/>
                <w:sz w:val="20"/>
                <w:szCs w:val="20"/>
              </w:rPr>
              <w:br/>
              <w:t>2 = Task carried our weekly - monthly</w:t>
            </w:r>
            <w:r w:rsidRPr="009954ED">
              <w:rPr>
                <w:rFonts w:ascii="Times" w:eastAsia="MS Mincho" w:hAnsi="Times"/>
                <w:sz w:val="20"/>
                <w:szCs w:val="20"/>
              </w:rPr>
              <w:br/>
              <w:t>3 = Task carried out daily daily or even more often</w:t>
            </w:r>
          </w:p>
          <w:p w14:paraId="1E7C1A62" w14:textId="77777777" w:rsidR="009954ED" w:rsidRPr="009954ED" w:rsidRDefault="009954ED" w:rsidP="009954ED">
            <w:pPr>
              <w:autoSpaceDE/>
              <w:autoSpaceDN/>
              <w:spacing w:before="100" w:beforeAutospacing="1" w:after="100" w:afterAutospacing="1"/>
              <w:rPr>
                <w:rFonts w:ascii="Times" w:hAnsi="Times"/>
                <w:sz w:val="20"/>
                <w:szCs w:val="20"/>
              </w:rPr>
            </w:pPr>
          </w:p>
        </w:tc>
      </w:tr>
    </w:tbl>
    <w:p w14:paraId="7C81D8F7" w14:textId="77777777" w:rsidR="009954ED" w:rsidRPr="009954ED" w:rsidRDefault="009954ED" w:rsidP="009954ED">
      <w:pPr>
        <w:autoSpaceDE/>
        <w:autoSpaceDN/>
        <w:rPr>
          <w:rFonts w:ascii="Calibri" w:eastAsia="MS Mincho" w:hAnsi="Calibri"/>
          <w:sz w:val="24"/>
          <w:szCs w:val="24"/>
        </w:rPr>
      </w:pPr>
    </w:p>
    <w:p w14:paraId="1C6D7EE5" w14:textId="77777777" w:rsidR="009954ED" w:rsidRPr="009954ED" w:rsidRDefault="009954ED" w:rsidP="009954ED">
      <w:pPr>
        <w:autoSpaceDE/>
        <w:autoSpaceDN/>
        <w:spacing w:before="100" w:beforeAutospacing="1" w:after="100" w:afterAutospacing="1"/>
        <w:rPr>
          <w:rFonts w:ascii="Times" w:eastAsia="MS Mincho" w:hAnsi="Times"/>
          <w:sz w:val="20"/>
          <w:szCs w:val="20"/>
        </w:rPr>
      </w:pPr>
    </w:p>
    <w:p w14:paraId="2FA9DC80" w14:textId="77777777" w:rsidR="009954ED" w:rsidRPr="009954ED" w:rsidRDefault="009954ED" w:rsidP="009954ED">
      <w:pPr>
        <w:autoSpaceDE/>
        <w:autoSpaceDN/>
        <w:rPr>
          <w:rFonts w:ascii="Calibri" w:eastAsia="MS Mincho" w:hAnsi="Calibri"/>
          <w:sz w:val="24"/>
          <w:szCs w:val="24"/>
        </w:rPr>
      </w:pPr>
    </w:p>
    <w:p w14:paraId="1312D1C8" w14:textId="77777777" w:rsidR="004504DE" w:rsidRPr="009954ED" w:rsidRDefault="004504DE" w:rsidP="002B2682">
      <w:pPr>
        <w:autoSpaceDE/>
        <w:autoSpaceDN/>
        <w:rPr>
          <w:rFonts w:ascii="Calibri" w:hAnsi="Calibri" w:cstheme="majorHAnsi"/>
          <w:sz w:val="24"/>
          <w:szCs w:val="24"/>
        </w:rPr>
      </w:pPr>
    </w:p>
    <w:p w14:paraId="4BBE7986" w14:textId="337F3E51" w:rsidR="004504DE" w:rsidRDefault="004504DE" w:rsidP="002B2682">
      <w:pPr>
        <w:autoSpaceDE/>
        <w:autoSpaceDN/>
        <w:rPr>
          <w:rFonts w:ascii="Calibri" w:hAnsi="Calibri" w:cstheme="majorHAnsi"/>
          <w:sz w:val="24"/>
          <w:szCs w:val="24"/>
          <w:lang w:val="en-US"/>
        </w:rPr>
      </w:pPr>
    </w:p>
    <w:p w14:paraId="3386873D" w14:textId="26B9BAE9" w:rsidR="004504DE" w:rsidRDefault="004504DE" w:rsidP="002B2682">
      <w:pPr>
        <w:autoSpaceDE/>
        <w:autoSpaceDN/>
        <w:rPr>
          <w:rFonts w:ascii="Calibri" w:hAnsi="Calibri" w:cstheme="majorHAnsi"/>
          <w:sz w:val="24"/>
          <w:szCs w:val="24"/>
          <w:lang w:val="en-US"/>
        </w:rPr>
      </w:pPr>
    </w:p>
    <w:p w14:paraId="3E44457A" w14:textId="17553409" w:rsidR="004504DE" w:rsidRDefault="004504DE" w:rsidP="002B2682">
      <w:pPr>
        <w:autoSpaceDE/>
        <w:autoSpaceDN/>
        <w:rPr>
          <w:rFonts w:ascii="Calibri" w:hAnsi="Calibri" w:cstheme="majorHAnsi"/>
          <w:sz w:val="24"/>
          <w:szCs w:val="24"/>
          <w:lang w:val="en-US"/>
        </w:rPr>
      </w:pPr>
    </w:p>
    <w:p w14:paraId="5269D8F9" w14:textId="77777777" w:rsidR="004504DE" w:rsidRPr="004504DE" w:rsidRDefault="004504DE" w:rsidP="004504DE">
      <w:pPr>
        <w:autoSpaceDE/>
        <w:autoSpaceDN/>
        <w:jc w:val="center"/>
        <w:rPr>
          <w:rFonts w:ascii="Calibri" w:hAnsi="Calibri" w:cstheme="majorHAnsi"/>
          <w:b/>
          <w:sz w:val="24"/>
          <w:szCs w:val="24"/>
          <w:lang w:val="en-US"/>
        </w:rPr>
      </w:pPr>
      <w:r w:rsidRPr="004504DE">
        <w:rPr>
          <w:rFonts w:ascii="Calibri" w:hAnsi="Calibri" w:cstheme="majorHAnsi"/>
          <w:b/>
          <w:sz w:val="24"/>
          <w:szCs w:val="24"/>
          <w:lang w:val="en-US"/>
        </w:rPr>
        <w:t>Departmental Ethics Committee</w:t>
      </w:r>
    </w:p>
    <w:p w14:paraId="41B5A824" w14:textId="77777777" w:rsidR="004504DE" w:rsidRPr="004504DE" w:rsidRDefault="004504DE" w:rsidP="004504DE">
      <w:pPr>
        <w:autoSpaceDE/>
        <w:autoSpaceDN/>
        <w:jc w:val="center"/>
        <w:rPr>
          <w:rFonts w:ascii="Calibri" w:hAnsi="Calibri" w:cstheme="majorHAnsi"/>
          <w:b/>
          <w:sz w:val="24"/>
          <w:szCs w:val="24"/>
          <w:lang w:val="en-US"/>
        </w:rPr>
      </w:pPr>
      <w:r w:rsidRPr="004504DE">
        <w:rPr>
          <w:rFonts w:ascii="Calibri" w:hAnsi="Calibri" w:cstheme="majorHAnsi"/>
          <w:b/>
          <w:sz w:val="24"/>
          <w:szCs w:val="24"/>
          <w:lang w:val="en-US"/>
        </w:rPr>
        <w:t>DEPARTMENT OF PSYCHOLOGICAL SCIENCES</w:t>
      </w:r>
    </w:p>
    <w:p w14:paraId="71004531" w14:textId="77777777" w:rsidR="004504DE" w:rsidRPr="004504DE" w:rsidRDefault="004504DE" w:rsidP="004504DE">
      <w:pPr>
        <w:autoSpaceDE/>
        <w:autoSpaceDN/>
        <w:jc w:val="center"/>
        <w:rPr>
          <w:rFonts w:ascii="Calibri" w:hAnsi="Calibri" w:cstheme="majorHAnsi"/>
          <w:b/>
          <w:sz w:val="24"/>
          <w:szCs w:val="24"/>
          <w:lang w:val="en-US"/>
        </w:rPr>
      </w:pPr>
      <w:r w:rsidRPr="004504DE">
        <w:rPr>
          <w:rFonts w:ascii="Calibri" w:hAnsi="Calibri" w:cstheme="majorHAnsi"/>
          <w:b/>
          <w:sz w:val="24"/>
          <w:szCs w:val="24"/>
          <w:lang w:val="en-US"/>
        </w:rPr>
        <w:t>BIRKBECK COLLEGE UNIVERSITY OF LONDON</w:t>
      </w:r>
    </w:p>
    <w:p w14:paraId="326B5A05" w14:textId="6968FDEC" w:rsidR="004504DE" w:rsidRPr="004504DE" w:rsidRDefault="004504DE" w:rsidP="004504DE">
      <w:pPr>
        <w:autoSpaceDE/>
        <w:autoSpaceDN/>
        <w:jc w:val="center"/>
        <w:rPr>
          <w:rFonts w:ascii="Calibri" w:hAnsi="Calibri" w:cstheme="majorHAnsi"/>
          <w:b/>
          <w:sz w:val="24"/>
          <w:szCs w:val="24"/>
          <w:lang w:val="en-US"/>
        </w:rPr>
      </w:pPr>
      <w:r w:rsidRPr="004504DE">
        <w:rPr>
          <w:rFonts w:ascii="Calibri" w:hAnsi="Calibri" w:cstheme="majorHAnsi"/>
          <w:b/>
          <w:sz w:val="24"/>
          <w:szCs w:val="24"/>
          <w:lang w:val="en-US"/>
        </w:rPr>
        <w:t>CLASSIFICATION OF RESEARCH PROPOSAL</w:t>
      </w:r>
    </w:p>
    <w:p w14:paraId="7BE22B0F" w14:textId="77777777" w:rsidR="004504DE" w:rsidRPr="004504DE" w:rsidRDefault="004504DE" w:rsidP="004504DE">
      <w:pPr>
        <w:autoSpaceDE/>
        <w:autoSpaceDN/>
        <w:jc w:val="center"/>
        <w:rPr>
          <w:rFonts w:ascii="Calibri" w:hAnsi="Calibri" w:cstheme="majorHAnsi"/>
          <w:sz w:val="24"/>
          <w:szCs w:val="24"/>
          <w:lang w:val="en-US"/>
        </w:rPr>
      </w:pPr>
    </w:p>
    <w:p w14:paraId="5B6936F9" w14:textId="77777777" w:rsidR="004504DE" w:rsidRPr="004504DE" w:rsidRDefault="004504DE" w:rsidP="004504DE">
      <w:pPr>
        <w:autoSpaceDE/>
        <w:autoSpaceDN/>
        <w:rPr>
          <w:rFonts w:ascii="Calibri" w:hAnsi="Calibri" w:cstheme="majorHAnsi"/>
          <w:sz w:val="24"/>
          <w:szCs w:val="24"/>
          <w:lang w:val="en-US"/>
        </w:rPr>
      </w:pPr>
      <w:r w:rsidRPr="004504DE">
        <w:rPr>
          <w:rFonts w:ascii="Calibri" w:hAnsi="Calibri" w:cstheme="majorHAnsi"/>
          <w:b/>
          <w:sz w:val="24"/>
          <w:szCs w:val="24"/>
          <w:lang w:val="en-US"/>
        </w:rPr>
        <w:t>Date of approval:</w:t>
      </w:r>
      <w:r w:rsidRPr="004504DE">
        <w:rPr>
          <w:rFonts w:ascii="Calibri" w:hAnsi="Calibri" w:cstheme="majorHAnsi"/>
          <w:sz w:val="24"/>
          <w:szCs w:val="24"/>
          <w:lang w:val="en-US"/>
        </w:rPr>
        <w:t xml:space="preserve"> 09/09/2019</w:t>
      </w:r>
    </w:p>
    <w:p w14:paraId="6E6EE165" w14:textId="77777777" w:rsidR="004504DE" w:rsidRPr="004504DE" w:rsidRDefault="004504DE" w:rsidP="004504DE">
      <w:pPr>
        <w:autoSpaceDE/>
        <w:autoSpaceDN/>
        <w:rPr>
          <w:rFonts w:ascii="Calibri" w:hAnsi="Calibri" w:cstheme="majorHAnsi"/>
          <w:sz w:val="24"/>
          <w:szCs w:val="24"/>
          <w:lang w:val="en-US"/>
        </w:rPr>
      </w:pPr>
      <w:r w:rsidRPr="004504DE">
        <w:rPr>
          <w:rFonts w:ascii="Calibri" w:hAnsi="Calibri" w:cstheme="majorHAnsi"/>
          <w:b/>
          <w:sz w:val="24"/>
          <w:szCs w:val="24"/>
          <w:lang w:val="en-US"/>
        </w:rPr>
        <w:t>Supervisor:</w:t>
      </w:r>
      <w:r w:rsidRPr="004504DE">
        <w:rPr>
          <w:rFonts w:ascii="Calibri" w:hAnsi="Calibri" w:cstheme="majorHAnsi"/>
          <w:sz w:val="24"/>
          <w:szCs w:val="24"/>
          <w:lang w:val="en-US"/>
        </w:rPr>
        <w:t xml:space="preserve"> Clare Press</w:t>
      </w:r>
    </w:p>
    <w:p w14:paraId="0F887DFF" w14:textId="441207F5" w:rsidR="004504DE" w:rsidRPr="004504DE" w:rsidRDefault="004504DE" w:rsidP="004504DE">
      <w:pPr>
        <w:autoSpaceDE/>
        <w:autoSpaceDN/>
        <w:rPr>
          <w:rFonts w:ascii="Calibri" w:hAnsi="Calibri" w:cstheme="majorHAnsi"/>
          <w:sz w:val="24"/>
          <w:szCs w:val="24"/>
          <w:lang w:val="en-US"/>
        </w:rPr>
      </w:pPr>
      <w:r w:rsidRPr="004504DE">
        <w:rPr>
          <w:rFonts w:ascii="Calibri" w:hAnsi="Calibri" w:cstheme="majorHAnsi"/>
          <w:b/>
          <w:sz w:val="24"/>
          <w:szCs w:val="24"/>
          <w:lang w:val="en-US"/>
        </w:rPr>
        <w:t>Investigator(s):</w:t>
      </w:r>
      <w:r w:rsidRPr="004504DE">
        <w:rPr>
          <w:rFonts w:ascii="Calibri" w:hAnsi="Calibri" w:cstheme="majorHAnsi"/>
          <w:sz w:val="24"/>
          <w:szCs w:val="24"/>
          <w:lang w:val="en-US"/>
        </w:rPr>
        <w:t xml:space="preserve"> Dr Daniel Yon, </w:t>
      </w:r>
      <w:r>
        <w:rPr>
          <w:rFonts w:ascii="Calibri" w:hAnsi="Calibri" w:cstheme="majorHAnsi"/>
          <w:sz w:val="24"/>
          <w:szCs w:val="24"/>
          <w:lang w:val="en-US"/>
        </w:rPr>
        <w:t xml:space="preserve">James Chard, Emily Thomas, Carl </w:t>
      </w:r>
      <w:r w:rsidRPr="004504DE">
        <w:rPr>
          <w:rFonts w:ascii="Calibri" w:hAnsi="Calibri" w:cstheme="majorHAnsi"/>
          <w:sz w:val="24"/>
          <w:szCs w:val="24"/>
          <w:lang w:val="en-US"/>
        </w:rPr>
        <w:t>Bunce</w:t>
      </w:r>
    </w:p>
    <w:p w14:paraId="025658E3" w14:textId="77777777" w:rsidR="004504DE" w:rsidRPr="004504DE" w:rsidRDefault="004504DE" w:rsidP="004504DE">
      <w:pPr>
        <w:autoSpaceDE/>
        <w:autoSpaceDN/>
        <w:rPr>
          <w:rFonts w:ascii="Calibri" w:hAnsi="Calibri" w:cstheme="majorHAnsi"/>
          <w:sz w:val="24"/>
          <w:szCs w:val="24"/>
          <w:lang w:val="en-US"/>
        </w:rPr>
      </w:pPr>
      <w:r w:rsidRPr="004504DE">
        <w:rPr>
          <w:rFonts w:ascii="Calibri" w:hAnsi="Calibri" w:cstheme="majorHAnsi"/>
          <w:b/>
          <w:sz w:val="24"/>
          <w:szCs w:val="24"/>
          <w:lang w:val="en-US"/>
        </w:rPr>
        <w:t xml:space="preserve">Reference Number: </w:t>
      </w:r>
      <w:r w:rsidRPr="004504DE">
        <w:rPr>
          <w:rFonts w:ascii="Calibri" w:hAnsi="Calibri" w:cstheme="majorHAnsi"/>
          <w:sz w:val="24"/>
          <w:szCs w:val="24"/>
          <w:lang w:val="en-US"/>
        </w:rPr>
        <w:t>1812000</w:t>
      </w:r>
    </w:p>
    <w:p w14:paraId="459CA740" w14:textId="42CF3FDA" w:rsidR="004504DE" w:rsidRDefault="004504DE" w:rsidP="004504DE">
      <w:pPr>
        <w:autoSpaceDE/>
        <w:autoSpaceDN/>
        <w:rPr>
          <w:rFonts w:ascii="Calibri" w:hAnsi="Calibri" w:cstheme="majorHAnsi"/>
          <w:sz w:val="24"/>
          <w:szCs w:val="24"/>
          <w:lang w:val="en-US"/>
        </w:rPr>
      </w:pPr>
      <w:r w:rsidRPr="004504DE">
        <w:rPr>
          <w:rFonts w:ascii="Calibri" w:hAnsi="Calibri" w:cstheme="majorHAnsi"/>
          <w:b/>
          <w:sz w:val="24"/>
          <w:szCs w:val="24"/>
          <w:lang w:val="en-US"/>
        </w:rPr>
        <w:t>Title of project:</w:t>
      </w:r>
      <w:r>
        <w:rPr>
          <w:rFonts w:ascii="Calibri" w:hAnsi="Calibri" w:cstheme="majorHAnsi"/>
          <w:sz w:val="24"/>
          <w:szCs w:val="24"/>
          <w:lang w:val="en-US"/>
        </w:rPr>
        <w:t xml:space="preserve"> Motor contributions to perception</w:t>
      </w:r>
    </w:p>
    <w:p w14:paraId="23D15AC6" w14:textId="77777777" w:rsidR="004504DE" w:rsidRPr="004504DE" w:rsidRDefault="004504DE" w:rsidP="004504DE">
      <w:pPr>
        <w:autoSpaceDE/>
        <w:autoSpaceDN/>
        <w:rPr>
          <w:rFonts w:ascii="Calibri" w:hAnsi="Calibri" w:cstheme="majorHAnsi"/>
          <w:sz w:val="24"/>
          <w:szCs w:val="24"/>
          <w:lang w:val="en-US"/>
        </w:rPr>
      </w:pPr>
    </w:p>
    <w:p w14:paraId="25C9113B" w14:textId="77777777" w:rsidR="004504DE" w:rsidRPr="004504DE" w:rsidRDefault="004504DE" w:rsidP="004504DE">
      <w:pPr>
        <w:autoSpaceDE/>
        <w:autoSpaceDN/>
        <w:rPr>
          <w:rFonts w:ascii="Calibri" w:hAnsi="Calibri" w:cstheme="majorHAnsi"/>
          <w:sz w:val="24"/>
          <w:szCs w:val="24"/>
          <w:lang w:val="en-US"/>
        </w:rPr>
      </w:pPr>
      <w:r w:rsidRPr="004504DE">
        <w:rPr>
          <w:rFonts w:ascii="Calibri" w:hAnsi="Calibri" w:cstheme="majorHAnsi"/>
          <w:sz w:val="24"/>
          <w:szCs w:val="24"/>
          <w:lang w:val="en-US"/>
        </w:rPr>
        <w:t>Dear Clare,</w:t>
      </w:r>
    </w:p>
    <w:p w14:paraId="6BB0EC9C" w14:textId="77777777" w:rsidR="004504DE" w:rsidRDefault="004504DE" w:rsidP="004504DE">
      <w:pPr>
        <w:autoSpaceDE/>
        <w:autoSpaceDN/>
        <w:rPr>
          <w:rFonts w:ascii="Calibri" w:hAnsi="Calibri" w:cstheme="majorHAnsi"/>
          <w:sz w:val="24"/>
          <w:szCs w:val="24"/>
          <w:lang w:val="en-US"/>
        </w:rPr>
      </w:pPr>
    </w:p>
    <w:p w14:paraId="70321415" w14:textId="148404A3" w:rsidR="004504DE" w:rsidRPr="004504DE" w:rsidRDefault="004504DE" w:rsidP="004504DE">
      <w:pPr>
        <w:autoSpaceDE/>
        <w:autoSpaceDN/>
        <w:rPr>
          <w:rFonts w:ascii="Calibri" w:hAnsi="Calibri" w:cstheme="majorHAnsi"/>
          <w:sz w:val="24"/>
          <w:szCs w:val="24"/>
          <w:lang w:val="en-US"/>
        </w:rPr>
      </w:pPr>
      <w:r w:rsidRPr="004504DE">
        <w:rPr>
          <w:rFonts w:ascii="Calibri" w:hAnsi="Calibri" w:cstheme="majorHAnsi"/>
          <w:sz w:val="24"/>
          <w:szCs w:val="24"/>
          <w:lang w:val="en-US"/>
        </w:rPr>
        <w:t>The above application has been given ethical appr</w:t>
      </w:r>
      <w:r>
        <w:rPr>
          <w:rFonts w:ascii="Calibri" w:hAnsi="Calibri" w:cstheme="majorHAnsi"/>
          <w:sz w:val="24"/>
          <w:szCs w:val="24"/>
          <w:lang w:val="en-US"/>
        </w:rPr>
        <w:t xml:space="preserve">oval by the departmental ethics </w:t>
      </w:r>
      <w:r w:rsidRPr="004504DE">
        <w:rPr>
          <w:rFonts w:ascii="Calibri" w:hAnsi="Calibri" w:cstheme="majorHAnsi"/>
          <w:sz w:val="24"/>
          <w:szCs w:val="24"/>
          <w:lang w:val="en-US"/>
        </w:rPr>
        <w:t>committee.</w:t>
      </w:r>
    </w:p>
    <w:p w14:paraId="1019793C" w14:textId="77777777" w:rsidR="004504DE" w:rsidRDefault="004504DE" w:rsidP="004504DE">
      <w:pPr>
        <w:autoSpaceDE/>
        <w:autoSpaceDN/>
        <w:rPr>
          <w:rFonts w:ascii="Calibri" w:hAnsi="Calibri" w:cstheme="majorHAnsi"/>
          <w:sz w:val="24"/>
          <w:szCs w:val="24"/>
          <w:lang w:val="en-US"/>
        </w:rPr>
      </w:pPr>
    </w:p>
    <w:p w14:paraId="67F0FCB7" w14:textId="6915E970" w:rsidR="004504DE" w:rsidRPr="004504DE" w:rsidRDefault="004504DE" w:rsidP="004504DE">
      <w:pPr>
        <w:autoSpaceDE/>
        <w:autoSpaceDN/>
        <w:rPr>
          <w:rFonts w:ascii="Calibri" w:hAnsi="Calibri" w:cstheme="majorHAnsi"/>
          <w:sz w:val="24"/>
          <w:szCs w:val="24"/>
          <w:lang w:val="en-US"/>
        </w:rPr>
      </w:pPr>
      <w:r w:rsidRPr="004504DE">
        <w:rPr>
          <w:rFonts w:ascii="Calibri" w:hAnsi="Calibri" w:cstheme="majorHAnsi"/>
          <w:sz w:val="24"/>
          <w:szCs w:val="24"/>
          <w:lang w:val="en-US"/>
        </w:rPr>
        <w:t>You should be aware that it is your responsi</w:t>
      </w:r>
      <w:r>
        <w:rPr>
          <w:rFonts w:ascii="Calibri" w:hAnsi="Calibri" w:cstheme="majorHAnsi"/>
          <w:sz w:val="24"/>
          <w:szCs w:val="24"/>
          <w:lang w:val="en-US"/>
        </w:rPr>
        <w:t xml:space="preserve">bility to report any unexpected </w:t>
      </w:r>
      <w:r w:rsidRPr="004504DE">
        <w:rPr>
          <w:rFonts w:ascii="Calibri" w:hAnsi="Calibri" w:cstheme="majorHAnsi"/>
          <w:sz w:val="24"/>
          <w:szCs w:val="24"/>
          <w:lang w:val="en-US"/>
        </w:rPr>
        <w:t>problems or events arising from the r</w:t>
      </w:r>
      <w:r>
        <w:rPr>
          <w:rFonts w:ascii="Calibri" w:hAnsi="Calibri" w:cstheme="majorHAnsi"/>
          <w:sz w:val="24"/>
          <w:szCs w:val="24"/>
          <w:lang w:val="en-US"/>
        </w:rPr>
        <w:t xml:space="preserve">esearch that might have adverse </w:t>
      </w:r>
      <w:r w:rsidRPr="004504DE">
        <w:rPr>
          <w:rFonts w:ascii="Calibri" w:hAnsi="Calibri" w:cstheme="majorHAnsi"/>
          <w:sz w:val="24"/>
          <w:szCs w:val="24"/>
          <w:lang w:val="en-US"/>
        </w:rPr>
        <w:t>consequences for you and/or your participants. In the</w:t>
      </w:r>
      <w:r>
        <w:rPr>
          <w:rFonts w:ascii="Calibri" w:hAnsi="Calibri" w:cstheme="majorHAnsi"/>
          <w:sz w:val="24"/>
          <w:szCs w:val="24"/>
          <w:lang w:val="en-US"/>
        </w:rPr>
        <w:t xml:space="preserve"> first instance, please discuss </w:t>
      </w:r>
      <w:r w:rsidRPr="004504DE">
        <w:rPr>
          <w:rFonts w:ascii="Calibri" w:hAnsi="Calibri" w:cstheme="majorHAnsi"/>
          <w:sz w:val="24"/>
          <w:szCs w:val="24"/>
          <w:lang w:val="en-US"/>
        </w:rPr>
        <w:t xml:space="preserve">with your supervisor who will advise you as </w:t>
      </w:r>
      <w:r>
        <w:rPr>
          <w:rFonts w:ascii="Calibri" w:hAnsi="Calibri" w:cstheme="majorHAnsi"/>
          <w:sz w:val="24"/>
          <w:szCs w:val="24"/>
          <w:lang w:val="en-US"/>
        </w:rPr>
        <w:t xml:space="preserve">to whether the problem causes a change to the </w:t>
      </w:r>
      <w:r w:rsidRPr="004504DE">
        <w:rPr>
          <w:rFonts w:ascii="Calibri" w:hAnsi="Calibri" w:cstheme="majorHAnsi"/>
          <w:sz w:val="24"/>
          <w:szCs w:val="24"/>
          <w:lang w:val="en-US"/>
        </w:rPr>
        <w:t>planned research and needs fu</w:t>
      </w:r>
      <w:r>
        <w:rPr>
          <w:rFonts w:ascii="Calibri" w:hAnsi="Calibri" w:cstheme="majorHAnsi"/>
          <w:sz w:val="24"/>
          <w:szCs w:val="24"/>
          <w:lang w:val="en-US"/>
        </w:rPr>
        <w:t xml:space="preserve">rther ethical approval from the </w:t>
      </w:r>
      <w:r w:rsidRPr="004504DE">
        <w:rPr>
          <w:rFonts w:ascii="Calibri" w:hAnsi="Calibri" w:cstheme="majorHAnsi"/>
          <w:sz w:val="24"/>
          <w:szCs w:val="24"/>
          <w:lang w:val="en-US"/>
        </w:rPr>
        <w:t>committee. If so, please submit a revis</w:t>
      </w:r>
      <w:r>
        <w:rPr>
          <w:rFonts w:ascii="Calibri" w:hAnsi="Calibri" w:cstheme="majorHAnsi"/>
          <w:sz w:val="24"/>
          <w:szCs w:val="24"/>
          <w:lang w:val="en-US"/>
        </w:rPr>
        <w:t xml:space="preserve">ed </w:t>
      </w:r>
      <w:r w:rsidRPr="004504DE">
        <w:rPr>
          <w:rFonts w:ascii="Calibri" w:hAnsi="Calibri" w:cstheme="majorHAnsi"/>
          <w:sz w:val="24"/>
          <w:szCs w:val="24"/>
          <w:lang w:val="en-US"/>
        </w:rPr>
        <w:t>applicatio</w:t>
      </w:r>
      <w:r>
        <w:rPr>
          <w:rFonts w:ascii="Calibri" w:hAnsi="Calibri" w:cstheme="majorHAnsi"/>
          <w:sz w:val="24"/>
          <w:szCs w:val="24"/>
          <w:lang w:val="en-US"/>
        </w:rPr>
        <w:t xml:space="preserve">n giving details of why this is </w:t>
      </w:r>
      <w:r w:rsidRPr="004504DE">
        <w:rPr>
          <w:rFonts w:ascii="Calibri" w:hAnsi="Calibri" w:cstheme="majorHAnsi"/>
          <w:sz w:val="24"/>
          <w:szCs w:val="24"/>
          <w:lang w:val="en-US"/>
        </w:rPr>
        <w:t>necessary.</w:t>
      </w:r>
    </w:p>
    <w:p w14:paraId="7C76E20E" w14:textId="77777777" w:rsidR="004504DE" w:rsidRDefault="004504DE" w:rsidP="004504DE">
      <w:pPr>
        <w:autoSpaceDE/>
        <w:autoSpaceDN/>
        <w:rPr>
          <w:rFonts w:ascii="Calibri" w:hAnsi="Calibri" w:cstheme="majorHAnsi"/>
          <w:sz w:val="24"/>
          <w:szCs w:val="24"/>
          <w:lang w:val="en-US"/>
        </w:rPr>
      </w:pPr>
    </w:p>
    <w:p w14:paraId="051A1F8F" w14:textId="70780FAC" w:rsidR="004504DE" w:rsidRPr="004504DE" w:rsidRDefault="004504DE" w:rsidP="004504DE">
      <w:pPr>
        <w:autoSpaceDE/>
        <w:autoSpaceDN/>
        <w:rPr>
          <w:rFonts w:ascii="Calibri" w:hAnsi="Calibri" w:cstheme="majorHAnsi"/>
          <w:sz w:val="24"/>
          <w:szCs w:val="24"/>
          <w:lang w:val="en-US"/>
        </w:rPr>
      </w:pPr>
      <w:r w:rsidRPr="004504DE">
        <w:rPr>
          <w:rFonts w:ascii="Calibri" w:hAnsi="Calibri" w:cstheme="majorHAnsi"/>
          <w:sz w:val="24"/>
          <w:szCs w:val="24"/>
          <w:lang w:val="en-US"/>
        </w:rPr>
        <w:t>Approval for this study expires Sept 2022. If the stud</w:t>
      </w:r>
      <w:r>
        <w:rPr>
          <w:rFonts w:ascii="Calibri" w:hAnsi="Calibri" w:cstheme="majorHAnsi"/>
          <w:sz w:val="24"/>
          <w:szCs w:val="24"/>
          <w:lang w:val="en-US"/>
        </w:rPr>
        <w:t xml:space="preserve">y is still ongoing at this time </w:t>
      </w:r>
      <w:r w:rsidRPr="004504DE">
        <w:rPr>
          <w:rFonts w:ascii="Calibri" w:hAnsi="Calibri" w:cstheme="majorHAnsi"/>
          <w:sz w:val="24"/>
          <w:szCs w:val="24"/>
          <w:lang w:val="en-US"/>
        </w:rPr>
        <w:t>please submit a renewal of ethical approva</w:t>
      </w:r>
      <w:r>
        <w:rPr>
          <w:rFonts w:ascii="Calibri" w:hAnsi="Calibri" w:cstheme="majorHAnsi"/>
          <w:sz w:val="24"/>
          <w:szCs w:val="24"/>
          <w:lang w:val="en-US"/>
        </w:rPr>
        <w:t xml:space="preserve">l form that can be found on the </w:t>
      </w:r>
      <w:r w:rsidRPr="004504DE">
        <w:rPr>
          <w:rFonts w:ascii="Calibri" w:hAnsi="Calibri" w:cstheme="majorHAnsi"/>
          <w:sz w:val="24"/>
          <w:szCs w:val="24"/>
          <w:lang w:val="en-US"/>
        </w:rPr>
        <w:t>departmental webpage.</w:t>
      </w:r>
    </w:p>
    <w:p w14:paraId="523B762B" w14:textId="77777777" w:rsidR="004504DE" w:rsidRDefault="004504DE" w:rsidP="004504DE">
      <w:pPr>
        <w:autoSpaceDE/>
        <w:autoSpaceDN/>
        <w:rPr>
          <w:rFonts w:ascii="Calibri" w:hAnsi="Calibri" w:cstheme="majorHAnsi"/>
          <w:sz w:val="24"/>
          <w:szCs w:val="24"/>
          <w:lang w:val="en-US"/>
        </w:rPr>
      </w:pPr>
    </w:p>
    <w:p w14:paraId="56395BF6" w14:textId="325DC42B" w:rsidR="004504DE" w:rsidRPr="004504DE" w:rsidRDefault="004504DE" w:rsidP="004504DE">
      <w:pPr>
        <w:autoSpaceDE/>
        <w:autoSpaceDN/>
        <w:rPr>
          <w:rFonts w:ascii="Calibri" w:hAnsi="Calibri" w:cstheme="majorHAnsi"/>
          <w:sz w:val="24"/>
          <w:szCs w:val="24"/>
          <w:lang w:val="en-US"/>
        </w:rPr>
      </w:pPr>
      <w:r w:rsidRPr="004504DE">
        <w:rPr>
          <w:rFonts w:ascii="Calibri" w:hAnsi="Calibri" w:cstheme="majorHAnsi"/>
          <w:sz w:val="24"/>
          <w:szCs w:val="24"/>
          <w:lang w:val="en-US"/>
        </w:rPr>
        <w:t>Please retain this certificate for your records.</w:t>
      </w:r>
    </w:p>
    <w:p w14:paraId="6EAF6ACC" w14:textId="77777777" w:rsidR="004504DE" w:rsidRDefault="004504DE" w:rsidP="004504DE">
      <w:pPr>
        <w:autoSpaceDE/>
        <w:autoSpaceDN/>
        <w:rPr>
          <w:rFonts w:ascii="Calibri" w:hAnsi="Calibri" w:cstheme="majorHAnsi"/>
          <w:sz w:val="24"/>
          <w:szCs w:val="24"/>
          <w:lang w:val="en-US"/>
        </w:rPr>
      </w:pPr>
    </w:p>
    <w:p w14:paraId="7189C0E0" w14:textId="690B39A5" w:rsidR="004504DE" w:rsidRPr="004504DE" w:rsidRDefault="004504DE" w:rsidP="004504DE">
      <w:pPr>
        <w:autoSpaceDE/>
        <w:autoSpaceDN/>
        <w:rPr>
          <w:rFonts w:ascii="Calibri" w:hAnsi="Calibri" w:cstheme="majorHAnsi"/>
          <w:sz w:val="24"/>
          <w:szCs w:val="24"/>
          <w:lang w:val="en-US"/>
        </w:rPr>
      </w:pPr>
      <w:r w:rsidRPr="004504DE">
        <w:rPr>
          <w:rFonts w:ascii="Calibri" w:hAnsi="Calibri" w:cstheme="majorHAnsi"/>
          <w:sz w:val="24"/>
          <w:szCs w:val="24"/>
          <w:lang w:val="en-US"/>
        </w:rPr>
        <w:t>Good luck with the research.</w:t>
      </w:r>
    </w:p>
    <w:p w14:paraId="40C4988E" w14:textId="77777777" w:rsidR="004504DE" w:rsidRDefault="004504DE" w:rsidP="004504DE">
      <w:pPr>
        <w:autoSpaceDE/>
        <w:autoSpaceDN/>
        <w:rPr>
          <w:rFonts w:ascii="Calibri" w:hAnsi="Calibri" w:cstheme="majorHAnsi"/>
          <w:sz w:val="24"/>
          <w:szCs w:val="24"/>
          <w:lang w:val="en-US"/>
        </w:rPr>
      </w:pPr>
    </w:p>
    <w:p w14:paraId="4CB93E18" w14:textId="755E6138" w:rsidR="004504DE" w:rsidRPr="004504DE" w:rsidRDefault="004504DE" w:rsidP="004504DE">
      <w:pPr>
        <w:autoSpaceDE/>
        <w:autoSpaceDN/>
        <w:rPr>
          <w:rFonts w:ascii="Calibri" w:hAnsi="Calibri" w:cstheme="majorHAnsi"/>
          <w:sz w:val="24"/>
          <w:szCs w:val="24"/>
          <w:lang w:val="en-US"/>
        </w:rPr>
      </w:pPr>
      <w:r w:rsidRPr="004504DE">
        <w:rPr>
          <w:rFonts w:ascii="Calibri" w:hAnsi="Calibri" w:cstheme="majorHAnsi"/>
          <w:sz w:val="24"/>
          <w:szCs w:val="24"/>
          <w:lang w:val="en-US"/>
        </w:rPr>
        <w:t>Natasha Kirkham</w:t>
      </w:r>
    </w:p>
    <w:p w14:paraId="3ABA044D" w14:textId="79900E22" w:rsidR="004504DE" w:rsidRPr="002B2682" w:rsidRDefault="004504DE" w:rsidP="004504DE">
      <w:pPr>
        <w:autoSpaceDE/>
        <w:autoSpaceDN/>
        <w:rPr>
          <w:rFonts w:ascii="Calibri" w:hAnsi="Calibri" w:cstheme="majorHAnsi"/>
          <w:sz w:val="24"/>
          <w:szCs w:val="24"/>
          <w:lang w:val="en-US"/>
        </w:rPr>
      </w:pPr>
      <w:r w:rsidRPr="004504DE">
        <w:rPr>
          <w:rFonts w:ascii="Calibri" w:hAnsi="Calibri" w:cstheme="majorHAnsi"/>
          <w:sz w:val="24"/>
          <w:szCs w:val="24"/>
          <w:lang w:val="en-US"/>
        </w:rPr>
        <w:t>Chair of the departmental ethics committee</w:t>
      </w:r>
    </w:p>
    <w:sectPr w:rsidR="004504DE" w:rsidRPr="002B2682" w:rsidSect="00D538B7">
      <w:footerReference w:type="even" r:id="rId14"/>
      <w:footerReference w:type="default" r:id="rId15"/>
      <w:pgSz w:w="11900" w:h="16840"/>
      <w:pgMar w:top="567" w:right="851"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DD8A49" w14:textId="77777777" w:rsidR="000D6A00" w:rsidRDefault="000D6A00" w:rsidP="001A2862">
      <w:r>
        <w:separator/>
      </w:r>
    </w:p>
  </w:endnote>
  <w:endnote w:type="continuationSeparator" w:id="0">
    <w:p w14:paraId="1156E001" w14:textId="77777777" w:rsidR="000D6A00" w:rsidRDefault="000D6A00" w:rsidP="001A28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2E4BE" w14:textId="77777777" w:rsidR="005A159A" w:rsidRDefault="005A159A" w:rsidP="00A73DA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D67158E" w14:textId="77777777" w:rsidR="005A159A" w:rsidRDefault="005A159A" w:rsidP="001A28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5167C" w14:textId="7C05F7D9" w:rsidR="005A159A" w:rsidRDefault="005A159A" w:rsidP="00A73DA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A7384">
      <w:rPr>
        <w:rStyle w:val="PageNumber"/>
        <w:noProof/>
      </w:rPr>
      <w:t>1</w:t>
    </w:r>
    <w:r>
      <w:rPr>
        <w:rStyle w:val="PageNumber"/>
      </w:rPr>
      <w:fldChar w:fldCharType="end"/>
    </w:r>
  </w:p>
  <w:p w14:paraId="2C08FF40" w14:textId="77777777" w:rsidR="005A159A" w:rsidRDefault="005A159A" w:rsidP="001A286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965319" w14:textId="77777777" w:rsidR="000D6A00" w:rsidRDefault="000D6A00" w:rsidP="001A2862">
      <w:r>
        <w:separator/>
      </w:r>
    </w:p>
  </w:footnote>
  <w:footnote w:type="continuationSeparator" w:id="0">
    <w:p w14:paraId="05769FF9" w14:textId="77777777" w:rsidR="000D6A00" w:rsidRDefault="000D6A00" w:rsidP="001A28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249F5"/>
    <w:multiLevelType w:val="hybridMultilevel"/>
    <w:tmpl w:val="557C1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5C3CCF"/>
    <w:multiLevelType w:val="multilevel"/>
    <w:tmpl w:val="255CB4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1904C3"/>
    <w:multiLevelType w:val="hybridMultilevel"/>
    <w:tmpl w:val="0480E3BE"/>
    <w:lvl w:ilvl="0" w:tplc="FFCA705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an Mazor">
    <w15:presenceInfo w15:providerId="None" w15:userId="Matan Maz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en-GB" w:vendorID="64" w:dllVersion="4096" w:nlCheck="1" w:checkStyle="0"/>
  <w:activeWritingStyle w:appName="MSWord" w:lang="de-DE" w:vendorID="64" w:dllVersion="4096" w:nlCheck="1" w:checkStyle="0"/>
  <w:activeWritingStyle w:appName="MSWord" w:lang="en-US" w:vendorID="64" w:dllVersion="4096" w:nlCheck="1" w:checkStyle="0"/>
  <w:activeWritingStyle w:appName="MSWord" w:lang="en-GB" w:vendorID="64" w:dllVersion="131078" w:nlCheck="1" w:checkStyle="1"/>
  <w:activeWritingStyle w:appName="MSWord" w:lang="en-US" w:vendorID="64" w:dllVersion="131078" w:nlCheck="1" w:checkStyle="1"/>
  <w:trackRevision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8B7"/>
    <w:rsid w:val="000109E2"/>
    <w:rsid w:val="00022FAC"/>
    <w:rsid w:val="0002687F"/>
    <w:rsid w:val="00032CCC"/>
    <w:rsid w:val="00032FD8"/>
    <w:rsid w:val="00034A07"/>
    <w:rsid w:val="000474B0"/>
    <w:rsid w:val="00061098"/>
    <w:rsid w:val="000701F6"/>
    <w:rsid w:val="000720A0"/>
    <w:rsid w:val="000808E9"/>
    <w:rsid w:val="000845BB"/>
    <w:rsid w:val="000A7992"/>
    <w:rsid w:val="000B3E24"/>
    <w:rsid w:val="000B58AC"/>
    <w:rsid w:val="000B5D62"/>
    <w:rsid w:val="000B6ED8"/>
    <w:rsid w:val="000C43C5"/>
    <w:rsid w:val="000D6A00"/>
    <w:rsid w:val="000E3888"/>
    <w:rsid w:val="000E38F0"/>
    <w:rsid w:val="000E410A"/>
    <w:rsid w:val="000F1380"/>
    <w:rsid w:val="000F2EB1"/>
    <w:rsid w:val="00107911"/>
    <w:rsid w:val="001128FF"/>
    <w:rsid w:val="0011583F"/>
    <w:rsid w:val="00124207"/>
    <w:rsid w:val="00161D5C"/>
    <w:rsid w:val="00165A77"/>
    <w:rsid w:val="00171E5B"/>
    <w:rsid w:val="00191E83"/>
    <w:rsid w:val="001A25AF"/>
    <w:rsid w:val="001A2862"/>
    <w:rsid w:val="001C09AE"/>
    <w:rsid w:val="001C1EB9"/>
    <w:rsid w:val="001D13B4"/>
    <w:rsid w:val="001D2E6E"/>
    <w:rsid w:val="001E0F52"/>
    <w:rsid w:val="001E41E6"/>
    <w:rsid w:val="001F0A99"/>
    <w:rsid w:val="001F7336"/>
    <w:rsid w:val="00211DC5"/>
    <w:rsid w:val="00214D48"/>
    <w:rsid w:val="00217EE7"/>
    <w:rsid w:val="00234150"/>
    <w:rsid w:val="00276B89"/>
    <w:rsid w:val="00296443"/>
    <w:rsid w:val="002A29FA"/>
    <w:rsid w:val="002B04B2"/>
    <w:rsid w:val="002B2682"/>
    <w:rsid w:val="002B7C41"/>
    <w:rsid w:val="002C0DD3"/>
    <w:rsid w:val="002D52CB"/>
    <w:rsid w:val="00330519"/>
    <w:rsid w:val="00344A18"/>
    <w:rsid w:val="003470C9"/>
    <w:rsid w:val="00355571"/>
    <w:rsid w:val="003557F7"/>
    <w:rsid w:val="00380933"/>
    <w:rsid w:val="00381FA4"/>
    <w:rsid w:val="003850E3"/>
    <w:rsid w:val="003922CE"/>
    <w:rsid w:val="00394244"/>
    <w:rsid w:val="003A3CD5"/>
    <w:rsid w:val="003B310B"/>
    <w:rsid w:val="003C67DD"/>
    <w:rsid w:val="003D2B42"/>
    <w:rsid w:val="003E4A0A"/>
    <w:rsid w:val="003F1C9F"/>
    <w:rsid w:val="00425C1A"/>
    <w:rsid w:val="0044261A"/>
    <w:rsid w:val="004504DE"/>
    <w:rsid w:val="004521D7"/>
    <w:rsid w:val="0048011F"/>
    <w:rsid w:val="00490B5C"/>
    <w:rsid w:val="004B0B0B"/>
    <w:rsid w:val="004B2409"/>
    <w:rsid w:val="0050716F"/>
    <w:rsid w:val="005140F8"/>
    <w:rsid w:val="005148C2"/>
    <w:rsid w:val="00516A4E"/>
    <w:rsid w:val="005463E6"/>
    <w:rsid w:val="00564265"/>
    <w:rsid w:val="00567E43"/>
    <w:rsid w:val="00570987"/>
    <w:rsid w:val="00581068"/>
    <w:rsid w:val="00587AEC"/>
    <w:rsid w:val="00591FD9"/>
    <w:rsid w:val="005A159A"/>
    <w:rsid w:val="005A70A8"/>
    <w:rsid w:val="005B4972"/>
    <w:rsid w:val="005C4B3F"/>
    <w:rsid w:val="005E2A46"/>
    <w:rsid w:val="005E7992"/>
    <w:rsid w:val="005F12A4"/>
    <w:rsid w:val="006001D1"/>
    <w:rsid w:val="00604390"/>
    <w:rsid w:val="0062126B"/>
    <w:rsid w:val="00636534"/>
    <w:rsid w:val="00641E45"/>
    <w:rsid w:val="00642B40"/>
    <w:rsid w:val="0065041E"/>
    <w:rsid w:val="00650F91"/>
    <w:rsid w:val="00653D91"/>
    <w:rsid w:val="0066231F"/>
    <w:rsid w:val="00673C7C"/>
    <w:rsid w:val="00696E6B"/>
    <w:rsid w:val="006B1535"/>
    <w:rsid w:val="006B1981"/>
    <w:rsid w:val="006C4315"/>
    <w:rsid w:val="006D1671"/>
    <w:rsid w:val="006E3FB6"/>
    <w:rsid w:val="006E5C1A"/>
    <w:rsid w:val="006F0049"/>
    <w:rsid w:val="0070746F"/>
    <w:rsid w:val="0075231F"/>
    <w:rsid w:val="00755B39"/>
    <w:rsid w:val="007564F2"/>
    <w:rsid w:val="00763637"/>
    <w:rsid w:val="007660C1"/>
    <w:rsid w:val="00782E37"/>
    <w:rsid w:val="007E254F"/>
    <w:rsid w:val="007F059D"/>
    <w:rsid w:val="007F0EB6"/>
    <w:rsid w:val="007F2C30"/>
    <w:rsid w:val="007F2C9E"/>
    <w:rsid w:val="007F2F61"/>
    <w:rsid w:val="00800695"/>
    <w:rsid w:val="0083010D"/>
    <w:rsid w:val="00845492"/>
    <w:rsid w:val="00847B6D"/>
    <w:rsid w:val="008532E0"/>
    <w:rsid w:val="00853A15"/>
    <w:rsid w:val="00865AA7"/>
    <w:rsid w:val="0087164C"/>
    <w:rsid w:val="00886396"/>
    <w:rsid w:val="00890F97"/>
    <w:rsid w:val="008A4BD4"/>
    <w:rsid w:val="008B15F4"/>
    <w:rsid w:val="008B6D70"/>
    <w:rsid w:val="008C2D15"/>
    <w:rsid w:val="008D3DD5"/>
    <w:rsid w:val="008E0410"/>
    <w:rsid w:val="008E21A3"/>
    <w:rsid w:val="008E70F0"/>
    <w:rsid w:val="008F77E6"/>
    <w:rsid w:val="00916127"/>
    <w:rsid w:val="00933084"/>
    <w:rsid w:val="00933AC6"/>
    <w:rsid w:val="0093660F"/>
    <w:rsid w:val="00943084"/>
    <w:rsid w:val="00946270"/>
    <w:rsid w:val="0098144B"/>
    <w:rsid w:val="009826A4"/>
    <w:rsid w:val="009954ED"/>
    <w:rsid w:val="009976A7"/>
    <w:rsid w:val="009F56CE"/>
    <w:rsid w:val="00A05DEB"/>
    <w:rsid w:val="00A06129"/>
    <w:rsid w:val="00A20057"/>
    <w:rsid w:val="00A22CBB"/>
    <w:rsid w:val="00A27C09"/>
    <w:rsid w:val="00A5570E"/>
    <w:rsid w:val="00A60813"/>
    <w:rsid w:val="00A67930"/>
    <w:rsid w:val="00A73DA4"/>
    <w:rsid w:val="00A73E21"/>
    <w:rsid w:val="00A90FC2"/>
    <w:rsid w:val="00A918C3"/>
    <w:rsid w:val="00AA38D2"/>
    <w:rsid w:val="00AB7AAF"/>
    <w:rsid w:val="00AC1DD9"/>
    <w:rsid w:val="00AD47D0"/>
    <w:rsid w:val="00AE0E35"/>
    <w:rsid w:val="00AF61D0"/>
    <w:rsid w:val="00B16E17"/>
    <w:rsid w:val="00B3484D"/>
    <w:rsid w:val="00B3751F"/>
    <w:rsid w:val="00B62C59"/>
    <w:rsid w:val="00B62FC0"/>
    <w:rsid w:val="00B77370"/>
    <w:rsid w:val="00B87C0C"/>
    <w:rsid w:val="00BA203C"/>
    <w:rsid w:val="00BA45FD"/>
    <w:rsid w:val="00BA7384"/>
    <w:rsid w:val="00BB0012"/>
    <w:rsid w:val="00BB72E7"/>
    <w:rsid w:val="00BC50A6"/>
    <w:rsid w:val="00BD0916"/>
    <w:rsid w:val="00BE33D2"/>
    <w:rsid w:val="00BE64A0"/>
    <w:rsid w:val="00C152E4"/>
    <w:rsid w:val="00C306E9"/>
    <w:rsid w:val="00C47115"/>
    <w:rsid w:val="00C52286"/>
    <w:rsid w:val="00C663CB"/>
    <w:rsid w:val="00C73100"/>
    <w:rsid w:val="00C75D63"/>
    <w:rsid w:val="00C83EDA"/>
    <w:rsid w:val="00C95A57"/>
    <w:rsid w:val="00C964F3"/>
    <w:rsid w:val="00CB0675"/>
    <w:rsid w:val="00CB5AB9"/>
    <w:rsid w:val="00CC3AF7"/>
    <w:rsid w:val="00CD77FC"/>
    <w:rsid w:val="00CE15B6"/>
    <w:rsid w:val="00CE45C1"/>
    <w:rsid w:val="00CE6DAA"/>
    <w:rsid w:val="00CF089A"/>
    <w:rsid w:val="00CF2B54"/>
    <w:rsid w:val="00CF562B"/>
    <w:rsid w:val="00CF7509"/>
    <w:rsid w:val="00D04B7E"/>
    <w:rsid w:val="00D1354C"/>
    <w:rsid w:val="00D538B7"/>
    <w:rsid w:val="00D77B43"/>
    <w:rsid w:val="00D83E0F"/>
    <w:rsid w:val="00D87485"/>
    <w:rsid w:val="00D9017D"/>
    <w:rsid w:val="00D9764C"/>
    <w:rsid w:val="00DB35D6"/>
    <w:rsid w:val="00DC262D"/>
    <w:rsid w:val="00DC2B34"/>
    <w:rsid w:val="00DD32FC"/>
    <w:rsid w:val="00DE4CAF"/>
    <w:rsid w:val="00DF1085"/>
    <w:rsid w:val="00DF24D2"/>
    <w:rsid w:val="00DF3C03"/>
    <w:rsid w:val="00DF68B0"/>
    <w:rsid w:val="00DF7F43"/>
    <w:rsid w:val="00E139CD"/>
    <w:rsid w:val="00E25B5C"/>
    <w:rsid w:val="00E349F0"/>
    <w:rsid w:val="00E513B5"/>
    <w:rsid w:val="00E75184"/>
    <w:rsid w:val="00E86464"/>
    <w:rsid w:val="00E91715"/>
    <w:rsid w:val="00E96D90"/>
    <w:rsid w:val="00EA051B"/>
    <w:rsid w:val="00EA28B0"/>
    <w:rsid w:val="00EB6064"/>
    <w:rsid w:val="00EB6143"/>
    <w:rsid w:val="00EB66EE"/>
    <w:rsid w:val="00EC4102"/>
    <w:rsid w:val="00ED6C4B"/>
    <w:rsid w:val="00EF7CC6"/>
    <w:rsid w:val="00F12367"/>
    <w:rsid w:val="00F13281"/>
    <w:rsid w:val="00F15246"/>
    <w:rsid w:val="00F15ABF"/>
    <w:rsid w:val="00F20F5B"/>
    <w:rsid w:val="00F614FD"/>
    <w:rsid w:val="00F63152"/>
    <w:rsid w:val="00F84270"/>
    <w:rsid w:val="00FA4F9A"/>
    <w:rsid w:val="00FB29A5"/>
    <w:rsid w:val="00FC1BA5"/>
    <w:rsid w:val="00FD4EF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C09D4D"/>
  <w15:docId w15:val="{3D9C9B1D-E4A2-BA42-9FD1-8201A199B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38B7"/>
    <w:pPr>
      <w:autoSpaceDE w:val="0"/>
      <w:autoSpaceDN w:val="0"/>
    </w:pPr>
    <w:rPr>
      <w:rFonts w:ascii="CG Times (W1)" w:eastAsia="Times New Roman" w:hAnsi="CG Times (W1)" w:cs="Times New Roman"/>
      <w:sz w:val="22"/>
      <w:szCs w:val="22"/>
      <w:lang w:val="en-GB"/>
    </w:rPr>
  </w:style>
  <w:style w:type="paragraph" w:styleId="Heading3">
    <w:name w:val="heading 3"/>
    <w:basedOn w:val="Normal"/>
    <w:link w:val="Heading3Char"/>
    <w:uiPriority w:val="9"/>
    <w:qFormat/>
    <w:rsid w:val="00EB66EE"/>
    <w:pPr>
      <w:autoSpaceDE/>
      <w:autoSpaceDN/>
      <w:spacing w:before="100" w:beforeAutospacing="1" w:after="100" w:afterAutospacing="1"/>
      <w:outlineLvl w:val="2"/>
    </w:pPr>
    <w:rPr>
      <w:rFonts w:ascii="Times New Roman" w:hAnsi="Times New Roman"/>
      <w:b/>
      <w:bCs/>
      <w:sz w:val="27"/>
      <w:szCs w:val="27"/>
      <w:lang w:val="de-DE" w:eastAsia="de-DE"/>
    </w:rPr>
  </w:style>
  <w:style w:type="paragraph" w:styleId="Heading4">
    <w:name w:val="heading 4"/>
    <w:basedOn w:val="Normal"/>
    <w:next w:val="Normal"/>
    <w:link w:val="Heading4Char"/>
    <w:uiPriority w:val="9"/>
    <w:semiHidden/>
    <w:unhideWhenUsed/>
    <w:qFormat/>
    <w:rsid w:val="00AB7AA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licpara">
    <w:name w:val="applic para"/>
    <w:basedOn w:val="Normal"/>
    <w:rsid w:val="00D538B7"/>
    <w:rPr>
      <w:sz w:val="20"/>
      <w:szCs w:val="20"/>
    </w:rPr>
  </w:style>
  <w:style w:type="paragraph" w:customStyle="1" w:styleId="applicquestion">
    <w:name w:val="applic question"/>
    <w:basedOn w:val="Normal"/>
    <w:rsid w:val="00D538B7"/>
    <w:pPr>
      <w:ind w:left="360" w:hanging="360"/>
    </w:pPr>
    <w:rPr>
      <w:sz w:val="20"/>
      <w:szCs w:val="20"/>
    </w:rPr>
  </w:style>
  <w:style w:type="paragraph" w:customStyle="1" w:styleId="MediumGrid1-Accent21">
    <w:name w:val="Medium Grid 1 - Accent 21"/>
    <w:basedOn w:val="Normal"/>
    <w:uiPriority w:val="34"/>
    <w:qFormat/>
    <w:rsid w:val="00D538B7"/>
    <w:pPr>
      <w:autoSpaceDE/>
      <w:autoSpaceDN/>
      <w:spacing w:after="200" w:line="276" w:lineRule="auto"/>
      <w:ind w:left="720"/>
      <w:contextualSpacing/>
    </w:pPr>
    <w:rPr>
      <w:rFonts w:ascii="Calibri" w:eastAsia="Calibri" w:hAnsi="Calibri"/>
      <w:lang w:val="en-US"/>
    </w:rPr>
  </w:style>
  <w:style w:type="character" w:styleId="Hyperlink">
    <w:name w:val="Hyperlink"/>
    <w:uiPriority w:val="99"/>
    <w:unhideWhenUsed/>
    <w:rsid w:val="00D538B7"/>
    <w:rPr>
      <w:color w:val="0000FF"/>
      <w:u w:val="single"/>
    </w:rPr>
  </w:style>
  <w:style w:type="paragraph" w:styleId="Footer">
    <w:name w:val="footer"/>
    <w:basedOn w:val="Normal"/>
    <w:link w:val="FooterChar"/>
    <w:uiPriority w:val="99"/>
    <w:unhideWhenUsed/>
    <w:rsid w:val="001A2862"/>
    <w:pPr>
      <w:tabs>
        <w:tab w:val="center" w:pos="4320"/>
        <w:tab w:val="right" w:pos="8640"/>
      </w:tabs>
    </w:pPr>
  </w:style>
  <w:style w:type="character" w:customStyle="1" w:styleId="FooterChar">
    <w:name w:val="Footer Char"/>
    <w:basedOn w:val="DefaultParagraphFont"/>
    <w:link w:val="Footer"/>
    <w:uiPriority w:val="99"/>
    <w:rsid w:val="001A2862"/>
    <w:rPr>
      <w:rFonts w:ascii="CG Times (W1)" w:eastAsia="Times New Roman" w:hAnsi="CG Times (W1)" w:cs="Times New Roman"/>
      <w:sz w:val="22"/>
      <w:szCs w:val="22"/>
      <w:lang w:val="en-GB"/>
    </w:rPr>
  </w:style>
  <w:style w:type="character" w:styleId="PageNumber">
    <w:name w:val="page number"/>
    <w:basedOn w:val="DefaultParagraphFont"/>
    <w:uiPriority w:val="99"/>
    <w:semiHidden/>
    <w:unhideWhenUsed/>
    <w:rsid w:val="001A2862"/>
  </w:style>
  <w:style w:type="paragraph" w:styleId="BalloonText">
    <w:name w:val="Balloon Text"/>
    <w:basedOn w:val="Normal"/>
    <w:link w:val="BalloonTextChar"/>
    <w:uiPriority w:val="99"/>
    <w:semiHidden/>
    <w:unhideWhenUsed/>
    <w:rsid w:val="005F12A4"/>
    <w:rPr>
      <w:rFonts w:ascii="Tahoma" w:hAnsi="Tahoma" w:cs="Tahoma"/>
      <w:sz w:val="16"/>
      <w:szCs w:val="16"/>
    </w:rPr>
  </w:style>
  <w:style w:type="character" w:customStyle="1" w:styleId="BalloonTextChar">
    <w:name w:val="Balloon Text Char"/>
    <w:basedOn w:val="DefaultParagraphFont"/>
    <w:link w:val="BalloonText"/>
    <w:uiPriority w:val="99"/>
    <w:semiHidden/>
    <w:rsid w:val="005F12A4"/>
    <w:rPr>
      <w:rFonts w:ascii="Tahoma" w:eastAsia="Times New Roman" w:hAnsi="Tahoma" w:cs="Tahoma"/>
      <w:sz w:val="16"/>
      <w:szCs w:val="16"/>
      <w:lang w:val="en-GB"/>
    </w:rPr>
  </w:style>
  <w:style w:type="table" w:styleId="TableGrid">
    <w:name w:val="Table Grid"/>
    <w:basedOn w:val="TableNormal"/>
    <w:uiPriority w:val="59"/>
    <w:rsid w:val="00BE64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F0EB6"/>
    <w:rPr>
      <w:sz w:val="16"/>
      <w:szCs w:val="16"/>
    </w:rPr>
  </w:style>
  <w:style w:type="paragraph" w:styleId="CommentText">
    <w:name w:val="annotation text"/>
    <w:basedOn w:val="Normal"/>
    <w:link w:val="CommentTextChar"/>
    <w:uiPriority w:val="99"/>
    <w:semiHidden/>
    <w:unhideWhenUsed/>
    <w:rsid w:val="007F0EB6"/>
    <w:rPr>
      <w:sz w:val="20"/>
      <w:szCs w:val="20"/>
    </w:rPr>
  </w:style>
  <w:style w:type="character" w:customStyle="1" w:styleId="CommentTextChar">
    <w:name w:val="Comment Text Char"/>
    <w:basedOn w:val="DefaultParagraphFont"/>
    <w:link w:val="CommentText"/>
    <w:uiPriority w:val="99"/>
    <w:semiHidden/>
    <w:rsid w:val="007F0EB6"/>
    <w:rPr>
      <w:rFonts w:ascii="CG Times (W1)" w:eastAsia="Times New Roman" w:hAnsi="CG Times (W1)"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7F0EB6"/>
    <w:rPr>
      <w:b/>
      <w:bCs/>
    </w:rPr>
  </w:style>
  <w:style w:type="character" w:customStyle="1" w:styleId="CommentSubjectChar">
    <w:name w:val="Comment Subject Char"/>
    <w:basedOn w:val="CommentTextChar"/>
    <w:link w:val="CommentSubject"/>
    <w:uiPriority w:val="99"/>
    <w:semiHidden/>
    <w:rsid w:val="007F0EB6"/>
    <w:rPr>
      <w:rFonts w:ascii="CG Times (W1)" w:eastAsia="Times New Roman" w:hAnsi="CG Times (W1)" w:cs="Times New Roman"/>
      <w:b/>
      <w:bCs/>
      <w:sz w:val="20"/>
      <w:szCs w:val="20"/>
      <w:lang w:val="en-GB"/>
    </w:rPr>
  </w:style>
  <w:style w:type="paragraph" w:styleId="ListParagraph">
    <w:name w:val="List Paragraph"/>
    <w:basedOn w:val="Normal"/>
    <w:uiPriority w:val="34"/>
    <w:qFormat/>
    <w:rsid w:val="008A4BD4"/>
    <w:pPr>
      <w:ind w:left="720"/>
      <w:contextualSpacing/>
    </w:pPr>
  </w:style>
  <w:style w:type="character" w:customStyle="1" w:styleId="NichtaufgelsteErwhnung1">
    <w:name w:val="Nicht aufgelöste Erwähnung1"/>
    <w:basedOn w:val="DefaultParagraphFont"/>
    <w:uiPriority w:val="99"/>
    <w:semiHidden/>
    <w:unhideWhenUsed/>
    <w:rsid w:val="00650F91"/>
    <w:rPr>
      <w:color w:val="605E5C"/>
      <w:shd w:val="clear" w:color="auto" w:fill="E1DFDD"/>
    </w:rPr>
  </w:style>
  <w:style w:type="paragraph" w:styleId="NormalWeb">
    <w:name w:val="Normal (Web)"/>
    <w:basedOn w:val="Normal"/>
    <w:uiPriority w:val="99"/>
    <w:semiHidden/>
    <w:unhideWhenUsed/>
    <w:rsid w:val="005A70A8"/>
    <w:rPr>
      <w:rFonts w:ascii="Times New Roman" w:hAnsi="Times New Roman"/>
      <w:sz w:val="24"/>
      <w:szCs w:val="24"/>
    </w:rPr>
  </w:style>
  <w:style w:type="character" w:customStyle="1" w:styleId="Heading3Char">
    <w:name w:val="Heading 3 Char"/>
    <w:basedOn w:val="DefaultParagraphFont"/>
    <w:link w:val="Heading3"/>
    <w:uiPriority w:val="9"/>
    <w:rsid w:val="00EB66EE"/>
    <w:rPr>
      <w:rFonts w:ascii="Times New Roman" w:eastAsia="Times New Roman" w:hAnsi="Times New Roman" w:cs="Times New Roman"/>
      <w:b/>
      <w:bCs/>
      <w:sz w:val="27"/>
      <w:szCs w:val="27"/>
      <w:lang w:val="de-DE" w:eastAsia="de-DE"/>
    </w:rPr>
  </w:style>
  <w:style w:type="character" w:styleId="Strong">
    <w:name w:val="Strong"/>
    <w:basedOn w:val="DefaultParagraphFont"/>
    <w:uiPriority w:val="22"/>
    <w:qFormat/>
    <w:rsid w:val="00EB66EE"/>
    <w:rPr>
      <w:b/>
      <w:bCs/>
    </w:rPr>
  </w:style>
  <w:style w:type="character" w:styleId="Emphasis">
    <w:name w:val="Emphasis"/>
    <w:basedOn w:val="DefaultParagraphFont"/>
    <w:uiPriority w:val="20"/>
    <w:qFormat/>
    <w:rsid w:val="00EB66EE"/>
    <w:rPr>
      <w:i/>
      <w:iCs/>
    </w:rPr>
  </w:style>
  <w:style w:type="character" w:customStyle="1" w:styleId="Heading4Char">
    <w:name w:val="Heading 4 Char"/>
    <w:basedOn w:val="DefaultParagraphFont"/>
    <w:link w:val="Heading4"/>
    <w:uiPriority w:val="9"/>
    <w:semiHidden/>
    <w:rsid w:val="00AB7AAF"/>
    <w:rPr>
      <w:rFonts w:asciiTheme="majorHAnsi" w:eastAsiaTheme="majorEastAsia" w:hAnsiTheme="majorHAnsi" w:cstheme="majorBidi"/>
      <w:i/>
      <w:iCs/>
      <w:color w:val="365F91" w:themeColor="accent1" w:themeShade="BF"/>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2966">
      <w:bodyDiv w:val="1"/>
      <w:marLeft w:val="0"/>
      <w:marRight w:val="0"/>
      <w:marTop w:val="0"/>
      <w:marBottom w:val="0"/>
      <w:divBdr>
        <w:top w:val="none" w:sz="0" w:space="0" w:color="auto"/>
        <w:left w:val="none" w:sz="0" w:space="0" w:color="auto"/>
        <w:bottom w:val="none" w:sz="0" w:space="0" w:color="auto"/>
        <w:right w:val="none" w:sz="0" w:space="0" w:color="auto"/>
      </w:divBdr>
    </w:div>
    <w:div w:id="826675053">
      <w:bodyDiv w:val="1"/>
      <w:marLeft w:val="0"/>
      <w:marRight w:val="0"/>
      <w:marTop w:val="0"/>
      <w:marBottom w:val="0"/>
      <w:divBdr>
        <w:top w:val="none" w:sz="0" w:space="0" w:color="auto"/>
        <w:left w:val="none" w:sz="0" w:space="0" w:color="auto"/>
        <w:bottom w:val="none" w:sz="0" w:space="0" w:color="auto"/>
        <w:right w:val="none" w:sz="0" w:space="0" w:color="auto"/>
      </w:divBdr>
    </w:div>
    <w:div w:id="1140460356">
      <w:bodyDiv w:val="1"/>
      <w:marLeft w:val="0"/>
      <w:marRight w:val="0"/>
      <w:marTop w:val="0"/>
      <w:marBottom w:val="0"/>
      <w:divBdr>
        <w:top w:val="none" w:sz="0" w:space="0" w:color="auto"/>
        <w:left w:val="none" w:sz="0" w:space="0" w:color="auto"/>
        <w:bottom w:val="none" w:sz="0" w:space="0" w:color="auto"/>
        <w:right w:val="none" w:sz="0" w:space="0" w:color="auto"/>
      </w:divBdr>
    </w:div>
    <w:div w:id="1327325563">
      <w:bodyDiv w:val="1"/>
      <w:marLeft w:val="0"/>
      <w:marRight w:val="0"/>
      <w:marTop w:val="0"/>
      <w:marBottom w:val="0"/>
      <w:divBdr>
        <w:top w:val="none" w:sz="0" w:space="0" w:color="auto"/>
        <w:left w:val="none" w:sz="0" w:space="0" w:color="auto"/>
        <w:bottom w:val="none" w:sz="0" w:space="0" w:color="auto"/>
        <w:right w:val="none" w:sz="0" w:space="0" w:color="auto"/>
      </w:divBdr>
    </w:div>
    <w:div w:id="18241986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thics@psychology.bbk.ac.uk" TargetMode="External"/><Relationship Id="rId13" Type="http://schemas.openxmlformats.org/officeDocument/2006/relationships/hyperlink" Target="http://www.prolific.c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press@bbk.ac.uk"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kok@ucl.ac.uk"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k.rittershofer@bbk.ac.uk" TargetMode="External"/><Relationship Id="rId4" Type="http://schemas.openxmlformats.org/officeDocument/2006/relationships/settings" Target="settings.xml"/><Relationship Id="rId9" Type="http://schemas.openxmlformats.org/officeDocument/2006/relationships/hyperlink" Target="mailto:c.press@bbk.ac.uk"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D1E2C-CE6D-4C8E-BAF5-B8119B949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4188</Words>
  <Characters>23877</Characters>
  <Application>Microsoft Office Word</Application>
  <DocSecurity>0</DocSecurity>
  <Lines>198</Lines>
  <Paragraphs>56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Birkbeck</Company>
  <LinksUpToDate>false</LinksUpToDate>
  <CharactersWithSpaces>28009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Eatough</dc:creator>
  <cp:keywords/>
  <dc:description/>
  <cp:lastModifiedBy>Matan Mazor</cp:lastModifiedBy>
  <cp:revision>2</cp:revision>
  <cp:lastPrinted>2019-05-16T15:41:00Z</cp:lastPrinted>
  <dcterms:created xsi:type="dcterms:W3CDTF">2022-01-27T14:23:00Z</dcterms:created>
  <dcterms:modified xsi:type="dcterms:W3CDTF">2022-01-27T14:23:00Z</dcterms:modified>
</cp:coreProperties>
</file>